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40CD" w14:textId="5A4EE5D2" w:rsidR="00373D40" w:rsidRDefault="00F32BD1" w:rsidP="00087B69">
      <w:pPr>
        <w:pStyle w:val="Caption"/>
      </w:pPr>
      <w:r>
        <w:t xml:space="preserve">S2 </w:t>
      </w:r>
      <w:r w:rsidR="00142C04" w:rsidRPr="00142C04">
        <w:t xml:space="preserve">Table. Estimated annual number of </w:t>
      </w:r>
      <w:r>
        <w:t>non-</w:t>
      </w:r>
      <w:r w:rsidR="00142C04" w:rsidRPr="00142C04">
        <w:t>scabies-related skin and soft tissue infections in Northern Division, Fiji.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535"/>
        <w:gridCol w:w="4535"/>
      </w:tblGrid>
      <w:tr w:rsidR="00142C04" w:rsidRPr="00482AAB" w14:paraId="31DE2379" w14:textId="77777777" w:rsidTr="00930560">
        <w:trPr>
          <w:trHeight w:val="255"/>
          <w:tblHeader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93BA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bCs/>
                <w:sz w:val="16"/>
                <w:szCs w:val="16"/>
              </w:rPr>
            </w:pPr>
            <w:r w:rsidRPr="00482AAB">
              <w:rPr>
                <w:rFonts w:eastAsia="Helvetica" w:cs="Arial"/>
                <w:bCs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2668" w14:textId="22408F8F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Scabies-related SSTI admissions</w:t>
            </w:r>
          </w:p>
        </w:tc>
      </w:tr>
      <w:tr w:rsidR="00772B43" w:rsidRPr="00482AAB" w14:paraId="15BC110F" w14:textId="77777777" w:rsidTr="00930560">
        <w:trPr>
          <w:trHeight w:val="255"/>
          <w:tblHeader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A2CD" w14:textId="424D5378" w:rsidR="00772B43" w:rsidRPr="00482AAB" w:rsidRDefault="008B791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Helvetica" w:cs="Arial"/>
                <w:bCs/>
                <w:color w:val="000000"/>
                <w:sz w:val="16"/>
                <w:szCs w:val="16"/>
              </w:rPr>
            </w:pPr>
            <w:r w:rsidRPr="00482AAB">
              <w:rPr>
                <w:rFonts w:eastAsia="Helvetica" w:cs="Arial"/>
                <w:bCs/>
                <w:color w:val="000000"/>
                <w:sz w:val="16"/>
                <w:szCs w:val="16"/>
              </w:rPr>
              <w:t>Annual total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A8DBC" w14:textId="47F5C8F7" w:rsidR="00772B43" w:rsidRPr="00482AAB" w:rsidRDefault="008B791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Helvetica" w:cs="Arial"/>
                <w:color w:val="000000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617</w:t>
            </w:r>
          </w:p>
        </w:tc>
      </w:tr>
      <w:tr w:rsidR="00142C04" w:rsidRPr="00482AAB" w14:paraId="2EAC50F1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39B92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Sex,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F5DF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42C04" w:rsidRPr="00482AAB" w14:paraId="08E946DF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9FABB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8EDB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114 (59%)</w:t>
            </w:r>
          </w:p>
        </w:tc>
      </w:tr>
      <w:tr w:rsidR="00142C04" w:rsidRPr="00482AAB" w14:paraId="5DA81165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08E48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65FA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80 (41%)</w:t>
            </w:r>
          </w:p>
        </w:tc>
      </w:tr>
      <w:tr w:rsidR="00142C04" w:rsidRPr="00482AAB" w14:paraId="6AA6167B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026E9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Age, median (IQR)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7C9A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35 (21, 54)</w:t>
            </w:r>
          </w:p>
        </w:tc>
      </w:tr>
      <w:tr w:rsidR="00142C04" w:rsidRPr="00482AAB" w14:paraId="52672230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9542A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Age category,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7CD0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42C04" w:rsidRPr="00482AAB" w14:paraId="6E89814D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75C95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0-4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B578" w14:textId="236998D4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13 (7%)</w:t>
            </w:r>
          </w:p>
        </w:tc>
      </w:tr>
      <w:tr w:rsidR="00142C04" w:rsidRPr="00482AAB" w14:paraId="0BD08A97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25678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5-14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F7DC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23 (12%)</w:t>
            </w:r>
          </w:p>
        </w:tc>
      </w:tr>
      <w:tr w:rsidR="00142C04" w:rsidRPr="00482AAB" w14:paraId="484C3D87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18A43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15+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0A26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158 (82%)</w:t>
            </w:r>
          </w:p>
        </w:tc>
      </w:tr>
      <w:tr w:rsidR="00142C04" w:rsidRPr="00482AAB" w14:paraId="47CADCB3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4946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Ethnicity,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4C51D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42C04" w:rsidRPr="00482AAB" w14:paraId="76EE5AE6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19FE9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I-Taukei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822A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134 (69%)</w:t>
            </w:r>
          </w:p>
        </w:tc>
      </w:tr>
      <w:tr w:rsidR="00142C04" w:rsidRPr="00482AAB" w14:paraId="380A13BC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21AFF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Others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82A1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60 (31%)</w:t>
            </w:r>
          </w:p>
        </w:tc>
      </w:tr>
      <w:tr w:rsidR="00142C04" w:rsidRPr="00482AAB" w14:paraId="5DD19909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3E471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Residence,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B864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42C04" w:rsidRPr="00482AAB" w14:paraId="6AB7E142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8DDC3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Urban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6679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NA</w:t>
            </w:r>
          </w:p>
        </w:tc>
      </w:tr>
      <w:tr w:rsidR="00142C04" w:rsidRPr="00482AAB" w14:paraId="5E4B4EE3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98EC0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Rural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1333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NA</w:t>
            </w:r>
          </w:p>
        </w:tc>
      </w:tr>
      <w:tr w:rsidR="00142C04" w:rsidRPr="00482AAB" w14:paraId="2BE3A99C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3F9F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Admitted,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727B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194 (100%)</w:t>
            </w:r>
          </w:p>
        </w:tc>
      </w:tr>
      <w:tr w:rsidR="00142C04" w:rsidRPr="00482AAB" w14:paraId="79112016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E7FBD" w14:textId="6DF5A742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 xml:space="preserve">Bed days, </w:t>
            </w:r>
            <w:r w:rsidR="00E67CF0" w:rsidRPr="00482AAB">
              <w:rPr>
                <w:rFonts w:eastAsia="Helvetica" w:cs="Arial"/>
                <w:color w:val="000000"/>
                <w:sz w:val="16"/>
                <w:szCs w:val="16"/>
              </w:rPr>
              <w:t>mean</w:t>
            </w: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 xml:space="preserve"> (</w:t>
            </w:r>
            <w:r w:rsidR="00E67CF0" w:rsidRPr="00482AAB">
              <w:rPr>
                <w:rFonts w:eastAsia="Helvetica" w:cs="Arial"/>
                <w:color w:val="000000"/>
                <w:sz w:val="16"/>
                <w:szCs w:val="16"/>
              </w:rPr>
              <w:t>SD)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6D18" w14:textId="6B38CD18" w:rsidR="00142C04" w:rsidRPr="00482AAB" w:rsidRDefault="00E67CF0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11.6</w:t>
            </w:r>
            <w:r w:rsidR="00142C04" w:rsidRPr="00482AAB">
              <w:rPr>
                <w:rFonts w:eastAsia="Helvetica" w:cs="Arial"/>
                <w:color w:val="000000"/>
                <w:sz w:val="16"/>
                <w:szCs w:val="16"/>
              </w:rPr>
              <w:t xml:space="preserve"> (</w:t>
            </w: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12.5</w:t>
            </w:r>
            <w:r w:rsidR="00142C04" w:rsidRPr="00482AAB">
              <w:rPr>
                <w:rFonts w:eastAsia="Helvetica" w:cs="Arial"/>
                <w:color w:val="000000"/>
                <w:sz w:val="16"/>
                <w:szCs w:val="16"/>
              </w:rPr>
              <w:t>)</w:t>
            </w:r>
          </w:p>
        </w:tc>
      </w:tr>
    </w:tbl>
    <w:p w14:paraId="43693759" w14:textId="21BC2F70" w:rsidR="006E3749" w:rsidRDefault="00CE433C" w:rsidP="00C80C46">
      <w:pPr>
        <w:pStyle w:val="BodyText"/>
      </w:pPr>
      <w:r w:rsidRPr="00CE433C">
        <w:t xml:space="preserve">Notes: Numbers may not add up to totals due to missing values for some characterisitics. </w:t>
      </w:r>
      <w:r w:rsidR="00E67CF0">
        <w:t>SD</w:t>
      </w:r>
      <w:r w:rsidR="00E67CF0" w:rsidRPr="00CD1D8D">
        <w:t xml:space="preserve">, </w:t>
      </w:r>
      <w:r w:rsidR="00E67CF0">
        <w:t>standard deviation</w:t>
      </w:r>
      <w:r w:rsidRPr="00CE433C">
        <w:t>; NA, not available; SSTI, skin and soft tissue infection.</w:t>
      </w:r>
    </w:p>
    <w:p w14:paraId="20C853AF" w14:textId="7380EDAE" w:rsidR="00F2332C" w:rsidRPr="005B4836" w:rsidRDefault="00F2332C" w:rsidP="00033C8E">
      <w:pPr>
        <w:pStyle w:val="BodyText"/>
        <w:rPr>
          <w:sz w:val="21"/>
        </w:rPr>
      </w:pPr>
    </w:p>
    <w:sectPr w:rsidR="00F2332C" w:rsidRPr="005B4836" w:rsidSect="002A730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4DBA" w14:textId="77777777" w:rsidR="00702E1F" w:rsidRDefault="00702E1F">
      <w:pPr>
        <w:spacing w:after="0"/>
      </w:pPr>
      <w:r>
        <w:separator/>
      </w:r>
    </w:p>
  </w:endnote>
  <w:endnote w:type="continuationSeparator" w:id="0">
    <w:p w14:paraId="7E33ED9F" w14:textId="77777777" w:rsidR="00702E1F" w:rsidRDefault="00702E1F">
      <w:pPr>
        <w:spacing w:after="0"/>
      </w:pPr>
      <w:r>
        <w:continuationSeparator/>
      </w:r>
    </w:p>
  </w:endnote>
  <w:endnote w:type="continuationNotice" w:id="1">
    <w:p w14:paraId="2C668B24" w14:textId="77777777" w:rsidR="00702E1F" w:rsidRDefault="00702E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Body CS)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708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E94595" w14:textId="673C76E5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324C2"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10B4F5BC" w14:textId="77777777" w:rsidR="005F5C41" w:rsidRDefault="005F5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6995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C9B3B1" w14:textId="074B99E4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66655D" w14:textId="6F5F7090" w:rsidR="005F5C41" w:rsidRDefault="001F128B" w:rsidP="001F128B">
    <w:pPr>
      <w:pStyle w:val="Footer"/>
      <w:tabs>
        <w:tab w:val="clear" w:pos="9026"/>
        <w:tab w:val="left" w:pos="45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9DF4B" w14:textId="77777777" w:rsidR="00702E1F" w:rsidRDefault="00702E1F">
      <w:r>
        <w:separator/>
      </w:r>
    </w:p>
  </w:footnote>
  <w:footnote w:type="continuationSeparator" w:id="0">
    <w:p w14:paraId="00A86303" w14:textId="77777777" w:rsidR="00702E1F" w:rsidRDefault="00702E1F">
      <w:r>
        <w:continuationSeparator/>
      </w:r>
    </w:p>
  </w:footnote>
  <w:footnote w:type="continuationNotice" w:id="1">
    <w:p w14:paraId="12C08D89" w14:textId="77777777" w:rsidR="00702E1F" w:rsidRDefault="00702E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781A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A630063"/>
    <w:multiLevelType w:val="hybridMultilevel"/>
    <w:tmpl w:val="1FD21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475110">
    <w:abstractNumId w:val="0"/>
  </w:num>
  <w:num w:numId="2" w16cid:durableId="977801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565&lt;/HangingIndent&gt;&lt;LineSpacing&gt;1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9vtp52w9xedaaxedwfqppwd1zaxdwpdpr902&quot;&gt;library&lt;record-ids&gt;&lt;item&gt;313&lt;/item&gt;&lt;/record-ids&gt;&lt;/item&gt;&lt;/Libraries&gt;"/>
    <w:docVar w:name="EN.UseJSCitationFormat" w:val="True"/>
  </w:docVars>
  <w:rsids>
    <w:rsidRoot w:val="00091886"/>
    <w:rsid w:val="000005BE"/>
    <w:rsid w:val="00000B7F"/>
    <w:rsid w:val="00002376"/>
    <w:rsid w:val="00002413"/>
    <w:rsid w:val="000024F4"/>
    <w:rsid w:val="00003300"/>
    <w:rsid w:val="000039A6"/>
    <w:rsid w:val="00005B4E"/>
    <w:rsid w:val="00005D5B"/>
    <w:rsid w:val="00006714"/>
    <w:rsid w:val="00006CAB"/>
    <w:rsid w:val="00007F23"/>
    <w:rsid w:val="00007FBD"/>
    <w:rsid w:val="00010D48"/>
    <w:rsid w:val="00011A8A"/>
    <w:rsid w:val="000129DB"/>
    <w:rsid w:val="000147AA"/>
    <w:rsid w:val="00014BF2"/>
    <w:rsid w:val="00015330"/>
    <w:rsid w:val="00016365"/>
    <w:rsid w:val="000166D7"/>
    <w:rsid w:val="00017614"/>
    <w:rsid w:val="000178F6"/>
    <w:rsid w:val="00017DBF"/>
    <w:rsid w:val="00017ED4"/>
    <w:rsid w:val="00020874"/>
    <w:rsid w:val="00021139"/>
    <w:rsid w:val="000211A6"/>
    <w:rsid w:val="0002123A"/>
    <w:rsid w:val="00021CC9"/>
    <w:rsid w:val="00022632"/>
    <w:rsid w:val="000226FF"/>
    <w:rsid w:val="0002352A"/>
    <w:rsid w:val="0002442E"/>
    <w:rsid w:val="000244B7"/>
    <w:rsid w:val="000256EB"/>
    <w:rsid w:val="0002596E"/>
    <w:rsid w:val="000259B6"/>
    <w:rsid w:val="00025BA0"/>
    <w:rsid w:val="00026169"/>
    <w:rsid w:val="00026A66"/>
    <w:rsid w:val="00026BCA"/>
    <w:rsid w:val="000279A0"/>
    <w:rsid w:val="0003174D"/>
    <w:rsid w:val="00031EC3"/>
    <w:rsid w:val="000324C2"/>
    <w:rsid w:val="00032528"/>
    <w:rsid w:val="00032ED7"/>
    <w:rsid w:val="00033C8E"/>
    <w:rsid w:val="00033E1D"/>
    <w:rsid w:val="00033E4F"/>
    <w:rsid w:val="00035C64"/>
    <w:rsid w:val="0003616A"/>
    <w:rsid w:val="00040025"/>
    <w:rsid w:val="00040AAB"/>
    <w:rsid w:val="00041468"/>
    <w:rsid w:val="0004146E"/>
    <w:rsid w:val="00041AA0"/>
    <w:rsid w:val="000420AC"/>
    <w:rsid w:val="00042174"/>
    <w:rsid w:val="00047274"/>
    <w:rsid w:val="000506D1"/>
    <w:rsid w:val="00050DF7"/>
    <w:rsid w:val="0005132F"/>
    <w:rsid w:val="00051426"/>
    <w:rsid w:val="000521FF"/>
    <w:rsid w:val="00053A3B"/>
    <w:rsid w:val="00055E17"/>
    <w:rsid w:val="00056156"/>
    <w:rsid w:val="0005635E"/>
    <w:rsid w:val="0005682E"/>
    <w:rsid w:val="000601CA"/>
    <w:rsid w:val="00060203"/>
    <w:rsid w:val="000602B2"/>
    <w:rsid w:val="00060E0D"/>
    <w:rsid w:val="00060FC5"/>
    <w:rsid w:val="000613DB"/>
    <w:rsid w:val="00061AE3"/>
    <w:rsid w:val="00063B69"/>
    <w:rsid w:val="0006441C"/>
    <w:rsid w:val="00064F87"/>
    <w:rsid w:val="000672AB"/>
    <w:rsid w:val="0006760F"/>
    <w:rsid w:val="00070914"/>
    <w:rsid w:val="00070DA2"/>
    <w:rsid w:val="0007163A"/>
    <w:rsid w:val="00072B8C"/>
    <w:rsid w:val="00072F89"/>
    <w:rsid w:val="00074C3B"/>
    <w:rsid w:val="00075A03"/>
    <w:rsid w:val="00075CAD"/>
    <w:rsid w:val="0008013A"/>
    <w:rsid w:val="000804D4"/>
    <w:rsid w:val="00081311"/>
    <w:rsid w:val="00082072"/>
    <w:rsid w:val="00082B54"/>
    <w:rsid w:val="00082C86"/>
    <w:rsid w:val="00083DEA"/>
    <w:rsid w:val="000851F4"/>
    <w:rsid w:val="000866C4"/>
    <w:rsid w:val="00086938"/>
    <w:rsid w:val="000876F5"/>
    <w:rsid w:val="00087B69"/>
    <w:rsid w:val="00087CA6"/>
    <w:rsid w:val="00091319"/>
    <w:rsid w:val="00091886"/>
    <w:rsid w:val="00092756"/>
    <w:rsid w:val="000929DE"/>
    <w:rsid w:val="00092F5F"/>
    <w:rsid w:val="00094490"/>
    <w:rsid w:val="0009560A"/>
    <w:rsid w:val="000958B1"/>
    <w:rsid w:val="00095F34"/>
    <w:rsid w:val="000960C9"/>
    <w:rsid w:val="00096212"/>
    <w:rsid w:val="000A109A"/>
    <w:rsid w:val="000A260B"/>
    <w:rsid w:val="000A2916"/>
    <w:rsid w:val="000A29D4"/>
    <w:rsid w:val="000A4C8C"/>
    <w:rsid w:val="000A643A"/>
    <w:rsid w:val="000A7221"/>
    <w:rsid w:val="000A7CC1"/>
    <w:rsid w:val="000A7EA0"/>
    <w:rsid w:val="000B0A09"/>
    <w:rsid w:val="000B0C4A"/>
    <w:rsid w:val="000B10C3"/>
    <w:rsid w:val="000B1716"/>
    <w:rsid w:val="000B2031"/>
    <w:rsid w:val="000B2127"/>
    <w:rsid w:val="000B2C7D"/>
    <w:rsid w:val="000B3251"/>
    <w:rsid w:val="000B3949"/>
    <w:rsid w:val="000B3D9A"/>
    <w:rsid w:val="000B435A"/>
    <w:rsid w:val="000B4423"/>
    <w:rsid w:val="000B4A5A"/>
    <w:rsid w:val="000B5377"/>
    <w:rsid w:val="000B543C"/>
    <w:rsid w:val="000B5FAF"/>
    <w:rsid w:val="000C07F7"/>
    <w:rsid w:val="000C0D84"/>
    <w:rsid w:val="000C0F7C"/>
    <w:rsid w:val="000C2235"/>
    <w:rsid w:val="000C38D2"/>
    <w:rsid w:val="000C448A"/>
    <w:rsid w:val="000C4CC1"/>
    <w:rsid w:val="000C63DB"/>
    <w:rsid w:val="000C70D5"/>
    <w:rsid w:val="000D1678"/>
    <w:rsid w:val="000D3D31"/>
    <w:rsid w:val="000D427B"/>
    <w:rsid w:val="000D4338"/>
    <w:rsid w:val="000D477A"/>
    <w:rsid w:val="000D4922"/>
    <w:rsid w:val="000D4CA8"/>
    <w:rsid w:val="000D4DB0"/>
    <w:rsid w:val="000D5145"/>
    <w:rsid w:val="000D5445"/>
    <w:rsid w:val="000D5580"/>
    <w:rsid w:val="000D76F9"/>
    <w:rsid w:val="000E2179"/>
    <w:rsid w:val="000E248D"/>
    <w:rsid w:val="000E3AFD"/>
    <w:rsid w:val="000E4177"/>
    <w:rsid w:val="000E48D9"/>
    <w:rsid w:val="000E4D7B"/>
    <w:rsid w:val="000E5062"/>
    <w:rsid w:val="000E6FBA"/>
    <w:rsid w:val="000F0319"/>
    <w:rsid w:val="000F1206"/>
    <w:rsid w:val="000F19C4"/>
    <w:rsid w:val="000F1F03"/>
    <w:rsid w:val="000F22FB"/>
    <w:rsid w:val="000F2372"/>
    <w:rsid w:val="000F2D19"/>
    <w:rsid w:val="000F3FFD"/>
    <w:rsid w:val="000F57CA"/>
    <w:rsid w:val="000F5C74"/>
    <w:rsid w:val="000F718A"/>
    <w:rsid w:val="000F7BED"/>
    <w:rsid w:val="00100189"/>
    <w:rsid w:val="00100AB8"/>
    <w:rsid w:val="00103E75"/>
    <w:rsid w:val="001049D7"/>
    <w:rsid w:val="00105E83"/>
    <w:rsid w:val="00106504"/>
    <w:rsid w:val="001065F2"/>
    <w:rsid w:val="0010672F"/>
    <w:rsid w:val="00107593"/>
    <w:rsid w:val="00112770"/>
    <w:rsid w:val="00112896"/>
    <w:rsid w:val="00112D3D"/>
    <w:rsid w:val="001134BD"/>
    <w:rsid w:val="00114A2B"/>
    <w:rsid w:val="00114F35"/>
    <w:rsid w:val="00115726"/>
    <w:rsid w:val="0011589C"/>
    <w:rsid w:val="001164C7"/>
    <w:rsid w:val="001167CC"/>
    <w:rsid w:val="00122442"/>
    <w:rsid w:val="00122670"/>
    <w:rsid w:val="0012351C"/>
    <w:rsid w:val="0012757D"/>
    <w:rsid w:val="00127867"/>
    <w:rsid w:val="0013006B"/>
    <w:rsid w:val="0013047F"/>
    <w:rsid w:val="00130B38"/>
    <w:rsid w:val="00130DCA"/>
    <w:rsid w:val="00132746"/>
    <w:rsid w:val="00132AB7"/>
    <w:rsid w:val="00132AE8"/>
    <w:rsid w:val="0013300A"/>
    <w:rsid w:val="00133195"/>
    <w:rsid w:val="00134420"/>
    <w:rsid w:val="00134971"/>
    <w:rsid w:val="0013530F"/>
    <w:rsid w:val="00136C6D"/>
    <w:rsid w:val="00137ECA"/>
    <w:rsid w:val="00140CE3"/>
    <w:rsid w:val="00140DDC"/>
    <w:rsid w:val="001415BB"/>
    <w:rsid w:val="00142BE4"/>
    <w:rsid w:val="00142C04"/>
    <w:rsid w:val="00144064"/>
    <w:rsid w:val="001448F4"/>
    <w:rsid w:val="00145ACF"/>
    <w:rsid w:val="001461BB"/>
    <w:rsid w:val="00146765"/>
    <w:rsid w:val="001469AF"/>
    <w:rsid w:val="00146ADB"/>
    <w:rsid w:val="00146E6B"/>
    <w:rsid w:val="0014705E"/>
    <w:rsid w:val="00147A44"/>
    <w:rsid w:val="00150075"/>
    <w:rsid w:val="00150BB2"/>
    <w:rsid w:val="00150EFB"/>
    <w:rsid w:val="001515EA"/>
    <w:rsid w:val="00151CF0"/>
    <w:rsid w:val="0015278D"/>
    <w:rsid w:val="00152E63"/>
    <w:rsid w:val="00152EC9"/>
    <w:rsid w:val="00152FE3"/>
    <w:rsid w:val="00153D69"/>
    <w:rsid w:val="00154A53"/>
    <w:rsid w:val="00156CF5"/>
    <w:rsid w:val="00157871"/>
    <w:rsid w:val="001622E9"/>
    <w:rsid w:val="0016287D"/>
    <w:rsid w:val="0016457D"/>
    <w:rsid w:val="00164937"/>
    <w:rsid w:val="001651E1"/>
    <w:rsid w:val="00165922"/>
    <w:rsid w:val="0016630A"/>
    <w:rsid w:val="00166486"/>
    <w:rsid w:val="00167B93"/>
    <w:rsid w:val="00170B67"/>
    <w:rsid w:val="001713A0"/>
    <w:rsid w:val="0017306C"/>
    <w:rsid w:val="001759D0"/>
    <w:rsid w:val="00176144"/>
    <w:rsid w:val="00177295"/>
    <w:rsid w:val="00180601"/>
    <w:rsid w:val="00180BAA"/>
    <w:rsid w:val="0018339A"/>
    <w:rsid w:val="00183C79"/>
    <w:rsid w:val="001845B5"/>
    <w:rsid w:val="00184725"/>
    <w:rsid w:val="00184EE5"/>
    <w:rsid w:val="00184F1E"/>
    <w:rsid w:val="00185F8E"/>
    <w:rsid w:val="0018668E"/>
    <w:rsid w:val="00187B41"/>
    <w:rsid w:val="001900DB"/>
    <w:rsid w:val="00190D79"/>
    <w:rsid w:val="00192766"/>
    <w:rsid w:val="0019284F"/>
    <w:rsid w:val="00192ED7"/>
    <w:rsid w:val="00193305"/>
    <w:rsid w:val="00194214"/>
    <w:rsid w:val="00197B93"/>
    <w:rsid w:val="001A041D"/>
    <w:rsid w:val="001A1D63"/>
    <w:rsid w:val="001A21EA"/>
    <w:rsid w:val="001A2A61"/>
    <w:rsid w:val="001A3214"/>
    <w:rsid w:val="001A398D"/>
    <w:rsid w:val="001A4116"/>
    <w:rsid w:val="001A4A53"/>
    <w:rsid w:val="001A5BFB"/>
    <w:rsid w:val="001A6112"/>
    <w:rsid w:val="001A6AE3"/>
    <w:rsid w:val="001A6DB1"/>
    <w:rsid w:val="001A75D0"/>
    <w:rsid w:val="001B1B43"/>
    <w:rsid w:val="001B33CE"/>
    <w:rsid w:val="001B44DE"/>
    <w:rsid w:val="001B45E1"/>
    <w:rsid w:val="001B5FFE"/>
    <w:rsid w:val="001C2E19"/>
    <w:rsid w:val="001C3F70"/>
    <w:rsid w:val="001C43D0"/>
    <w:rsid w:val="001C4554"/>
    <w:rsid w:val="001C6592"/>
    <w:rsid w:val="001C6F37"/>
    <w:rsid w:val="001C7290"/>
    <w:rsid w:val="001C7463"/>
    <w:rsid w:val="001C7A60"/>
    <w:rsid w:val="001D04D7"/>
    <w:rsid w:val="001D141A"/>
    <w:rsid w:val="001D2671"/>
    <w:rsid w:val="001D442C"/>
    <w:rsid w:val="001D5378"/>
    <w:rsid w:val="001D59BB"/>
    <w:rsid w:val="001D5DD4"/>
    <w:rsid w:val="001D7702"/>
    <w:rsid w:val="001D7797"/>
    <w:rsid w:val="001E1FFE"/>
    <w:rsid w:val="001E2358"/>
    <w:rsid w:val="001E26FD"/>
    <w:rsid w:val="001E3523"/>
    <w:rsid w:val="001E42C6"/>
    <w:rsid w:val="001E4668"/>
    <w:rsid w:val="001E46A7"/>
    <w:rsid w:val="001E49F9"/>
    <w:rsid w:val="001E4CDE"/>
    <w:rsid w:val="001E4D69"/>
    <w:rsid w:val="001E56B3"/>
    <w:rsid w:val="001E74BE"/>
    <w:rsid w:val="001E7FC0"/>
    <w:rsid w:val="001F0A85"/>
    <w:rsid w:val="001F0C26"/>
    <w:rsid w:val="001F128B"/>
    <w:rsid w:val="001F18A3"/>
    <w:rsid w:val="001F1B76"/>
    <w:rsid w:val="001F201E"/>
    <w:rsid w:val="001F213C"/>
    <w:rsid w:val="001F2281"/>
    <w:rsid w:val="001F23F3"/>
    <w:rsid w:val="001F3842"/>
    <w:rsid w:val="001F440C"/>
    <w:rsid w:val="001F5AF9"/>
    <w:rsid w:val="001F5F02"/>
    <w:rsid w:val="001F68B2"/>
    <w:rsid w:val="001F6C3F"/>
    <w:rsid w:val="002001BA"/>
    <w:rsid w:val="002025ED"/>
    <w:rsid w:val="00203CDC"/>
    <w:rsid w:val="00204366"/>
    <w:rsid w:val="002049EF"/>
    <w:rsid w:val="00204CD8"/>
    <w:rsid w:val="002055ED"/>
    <w:rsid w:val="00205FE8"/>
    <w:rsid w:val="00206A18"/>
    <w:rsid w:val="00206CB4"/>
    <w:rsid w:val="00207471"/>
    <w:rsid w:val="00207EB6"/>
    <w:rsid w:val="00210696"/>
    <w:rsid w:val="00211115"/>
    <w:rsid w:val="00211440"/>
    <w:rsid w:val="00211723"/>
    <w:rsid w:val="0021182B"/>
    <w:rsid w:val="00211D25"/>
    <w:rsid w:val="00214921"/>
    <w:rsid w:val="0021578B"/>
    <w:rsid w:val="002165CD"/>
    <w:rsid w:val="00217459"/>
    <w:rsid w:val="00222AFF"/>
    <w:rsid w:val="00222D92"/>
    <w:rsid w:val="0022369C"/>
    <w:rsid w:val="00226748"/>
    <w:rsid w:val="00226BD0"/>
    <w:rsid w:val="00227233"/>
    <w:rsid w:val="002272C1"/>
    <w:rsid w:val="00227A87"/>
    <w:rsid w:val="00231379"/>
    <w:rsid w:val="002317C5"/>
    <w:rsid w:val="00231CF9"/>
    <w:rsid w:val="00234C6D"/>
    <w:rsid w:val="00234D22"/>
    <w:rsid w:val="00235F40"/>
    <w:rsid w:val="00236C37"/>
    <w:rsid w:val="00237A40"/>
    <w:rsid w:val="00237BB1"/>
    <w:rsid w:val="00241510"/>
    <w:rsid w:val="00241B43"/>
    <w:rsid w:val="00242022"/>
    <w:rsid w:val="00244F96"/>
    <w:rsid w:val="00244FC8"/>
    <w:rsid w:val="00245125"/>
    <w:rsid w:val="00245E24"/>
    <w:rsid w:val="002466AE"/>
    <w:rsid w:val="00246F26"/>
    <w:rsid w:val="00247E9A"/>
    <w:rsid w:val="0025094D"/>
    <w:rsid w:val="0025337C"/>
    <w:rsid w:val="002536D8"/>
    <w:rsid w:val="00254100"/>
    <w:rsid w:val="0025411A"/>
    <w:rsid w:val="00254277"/>
    <w:rsid w:val="00254381"/>
    <w:rsid w:val="00255418"/>
    <w:rsid w:val="0025542E"/>
    <w:rsid w:val="0025552B"/>
    <w:rsid w:val="00255E4E"/>
    <w:rsid w:val="00256601"/>
    <w:rsid w:val="00257526"/>
    <w:rsid w:val="00257777"/>
    <w:rsid w:val="002615DB"/>
    <w:rsid w:val="00261EF6"/>
    <w:rsid w:val="002624C5"/>
    <w:rsid w:val="00262823"/>
    <w:rsid w:val="00263A06"/>
    <w:rsid w:val="00263EEA"/>
    <w:rsid w:val="00264633"/>
    <w:rsid w:val="00264AE1"/>
    <w:rsid w:val="00265165"/>
    <w:rsid w:val="0026691C"/>
    <w:rsid w:val="0026795C"/>
    <w:rsid w:val="00267E67"/>
    <w:rsid w:val="00270BB4"/>
    <w:rsid w:val="00270E00"/>
    <w:rsid w:val="00272856"/>
    <w:rsid w:val="0027398F"/>
    <w:rsid w:val="00274329"/>
    <w:rsid w:val="00274FF3"/>
    <w:rsid w:val="00276820"/>
    <w:rsid w:val="00276AFB"/>
    <w:rsid w:val="00276DA7"/>
    <w:rsid w:val="00277556"/>
    <w:rsid w:val="00280355"/>
    <w:rsid w:val="00282028"/>
    <w:rsid w:val="002828DF"/>
    <w:rsid w:val="00282CAE"/>
    <w:rsid w:val="00283261"/>
    <w:rsid w:val="00284C04"/>
    <w:rsid w:val="0028527C"/>
    <w:rsid w:val="00285DA9"/>
    <w:rsid w:val="0028613F"/>
    <w:rsid w:val="002877F7"/>
    <w:rsid w:val="00287E2D"/>
    <w:rsid w:val="002914B6"/>
    <w:rsid w:val="00291544"/>
    <w:rsid w:val="002935C0"/>
    <w:rsid w:val="002939B9"/>
    <w:rsid w:val="00293C6C"/>
    <w:rsid w:val="002948D5"/>
    <w:rsid w:val="00294CC5"/>
    <w:rsid w:val="0029605C"/>
    <w:rsid w:val="00296C57"/>
    <w:rsid w:val="00297A82"/>
    <w:rsid w:val="00297F8C"/>
    <w:rsid w:val="002A0014"/>
    <w:rsid w:val="002A124C"/>
    <w:rsid w:val="002A16E5"/>
    <w:rsid w:val="002A31DB"/>
    <w:rsid w:val="002A37E6"/>
    <w:rsid w:val="002A41E3"/>
    <w:rsid w:val="002A4DDC"/>
    <w:rsid w:val="002A5682"/>
    <w:rsid w:val="002A5D3F"/>
    <w:rsid w:val="002A60EF"/>
    <w:rsid w:val="002A6D44"/>
    <w:rsid w:val="002A6F59"/>
    <w:rsid w:val="002A7307"/>
    <w:rsid w:val="002A754D"/>
    <w:rsid w:val="002B05DD"/>
    <w:rsid w:val="002B2131"/>
    <w:rsid w:val="002B310F"/>
    <w:rsid w:val="002B3974"/>
    <w:rsid w:val="002B4563"/>
    <w:rsid w:val="002B6FF5"/>
    <w:rsid w:val="002C032E"/>
    <w:rsid w:val="002C1EE3"/>
    <w:rsid w:val="002C21FA"/>
    <w:rsid w:val="002C3422"/>
    <w:rsid w:val="002C3CC9"/>
    <w:rsid w:val="002C5128"/>
    <w:rsid w:val="002C5289"/>
    <w:rsid w:val="002C5321"/>
    <w:rsid w:val="002C62CC"/>
    <w:rsid w:val="002C770C"/>
    <w:rsid w:val="002C7EC1"/>
    <w:rsid w:val="002D0EA9"/>
    <w:rsid w:val="002D16D3"/>
    <w:rsid w:val="002D1F12"/>
    <w:rsid w:val="002D2737"/>
    <w:rsid w:val="002D2F05"/>
    <w:rsid w:val="002D3C3C"/>
    <w:rsid w:val="002D4D03"/>
    <w:rsid w:val="002D6CF2"/>
    <w:rsid w:val="002E0585"/>
    <w:rsid w:val="002E080C"/>
    <w:rsid w:val="002E0FBF"/>
    <w:rsid w:val="002E17E0"/>
    <w:rsid w:val="002E296F"/>
    <w:rsid w:val="002E34FB"/>
    <w:rsid w:val="002E489B"/>
    <w:rsid w:val="002E7421"/>
    <w:rsid w:val="002E75B3"/>
    <w:rsid w:val="002E7975"/>
    <w:rsid w:val="002F0483"/>
    <w:rsid w:val="002F112C"/>
    <w:rsid w:val="002F1E79"/>
    <w:rsid w:val="002F2083"/>
    <w:rsid w:val="002F21DA"/>
    <w:rsid w:val="002F22BD"/>
    <w:rsid w:val="002F2AF4"/>
    <w:rsid w:val="002F34FF"/>
    <w:rsid w:val="002F3785"/>
    <w:rsid w:val="002F39F2"/>
    <w:rsid w:val="002F5289"/>
    <w:rsid w:val="002F7291"/>
    <w:rsid w:val="003008FA"/>
    <w:rsid w:val="00300BD0"/>
    <w:rsid w:val="00300D3A"/>
    <w:rsid w:val="00300D8D"/>
    <w:rsid w:val="00301ED3"/>
    <w:rsid w:val="003029AB"/>
    <w:rsid w:val="00303508"/>
    <w:rsid w:val="00303857"/>
    <w:rsid w:val="003045EA"/>
    <w:rsid w:val="00304AB4"/>
    <w:rsid w:val="00304BDB"/>
    <w:rsid w:val="00305D03"/>
    <w:rsid w:val="0030600A"/>
    <w:rsid w:val="003108F2"/>
    <w:rsid w:val="00310A2F"/>
    <w:rsid w:val="00310A6E"/>
    <w:rsid w:val="00312432"/>
    <w:rsid w:val="0031272A"/>
    <w:rsid w:val="00313771"/>
    <w:rsid w:val="0031382F"/>
    <w:rsid w:val="00313979"/>
    <w:rsid w:val="00313A41"/>
    <w:rsid w:val="00314790"/>
    <w:rsid w:val="0031580A"/>
    <w:rsid w:val="0031684E"/>
    <w:rsid w:val="00317020"/>
    <w:rsid w:val="0032009D"/>
    <w:rsid w:val="00320398"/>
    <w:rsid w:val="0032109E"/>
    <w:rsid w:val="0032123B"/>
    <w:rsid w:val="00321E7E"/>
    <w:rsid w:val="00324790"/>
    <w:rsid w:val="00325739"/>
    <w:rsid w:val="00327D6B"/>
    <w:rsid w:val="00327EC0"/>
    <w:rsid w:val="003313EC"/>
    <w:rsid w:val="0033164E"/>
    <w:rsid w:val="00331907"/>
    <w:rsid w:val="00331B4C"/>
    <w:rsid w:val="00332CAC"/>
    <w:rsid w:val="003339FA"/>
    <w:rsid w:val="003344B2"/>
    <w:rsid w:val="003355B5"/>
    <w:rsid w:val="00337B52"/>
    <w:rsid w:val="00340E0B"/>
    <w:rsid w:val="00340F82"/>
    <w:rsid w:val="00341120"/>
    <w:rsid w:val="00343A4A"/>
    <w:rsid w:val="00344D60"/>
    <w:rsid w:val="00345466"/>
    <w:rsid w:val="003456B5"/>
    <w:rsid w:val="00346A0B"/>
    <w:rsid w:val="003474AA"/>
    <w:rsid w:val="003476CF"/>
    <w:rsid w:val="00350A22"/>
    <w:rsid w:val="00350EF5"/>
    <w:rsid w:val="00351755"/>
    <w:rsid w:val="00353BBA"/>
    <w:rsid w:val="00354EEE"/>
    <w:rsid w:val="00355A38"/>
    <w:rsid w:val="00356372"/>
    <w:rsid w:val="00356AB5"/>
    <w:rsid w:val="003579BD"/>
    <w:rsid w:val="00360B0F"/>
    <w:rsid w:val="003623AB"/>
    <w:rsid w:val="00362695"/>
    <w:rsid w:val="003637F2"/>
    <w:rsid w:val="00364C79"/>
    <w:rsid w:val="00364F3D"/>
    <w:rsid w:val="003670A5"/>
    <w:rsid w:val="00367B16"/>
    <w:rsid w:val="00371254"/>
    <w:rsid w:val="003726E5"/>
    <w:rsid w:val="0037387F"/>
    <w:rsid w:val="00373D40"/>
    <w:rsid w:val="00374411"/>
    <w:rsid w:val="00374468"/>
    <w:rsid w:val="003747A2"/>
    <w:rsid w:val="00376819"/>
    <w:rsid w:val="00377715"/>
    <w:rsid w:val="0037791C"/>
    <w:rsid w:val="00380218"/>
    <w:rsid w:val="003808E4"/>
    <w:rsid w:val="00380DE6"/>
    <w:rsid w:val="0038378C"/>
    <w:rsid w:val="00383D52"/>
    <w:rsid w:val="003874AE"/>
    <w:rsid w:val="00387CBD"/>
    <w:rsid w:val="00390E76"/>
    <w:rsid w:val="0039220B"/>
    <w:rsid w:val="00392418"/>
    <w:rsid w:val="0039256B"/>
    <w:rsid w:val="0039328F"/>
    <w:rsid w:val="00394083"/>
    <w:rsid w:val="0039439A"/>
    <w:rsid w:val="003947D5"/>
    <w:rsid w:val="00395E18"/>
    <w:rsid w:val="003A18F5"/>
    <w:rsid w:val="003A2A80"/>
    <w:rsid w:val="003A2C3F"/>
    <w:rsid w:val="003A33D2"/>
    <w:rsid w:val="003A4E07"/>
    <w:rsid w:val="003A50E7"/>
    <w:rsid w:val="003A579A"/>
    <w:rsid w:val="003A5A03"/>
    <w:rsid w:val="003A7E9B"/>
    <w:rsid w:val="003B26C8"/>
    <w:rsid w:val="003B2984"/>
    <w:rsid w:val="003B2992"/>
    <w:rsid w:val="003B4192"/>
    <w:rsid w:val="003B4506"/>
    <w:rsid w:val="003B571D"/>
    <w:rsid w:val="003B5889"/>
    <w:rsid w:val="003B61D9"/>
    <w:rsid w:val="003B79F8"/>
    <w:rsid w:val="003C00C8"/>
    <w:rsid w:val="003C1BEC"/>
    <w:rsid w:val="003C20A5"/>
    <w:rsid w:val="003C26D3"/>
    <w:rsid w:val="003C2EEC"/>
    <w:rsid w:val="003C46EA"/>
    <w:rsid w:val="003C4EEF"/>
    <w:rsid w:val="003C529B"/>
    <w:rsid w:val="003C542D"/>
    <w:rsid w:val="003C6876"/>
    <w:rsid w:val="003C6E08"/>
    <w:rsid w:val="003C6F08"/>
    <w:rsid w:val="003C6FCF"/>
    <w:rsid w:val="003C76CF"/>
    <w:rsid w:val="003C7B1E"/>
    <w:rsid w:val="003C7D7F"/>
    <w:rsid w:val="003C7E62"/>
    <w:rsid w:val="003D1793"/>
    <w:rsid w:val="003D2F90"/>
    <w:rsid w:val="003D3106"/>
    <w:rsid w:val="003D34FA"/>
    <w:rsid w:val="003D3607"/>
    <w:rsid w:val="003D3ABF"/>
    <w:rsid w:val="003D41DE"/>
    <w:rsid w:val="003D41DF"/>
    <w:rsid w:val="003D4985"/>
    <w:rsid w:val="003D4C85"/>
    <w:rsid w:val="003D4FF5"/>
    <w:rsid w:val="003D6840"/>
    <w:rsid w:val="003D709A"/>
    <w:rsid w:val="003D72B8"/>
    <w:rsid w:val="003D7381"/>
    <w:rsid w:val="003E1B8F"/>
    <w:rsid w:val="003E2689"/>
    <w:rsid w:val="003E347E"/>
    <w:rsid w:val="003E3616"/>
    <w:rsid w:val="003E5563"/>
    <w:rsid w:val="003E5D67"/>
    <w:rsid w:val="003E6267"/>
    <w:rsid w:val="003E68A0"/>
    <w:rsid w:val="003E79AD"/>
    <w:rsid w:val="003E7A0B"/>
    <w:rsid w:val="003F02B5"/>
    <w:rsid w:val="003F1192"/>
    <w:rsid w:val="003F1B65"/>
    <w:rsid w:val="003F25FF"/>
    <w:rsid w:val="003F2B7F"/>
    <w:rsid w:val="003F4F0B"/>
    <w:rsid w:val="003F5137"/>
    <w:rsid w:val="003F5366"/>
    <w:rsid w:val="003F6A08"/>
    <w:rsid w:val="003F6EAD"/>
    <w:rsid w:val="003F7831"/>
    <w:rsid w:val="003F7A99"/>
    <w:rsid w:val="003F7D1A"/>
    <w:rsid w:val="004000F7"/>
    <w:rsid w:val="004005B9"/>
    <w:rsid w:val="0040073E"/>
    <w:rsid w:val="00400932"/>
    <w:rsid w:val="0040093C"/>
    <w:rsid w:val="00400F53"/>
    <w:rsid w:val="0040164B"/>
    <w:rsid w:val="00401AB5"/>
    <w:rsid w:val="0040253A"/>
    <w:rsid w:val="00403973"/>
    <w:rsid w:val="00404D3C"/>
    <w:rsid w:val="00405FB5"/>
    <w:rsid w:val="00406D24"/>
    <w:rsid w:val="00407335"/>
    <w:rsid w:val="004117EE"/>
    <w:rsid w:val="00413815"/>
    <w:rsid w:val="004139C1"/>
    <w:rsid w:val="00413CD6"/>
    <w:rsid w:val="0041527C"/>
    <w:rsid w:val="00415934"/>
    <w:rsid w:val="0041622F"/>
    <w:rsid w:val="00421471"/>
    <w:rsid w:val="004233E5"/>
    <w:rsid w:val="00424051"/>
    <w:rsid w:val="00426939"/>
    <w:rsid w:val="00426EA4"/>
    <w:rsid w:val="00427800"/>
    <w:rsid w:val="004301F3"/>
    <w:rsid w:val="00430E63"/>
    <w:rsid w:val="00431D3E"/>
    <w:rsid w:val="00432368"/>
    <w:rsid w:val="00432C91"/>
    <w:rsid w:val="0043430F"/>
    <w:rsid w:val="004346C2"/>
    <w:rsid w:val="004353E9"/>
    <w:rsid w:val="004361B3"/>
    <w:rsid w:val="004361C3"/>
    <w:rsid w:val="00444030"/>
    <w:rsid w:val="00444A60"/>
    <w:rsid w:val="004451AD"/>
    <w:rsid w:val="00445B57"/>
    <w:rsid w:val="004460E8"/>
    <w:rsid w:val="004472F1"/>
    <w:rsid w:val="00447A9B"/>
    <w:rsid w:val="0045006A"/>
    <w:rsid w:val="004503A7"/>
    <w:rsid w:val="00450BC8"/>
    <w:rsid w:val="00450E13"/>
    <w:rsid w:val="004517CF"/>
    <w:rsid w:val="00452629"/>
    <w:rsid w:val="00452808"/>
    <w:rsid w:val="0045414A"/>
    <w:rsid w:val="00454963"/>
    <w:rsid w:val="00455FE7"/>
    <w:rsid w:val="00460889"/>
    <w:rsid w:val="004609B0"/>
    <w:rsid w:val="00460F66"/>
    <w:rsid w:val="00461060"/>
    <w:rsid w:val="0046223F"/>
    <w:rsid w:val="004628E5"/>
    <w:rsid w:val="0046312B"/>
    <w:rsid w:val="00463BAC"/>
    <w:rsid w:val="004641E3"/>
    <w:rsid w:val="004641F1"/>
    <w:rsid w:val="0046482D"/>
    <w:rsid w:val="0046491F"/>
    <w:rsid w:val="00465354"/>
    <w:rsid w:val="004658E1"/>
    <w:rsid w:val="0046597E"/>
    <w:rsid w:val="004666FE"/>
    <w:rsid w:val="004667B3"/>
    <w:rsid w:val="00466CCE"/>
    <w:rsid w:val="004671BB"/>
    <w:rsid w:val="00470B88"/>
    <w:rsid w:val="00471E2B"/>
    <w:rsid w:val="00472103"/>
    <w:rsid w:val="00473718"/>
    <w:rsid w:val="0047586E"/>
    <w:rsid w:val="00480144"/>
    <w:rsid w:val="00480530"/>
    <w:rsid w:val="00482208"/>
    <w:rsid w:val="00482656"/>
    <w:rsid w:val="00482AAB"/>
    <w:rsid w:val="00482B24"/>
    <w:rsid w:val="00482C3B"/>
    <w:rsid w:val="00483FC5"/>
    <w:rsid w:val="004849EF"/>
    <w:rsid w:val="00485963"/>
    <w:rsid w:val="00486070"/>
    <w:rsid w:val="004867D5"/>
    <w:rsid w:val="00490645"/>
    <w:rsid w:val="00490B73"/>
    <w:rsid w:val="0049274E"/>
    <w:rsid w:val="00492C51"/>
    <w:rsid w:val="0049445B"/>
    <w:rsid w:val="004944E1"/>
    <w:rsid w:val="00495F1F"/>
    <w:rsid w:val="00497251"/>
    <w:rsid w:val="00497FBA"/>
    <w:rsid w:val="004A13AF"/>
    <w:rsid w:val="004A17DA"/>
    <w:rsid w:val="004A37C4"/>
    <w:rsid w:val="004A3F12"/>
    <w:rsid w:val="004A4ADF"/>
    <w:rsid w:val="004A4D0D"/>
    <w:rsid w:val="004A6AB6"/>
    <w:rsid w:val="004A7FE1"/>
    <w:rsid w:val="004B0B14"/>
    <w:rsid w:val="004B166B"/>
    <w:rsid w:val="004B170E"/>
    <w:rsid w:val="004B254C"/>
    <w:rsid w:val="004B2A71"/>
    <w:rsid w:val="004B352D"/>
    <w:rsid w:val="004B3DC3"/>
    <w:rsid w:val="004B454D"/>
    <w:rsid w:val="004B4555"/>
    <w:rsid w:val="004C04CD"/>
    <w:rsid w:val="004C26AA"/>
    <w:rsid w:val="004C2DD1"/>
    <w:rsid w:val="004C324B"/>
    <w:rsid w:val="004C3B69"/>
    <w:rsid w:val="004C454E"/>
    <w:rsid w:val="004C52DB"/>
    <w:rsid w:val="004C5EFA"/>
    <w:rsid w:val="004D0454"/>
    <w:rsid w:val="004D0B3C"/>
    <w:rsid w:val="004D19FA"/>
    <w:rsid w:val="004D2AF2"/>
    <w:rsid w:val="004D359D"/>
    <w:rsid w:val="004D3825"/>
    <w:rsid w:val="004D6DD8"/>
    <w:rsid w:val="004D750B"/>
    <w:rsid w:val="004D79E5"/>
    <w:rsid w:val="004D7A4D"/>
    <w:rsid w:val="004E03BD"/>
    <w:rsid w:val="004E1846"/>
    <w:rsid w:val="004E1B47"/>
    <w:rsid w:val="004E1B84"/>
    <w:rsid w:val="004E1C85"/>
    <w:rsid w:val="004E2935"/>
    <w:rsid w:val="004E2EDA"/>
    <w:rsid w:val="004E38AB"/>
    <w:rsid w:val="004E4149"/>
    <w:rsid w:val="004E4729"/>
    <w:rsid w:val="004E529D"/>
    <w:rsid w:val="004E5BF5"/>
    <w:rsid w:val="004E600E"/>
    <w:rsid w:val="004E60BB"/>
    <w:rsid w:val="004E7146"/>
    <w:rsid w:val="004E7806"/>
    <w:rsid w:val="004F0191"/>
    <w:rsid w:val="004F022A"/>
    <w:rsid w:val="004F10C8"/>
    <w:rsid w:val="004F12AD"/>
    <w:rsid w:val="004F14C4"/>
    <w:rsid w:val="004F36BC"/>
    <w:rsid w:val="004F3A3F"/>
    <w:rsid w:val="004F3D82"/>
    <w:rsid w:val="004F4177"/>
    <w:rsid w:val="004F43AF"/>
    <w:rsid w:val="004F4D80"/>
    <w:rsid w:val="004F5D0C"/>
    <w:rsid w:val="004F5D9F"/>
    <w:rsid w:val="004F601C"/>
    <w:rsid w:val="004F6187"/>
    <w:rsid w:val="004F72AA"/>
    <w:rsid w:val="004F7EE3"/>
    <w:rsid w:val="004F7F05"/>
    <w:rsid w:val="005012D5"/>
    <w:rsid w:val="00504A96"/>
    <w:rsid w:val="0050510E"/>
    <w:rsid w:val="005052BB"/>
    <w:rsid w:val="00506304"/>
    <w:rsid w:val="00506547"/>
    <w:rsid w:val="00506E92"/>
    <w:rsid w:val="00510B8F"/>
    <w:rsid w:val="005114B9"/>
    <w:rsid w:val="00512D05"/>
    <w:rsid w:val="0051446B"/>
    <w:rsid w:val="0051505C"/>
    <w:rsid w:val="00515BE0"/>
    <w:rsid w:val="00515D77"/>
    <w:rsid w:val="005162F1"/>
    <w:rsid w:val="005165FF"/>
    <w:rsid w:val="00516F33"/>
    <w:rsid w:val="00516FD7"/>
    <w:rsid w:val="005171A2"/>
    <w:rsid w:val="00517917"/>
    <w:rsid w:val="00517ACF"/>
    <w:rsid w:val="005200CF"/>
    <w:rsid w:val="00521242"/>
    <w:rsid w:val="00521605"/>
    <w:rsid w:val="00521A81"/>
    <w:rsid w:val="005222DB"/>
    <w:rsid w:val="00522B3D"/>
    <w:rsid w:val="00523C9E"/>
    <w:rsid w:val="00525FC9"/>
    <w:rsid w:val="00526F05"/>
    <w:rsid w:val="00527E09"/>
    <w:rsid w:val="005305BD"/>
    <w:rsid w:val="00530EA2"/>
    <w:rsid w:val="005313B5"/>
    <w:rsid w:val="005316AD"/>
    <w:rsid w:val="00531C63"/>
    <w:rsid w:val="00533066"/>
    <w:rsid w:val="00537F5D"/>
    <w:rsid w:val="00541019"/>
    <w:rsid w:val="00541A7E"/>
    <w:rsid w:val="00541ACA"/>
    <w:rsid w:val="005426AA"/>
    <w:rsid w:val="0054276D"/>
    <w:rsid w:val="0054364E"/>
    <w:rsid w:val="005442F2"/>
    <w:rsid w:val="0054614B"/>
    <w:rsid w:val="0054742D"/>
    <w:rsid w:val="00547EFE"/>
    <w:rsid w:val="0055029C"/>
    <w:rsid w:val="0055284D"/>
    <w:rsid w:val="005535E0"/>
    <w:rsid w:val="0055375C"/>
    <w:rsid w:val="00553D97"/>
    <w:rsid w:val="00553EEC"/>
    <w:rsid w:val="005559B0"/>
    <w:rsid w:val="00555DA7"/>
    <w:rsid w:val="00557463"/>
    <w:rsid w:val="005603E7"/>
    <w:rsid w:val="005607E4"/>
    <w:rsid w:val="00561404"/>
    <w:rsid w:val="00563500"/>
    <w:rsid w:val="005642BA"/>
    <w:rsid w:val="0056455F"/>
    <w:rsid w:val="00564EAF"/>
    <w:rsid w:val="005654A6"/>
    <w:rsid w:val="005660EB"/>
    <w:rsid w:val="005662DD"/>
    <w:rsid w:val="00567947"/>
    <w:rsid w:val="00567C5C"/>
    <w:rsid w:val="00567DA7"/>
    <w:rsid w:val="00567E83"/>
    <w:rsid w:val="00567F26"/>
    <w:rsid w:val="00572004"/>
    <w:rsid w:val="005722A1"/>
    <w:rsid w:val="0057308D"/>
    <w:rsid w:val="00573E0A"/>
    <w:rsid w:val="00573EA1"/>
    <w:rsid w:val="00574777"/>
    <w:rsid w:val="00574F42"/>
    <w:rsid w:val="005757AC"/>
    <w:rsid w:val="00576BFD"/>
    <w:rsid w:val="00577AF7"/>
    <w:rsid w:val="00577B09"/>
    <w:rsid w:val="00577ED6"/>
    <w:rsid w:val="005802B0"/>
    <w:rsid w:val="005808A1"/>
    <w:rsid w:val="00581639"/>
    <w:rsid w:val="00581CC2"/>
    <w:rsid w:val="00581F8A"/>
    <w:rsid w:val="00582D7E"/>
    <w:rsid w:val="00583104"/>
    <w:rsid w:val="00583354"/>
    <w:rsid w:val="00584976"/>
    <w:rsid w:val="00584A07"/>
    <w:rsid w:val="00586835"/>
    <w:rsid w:val="00587178"/>
    <w:rsid w:val="00587655"/>
    <w:rsid w:val="00590549"/>
    <w:rsid w:val="00590B52"/>
    <w:rsid w:val="00591313"/>
    <w:rsid w:val="00592916"/>
    <w:rsid w:val="00593DB6"/>
    <w:rsid w:val="00595A99"/>
    <w:rsid w:val="00595B1D"/>
    <w:rsid w:val="00595E2B"/>
    <w:rsid w:val="005973A0"/>
    <w:rsid w:val="00597721"/>
    <w:rsid w:val="005A05CB"/>
    <w:rsid w:val="005A064F"/>
    <w:rsid w:val="005A0B87"/>
    <w:rsid w:val="005A0E3C"/>
    <w:rsid w:val="005A18E9"/>
    <w:rsid w:val="005A1E45"/>
    <w:rsid w:val="005A1F3C"/>
    <w:rsid w:val="005A3FB8"/>
    <w:rsid w:val="005A431F"/>
    <w:rsid w:val="005A4FDA"/>
    <w:rsid w:val="005A5090"/>
    <w:rsid w:val="005A5568"/>
    <w:rsid w:val="005A5F4B"/>
    <w:rsid w:val="005A6FFA"/>
    <w:rsid w:val="005A78BC"/>
    <w:rsid w:val="005B031A"/>
    <w:rsid w:val="005B062F"/>
    <w:rsid w:val="005B0E1F"/>
    <w:rsid w:val="005B2417"/>
    <w:rsid w:val="005B2CB2"/>
    <w:rsid w:val="005B2D4A"/>
    <w:rsid w:val="005B3F30"/>
    <w:rsid w:val="005B43D0"/>
    <w:rsid w:val="005B4664"/>
    <w:rsid w:val="005B4836"/>
    <w:rsid w:val="005B745E"/>
    <w:rsid w:val="005B7D52"/>
    <w:rsid w:val="005C1068"/>
    <w:rsid w:val="005C131C"/>
    <w:rsid w:val="005C18AC"/>
    <w:rsid w:val="005C2696"/>
    <w:rsid w:val="005C4961"/>
    <w:rsid w:val="005C63AF"/>
    <w:rsid w:val="005C665B"/>
    <w:rsid w:val="005C723F"/>
    <w:rsid w:val="005D14C6"/>
    <w:rsid w:val="005D21D6"/>
    <w:rsid w:val="005D2CAD"/>
    <w:rsid w:val="005D2FE9"/>
    <w:rsid w:val="005D3554"/>
    <w:rsid w:val="005D4C58"/>
    <w:rsid w:val="005D57C5"/>
    <w:rsid w:val="005D607D"/>
    <w:rsid w:val="005D60FB"/>
    <w:rsid w:val="005D646E"/>
    <w:rsid w:val="005D7E90"/>
    <w:rsid w:val="005D7FF2"/>
    <w:rsid w:val="005E01FF"/>
    <w:rsid w:val="005E5B1C"/>
    <w:rsid w:val="005E5F6F"/>
    <w:rsid w:val="005E61AB"/>
    <w:rsid w:val="005E6834"/>
    <w:rsid w:val="005E7183"/>
    <w:rsid w:val="005E733A"/>
    <w:rsid w:val="005E7A4F"/>
    <w:rsid w:val="005E7B2A"/>
    <w:rsid w:val="005F00A8"/>
    <w:rsid w:val="005F00CB"/>
    <w:rsid w:val="005F01BC"/>
    <w:rsid w:val="005F01D1"/>
    <w:rsid w:val="005F181C"/>
    <w:rsid w:val="005F1D03"/>
    <w:rsid w:val="005F2243"/>
    <w:rsid w:val="005F2249"/>
    <w:rsid w:val="005F2C04"/>
    <w:rsid w:val="005F3743"/>
    <w:rsid w:val="005F4FD8"/>
    <w:rsid w:val="005F5B13"/>
    <w:rsid w:val="005F5C41"/>
    <w:rsid w:val="005F690D"/>
    <w:rsid w:val="005F7A82"/>
    <w:rsid w:val="00600064"/>
    <w:rsid w:val="0060142B"/>
    <w:rsid w:val="006016C2"/>
    <w:rsid w:val="0060371F"/>
    <w:rsid w:val="00604620"/>
    <w:rsid w:val="0060527C"/>
    <w:rsid w:val="00610E22"/>
    <w:rsid w:val="0061173B"/>
    <w:rsid w:val="00613988"/>
    <w:rsid w:val="00613DE1"/>
    <w:rsid w:val="0061429F"/>
    <w:rsid w:val="00614C68"/>
    <w:rsid w:val="00614D52"/>
    <w:rsid w:val="006153CF"/>
    <w:rsid w:val="00615E1A"/>
    <w:rsid w:val="0061619A"/>
    <w:rsid w:val="00616A43"/>
    <w:rsid w:val="00616F62"/>
    <w:rsid w:val="00623487"/>
    <w:rsid w:val="006234C7"/>
    <w:rsid w:val="00624489"/>
    <w:rsid w:val="006249AF"/>
    <w:rsid w:val="006256DC"/>
    <w:rsid w:val="006259AF"/>
    <w:rsid w:val="00626421"/>
    <w:rsid w:val="00627D4D"/>
    <w:rsid w:val="0063104C"/>
    <w:rsid w:val="0063330B"/>
    <w:rsid w:val="00633A7E"/>
    <w:rsid w:val="00636C57"/>
    <w:rsid w:val="00637048"/>
    <w:rsid w:val="00637782"/>
    <w:rsid w:val="00640E62"/>
    <w:rsid w:val="00640FBC"/>
    <w:rsid w:val="00641745"/>
    <w:rsid w:val="00643C37"/>
    <w:rsid w:val="00644538"/>
    <w:rsid w:val="006450A7"/>
    <w:rsid w:val="00645393"/>
    <w:rsid w:val="0064591E"/>
    <w:rsid w:val="00646992"/>
    <w:rsid w:val="00650069"/>
    <w:rsid w:val="006502CD"/>
    <w:rsid w:val="00650622"/>
    <w:rsid w:val="00651A06"/>
    <w:rsid w:val="00652862"/>
    <w:rsid w:val="00652BD8"/>
    <w:rsid w:val="00654A94"/>
    <w:rsid w:val="00654E91"/>
    <w:rsid w:val="00655D6D"/>
    <w:rsid w:val="006575AB"/>
    <w:rsid w:val="00660D19"/>
    <w:rsid w:val="006645F5"/>
    <w:rsid w:val="00664C6C"/>
    <w:rsid w:val="00665A22"/>
    <w:rsid w:val="006661BB"/>
    <w:rsid w:val="006708E0"/>
    <w:rsid w:val="00670A14"/>
    <w:rsid w:val="006754C8"/>
    <w:rsid w:val="00676B69"/>
    <w:rsid w:val="006775E9"/>
    <w:rsid w:val="00680294"/>
    <w:rsid w:val="00680593"/>
    <w:rsid w:val="0068066F"/>
    <w:rsid w:val="0068068B"/>
    <w:rsid w:val="00681025"/>
    <w:rsid w:val="00681952"/>
    <w:rsid w:val="006829FE"/>
    <w:rsid w:val="00682D93"/>
    <w:rsid w:val="0068320B"/>
    <w:rsid w:val="006845B8"/>
    <w:rsid w:val="006857A2"/>
    <w:rsid w:val="006860A3"/>
    <w:rsid w:val="00686350"/>
    <w:rsid w:val="006864D9"/>
    <w:rsid w:val="00686577"/>
    <w:rsid w:val="00686EA9"/>
    <w:rsid w:val="00687447"/>
    <w:rsid w:val="00690996"/>
    <w:rsid w:val="006914D2"/>
    <w:rsid w:val="00693C05"/>
    <w:rsid w:val="006940E2"/>
    <w:rsid w:val="006941C1"/>
    <w:rsid w:val="00695503"/>
    <w:rsid w:val="00695868"/>
    <w:rsid w:val="00696A0D"/>
    <w:rsid w:val="006A05B7"/>
    <w:rsid w:val="006A0B86"/>
    <w:rsid w:val="006A0F20"/>
    <w:rsid w:val="006A1E9F"/>
    <w:rsid w:val="006A5E13"/>
    <w:rsid w:val="006A5E9C"/>
    <w:rsid w:val="006A758B"/>
    <w:rsid w:val="006A798D"/>
    <w:rsid w:val="006A7ECE"/>
    <w:rsid w:val="006B00D6"/>
    <w:rsid w:val="006B06FB"/>
    <w:rsid w:val="006B1016"/>
    <w:rsid w:val="006B11E7"/>
    <w:rsid w:val="006B28F3"/>
    <w:rsid w:val="006B44B9"/>
    <w:rsid w:val="006B4759"/>
    <w:rsid w:val="006B48A2"/>
    <w:rsid w:val="006B4B71"/>
    <w:rsid w:val="006B4EE2"/>
    <w:rsid w:val="006B52E6"/>
    <w:rsid w:val="006B5767"/>
    <w:rsid w:val="006B57AC"/>
    <w:rsid w:val="006B5E99"/>
    <w:rsid w:val="006B5F66"/>
    <w:rsid w:val="006B66D1"/>
    <w:rsid w:val="006B7996"/>
    <w:rsid w:val="006B7A3A"/>
    <w:rsid w:val="006C0144"/>
    <w:rsid w:val="006C0432"/>
    <w:rsid w:val="006C0B32"/>
    <w:rsid w:val="006C2291"/>
    <w:rsid w:val="006C258E"/>
    <w:rsid w:val="006C312C"/>
    <w:rsid w:val="006C37A2"/>
    <w:rsid w:val="006C4128"/>
    <w:rsid w:val="006C4537"/>
    <w:rsid w:val="006C6F9A"/>
    <w:rsid w:val="006C7005"/>
    <w:rsid w:val="006C778B"/>
    <w:rsid w:val="006D077F"/>
    <w:rsid w:val="006D0EA1"/>
    <w:rsid w:val="006D2A15"/>
    <w:rsid w:val="006D3866"/>
    <w:rsid w:val="006D3DE5"/>
    <w:rsid w:val="006D405D"/>
    <w:rsid w:val="006D48D9"/>
    <w:rsid w:val="006D7930"/>
    <w:rsid w:val="006D7CB1"/>
    <w:rsid w:val="006E055C"/>
    <w:rsid w:val="006E086E"/>
    <w:rsid w:val="006E20ED"/>
    <w:rsid w:val="006E249C"/>
    <w:rsid w:val="006E24DC"/>
    <w:rsid w:val="006E24F4"/>
    <w:rsid w:val="006E2520"/>
    <w:rsid w:val="006E28EF"/>
    <w:rsid w:val="006E3749"/>
    <w:rsid w:val="006E3D2D"/>
    <w:rsid w:val="006E3D53"/>
    <w:rsid w:val="006E41D0"/>
    <w:rsid w:val="006E55E6"/>
    <w:rsid w:val="006E560A"/>
    <w:rsid w:val="006E59F0"/>
    <w:rsid w:val="006E5E31"/>
    <w:rsid w:val="006F024E"/>
    <w:rsid w:val="006F07F4"/>
    <w:rsid w:val="006F0878"/>
    <w:rsid w:val="006F0947"/>
    <w:rsid w:val="006F16ED"/>
    <w:rsid w:val="006F233F"/>
    <w:rsid w:val="006F2A16"/>
    <w:rsid w:val="006F2BD3"/>
    <w:rsid w:val="006F2EA8"/>
    <w:rsid w:val="006F41E2"/>
    <w:rsid w:val="006F4772"/>
    <w:rsid w:val="006F711D"/>
    <w:rsid w:val="00700976"/>
    <w:rsid w:val="00700EC5"/>
    <w:rsid w:val="00701230"/>
    <w:rsid w:val="00702E1F"/>
    <w:rsid w:val="00705AA6"/>
    <w:rsid w:val="00705F7B"/>
    <w:rsid w:val="0070769B"/>
    <w:rsid w:val="00711BC7"/>
    <w:rsid w:val="00711F6F"/>
    <w:rsid w:val="00712854"/>
    <w:rsid w:val="00713F4D"/>
    <w:rsid w:val="00713F93"/>
    <w:rsid w:val="00714829"/>
    <w:rsid w:val="0071482E"/>
    <w:rsid w:val="0071754A"/>
    <w:rsid w:val="00717E62"/>
    <w:rsid w:val="007202F5"/>
    <w:rsid w:val="00720331"/>
    <w:rsid w:val="00723331"/>
    <w:rsid w:val="00726061"/>
    <w:rsid w:val="007265B2"/>
    <w:rsid w:val="00727F3A"/>
    <w:rsid w:val="00731C39"/>
    <w:rsid w:val="00732208"/>
    <w:rsid w:val="00732B0A"/>
    <w:rsid w:val="00733549"/>
    <w:rsid w:val="0073391E"/>
    <w:rsid w:val="00734EF0"/>
    <w:rsid w:val="00735377"/>
    <w:rsid w:val="0073687B"/>
    <w:rsid w:val="00737673"/>
    <w:rsid w:val="00740CBD"/>
    <w:rsid w:val="00741576"/>
    <w:rsid w:val="0074231E"/>
    <w:rsid w:val="0074246A"/>
    <w:rsid w:val="007435B7"/>
    <w:rsid w:val="00743649"/>
    <w:rsid w:val="00744D5B"/>
    <w:rsid w:val="0074594F"/>
    <w:rsid w:val="0074598D"/>
    <w:rsid w:val="00745E1A"/>
    <w:rsid w:val="007460A2"/>
    <w:rsid w:val="00747168"/>
    <w:rsid w:val="00747CF9"/>
    <w:rsid w:val="00751DA9"/>
    <w:rsid w:val="007521A0"/>
    <w:rsid w:val="00752493"/>
    <w:rsid w:val="007526E0"/>
    <w:rsid w:val="00752CB8"/>
    <w:rsid w:val="00752D5B"/>
    <w:rsid w:val="00753A54"/>
    <w:rsid w:val="00753B13"/>
    <w:rsid w:val="00753F8A"/>
    <w:rsid w:val="007544AA"/>
    <w:rsid w:val="00756087"/>
    <w:rsid w:val="007569CD"/>
    <w:rsid w:val="007573AE"/>
    <w:rsid w:val="00757A90"/>
    <w:rsid w:val="00761063"/>
    <w:rsid w:val="00762021"/>
    <w:rsid w:val="00762729"/>
    <w:rsid w:val="00763B44"/>
    <w:rsid w:val="00763D6D"/>
    <w:rsid w:val="007645A5"/>
    <w:rsid w:val="007651F8"/>
    <w:rsid w:val="00766460"/>
    <w:rsid w:val="007664DA"/>
    <w:rsid w:val="00771DCD"/>
    <w:rsid w:val="00772B3D"/>
    <w:rsid w:val="00772B43"/>
    <w:rsid w:val="00772B78"/>
    <w:rsid w:val="00773C95"/>
    <w:rsid w:val="00774BE4"/>
    <w:rsid w:val="00774ECF"/>
    <w:rsid w:val="007760A0"/>
    <w:rsid w:val="00777BAB"/>
    <w:rsid w:val="00780D25"/>
    <w:rsid w:val="00784330"/>
    <w:rsid w:val="00787347"/>
    <w:rsid w:val="00787405"/>
    <w:rsid w:val="00790781"/>
    <w:rsid w:val="007918D3"/>
    <w:rsid w:val="007919C6"/>
    <w:rsid w:val="00791C7B"/>
    <w:rsid w:val="00791D35"/>
    <w:rsid w:val="007926C3"/>
    <w:rsid w:val="007964F4"/>
    <w:rsid w:val="0079741B"/>
    <w:rsid w:val="007A02C0"/>
    <w:rsid w:val="007A0554"/>
    <w:rsid w:val="007A06C0"/>
    <w:rsid w:val="007A1658"/>
    <w:rsid w:val="007A2F62"/>
    <w:rsid w:val="007A32BB"/>
    <w:rsid w:val="007A377E"/>
    <w:rsid w:val="007A3BA4"/>
    <w:rsid w:val="007A453F"/>
    <w:rsid w:val="007A4B5D"/>
    <w:rsid w:val="007A4BEF"/>
    <w:rsid w:val="007A59F3"/>
    <w:rsid w:val="007A5C83"/>
    <w:rsid w:val="007A6168"/>
    <w:rsid w:val="007A6C8A"/>
    <w:rsid w:val="007A7829"/>
    <w:rsid w:val="007A78FC"/>
    <w:rsid w:val="007B07CC"/>
    <w:rsid w:val="007B3072"/>
    <w:rsid w:val="007B3396"/>
    <w:rsid w:val="007B4478"/>
    <w:rsid w:val="007B4647"/>
    <w:rsid w:val="007B60ED"/>
    <w:rsid w:val="007B7CA5"/>
    <w:rsid w:val="007C1232"/>
    <w:rsid w:val="007C279B"/>
    <w:rsid w:val="007C2B65"/>
    <w:rsid w:val="007C3A5F"/>
    <w:rsid w:val="007C700B"/>
    <w:rsid w:val="007C7325"/>
    <w:rsid w:val="007C7E6D"/>
    <w:rsid w:val="007D0A14"/>
    <w:rsid w:val="007D1701"/>
    <w:rsid w:val="007D2E71"/>
    <w:rsid w:val="007D394B"/>
    <w:rsid w:val="007D49B5"/>
    <w:rsid w:val="007D4EDB"/>
    <w:rsid w:val="007D5207"/>
    <w:rsid w:val="007D5745"/>
    <w:rsid w:val="007D6829"/>
    <w:rsid w:val="007D712E"/>
    <w:rsid w:val="007D75E0"/>
    <w:rsid w:val="007D7FF4"/>
    <w:rsid w:val="007E0C0A"/>
    <w:rsid w:val="007E2EA3"/>
    <w:rsid w:val="007E4A96"/>
    <w:rsid w:val="007E5CD2"/>
    <w:rsid w:val="007E72F8"/>
    <w:rsid w:val="007E7B92"/>
    <w:rsid w:val="007F0589"/>
    <w:rsid w:val="007F1300"/>
    <w:rsid w:val="007F13CF"/>
    <w:rsid w:val="007F15A4"/>
    <w:rsid w:val="007F1D31"/>
    <w:rsid w:val="007F2489"/>
    <w:rsid w:val="007F261E"/>
    <w:rsid w:val="007F26D7"/>
    <w:rsid w:val="007F37E3"/>
    <w:rsid w:val="007F37FB"/>
    <w:rsid w:val="007F3AB0"/>
    <w:rsid w:val="007F4269"/>
    <w:rsid w:val="007F4DBE"/>
    <w:rsid w:val="007F6868"/>
    <w:rsid w:val="00800C76"/>
    <w:rsid w:val="00801A01"/>
    <w:rsid w:val="00802133"/>
    <w:rsid w:val="00802E42"/>
    <w:rsid w:val="00803189"/>
    <w:rsid w:val="00804A37"/>
    <w:rsid w:val="008056C6"/>
    <w:rsid w:val="00806B00"/>
    <w:rsid w:val="00807B4C"/>
    <w:rsid w:val="00810807"/>
    <w:rsid w:val="00810977"/>
    <w:rsid w:val="00810CA5"/>
    <w:rsid w:val="00810D34"/>
    <w:rsid w:val="00812BEC"/>
    <w:rsid w:val="00813E29"/>
    <w:rsid w:val="008145EC"/>
    <w:rsid w:val="00814D2A"/>
    <w:rsid w:val="00816451"/>
    <w:rsid w:val="00816E1C"/>
    <w:rsid w:val="00820EA0"/>
    <w:rsid w:val="00821172"/>
    <w:rsid w:val="00821560"/>
    <w:rsid w:val="008217C3"/>
    <w:rsid w:val="008228C8"/>
    <w:rsid w:val="008241B5"/>
    <w:rsid w:val="00826111"/>
    <w:rsid w:val="0083025C"/>
    <w:rsid w:val="00830973"/>
    <w:rsid w:val="00831DDF"/>
    <w:rsid w:val="00832488"/>
    <w:rsid w:val="008324A3"/>
    <w:rsid w:val="00832710"/>
    <w:rsid w:val="00833143"/>
    <w:rsid w:val="00833533"/>
    <w:rsid w:val="008336C5"/>
    <w:rsid w:val="0083631A"/>
    <w:rsid w:val="0083639E"/>
    <w:rsid w:val="00836CCF"/>
    <w:rsid w:val="0083734B"/>
    <w:rsid w:val="008374F3"/>
    <w:rsid w:val="008402EC"/>
    <w:rsid w:val="008406A2"/>
    <w:rsid w:val="00840D79"/>
    <w:rsid w:val="00840F28"/>
    <w:rsid w:val="00841719"/>
    <w:rsid w:val="0084172C"/>
    <w:rsid w:val="00841814"/>
    <w:rsid w:val="00841DD2"/>
    <w:rsid w:val="008437F4"/>
    <w:rsid w:val="008446ED"/>
    <w:rsid w:val="00844E98"/>
    <w:rsid w:val="00845B47"/>
    <w:rsid w:val="00845BC1"/>
    <w:rsid w:val="00846D01"/>
    <w:rsid w:val="00850D64"/>
    <w:rsid w:val="00851EAF"/>
    <w:rsid w:val="00852768"/>
    <w:rsid w:val="0085289C"/>
    <w:rsid w:val="00853687"/>
    <w:rsid w:val="0085379F"/>
    <w:rsid w:val="008539BF"/>
    <w:rsid w:val="0085501C"/>
    <w:rsid w:val="0085643A"/>
    <w:rsid w:val="00857E58"/>
    <w:rsid w:val="0086023F"/>
    <w:rsid w:val="00861E15"/>
    <w:rsid w:val="008631EE"/>
    <w:rsid w:val="0086325D"/>
    <w:rsid w:val="00863564"/>
    <w:rsid w:val="00864A45"/>
    <w:rsid w:val="00864DA4"/>
    <w:rsid w:val="00865A5F"/>
    <w:rsid w:val="00865C6A"/>
    <w:rsid w:val="00867799"/>
    <w:rsid w:val="0087079C"/>
    <w:rsid w:val="00871C90"/>
    <w:rsid w:val="00872A98"/>
    <w:rsid w:val="00872FAC"/>
    <w:rsid w:val="00874066"/>
    <w:rsid w:val="00874A34"/>
    <w:rsid w:val="00874E6C"/>
    <w:rsid w:val="008771A7"/>
    <w:rsid w:val="008779D8"/>
    <w:rsid w:val="00882380"/>
    <w:rsid w:val="00885C67"/>
    <w:rsid w:val="0088622E"/>
    <w:rsid w:val="008862F1"/>
    <w:rsid w:val="00886663"/>
    <w:rsid w:val="008866BF"/>
    <w:rsid w:val="008914C2"/>
    <w:rsid w:val="008919EA"/>
    <w:rsid w:val="00891FC8"/>
    <w:rsid w:val="00892436"/>
    <w:rsid w:val="008927D2"/>
    <w:rsid w:val="0089351B"/>
    <w:rsid w:val="008949B2"/>
    <w:rsid w:val="00895E52"/>
    <w:rsid w:val="008968AC"/>
    <w:rsid w:val="00896D05"/>
    <w:rsid w:val="00897D8F"/>
    <w:rsid w:val="00897FA1"/>
    <w:rsid w:val="008A0473"/>
    <w:rsid w:val="008A0E83"/>
    <w:rsid w:val="008A1865"/>
    <w:rsid w:val="008A2D2E"/>
    <w:rsid w:val="008A2FA5"/>
    <w:rsid w:val="008A36E1"/>
    <w:rsid w:val="008A3D3A"/>
    <w:rsid w:val="008A3FCA"/>
    <w:rsid w:val="008A4805"/>
    <w:rsid w:val="008A480C"/>
    <w:rsid w:val="008A4911"/>
    <w:rsid w:val="008A57C7"/>
    <w:rsid w:val="008A5BB4"/>
    <w:rsid w:val="008A61C3"/>
    <w:rsid w:val="008A626C"/>
    <w:rsid w:val="008A64C6"/>
    <w:rsid w:val="008A7331"/>
    <w:rsid w:val="008B22D0"/>
    <w:rsid w:val="008B2636"/>
    <w:rsid w:val="008B2A35"/>
    <w:rsid w:val="008B3004"/>
    <w:rsid w:val="008B4CA5"/>
    <w:rsid w:val="008B6A8B"/>
    <w:rsid w:val="008B6E35"/>
    <w:rsid w:val="008B7914"/>
    <w:rsid w:val="008B7ACB"/>
    <w:rsid w:val="008C0341"/>
    <w:rsid w:val="008C06E9"/>
    <w:rsid w:val="008C0DB3"/>
    <w:rsid w:val="008C0E04"/>
    <w:rsid w:val="008C12AB"/>
    <w:rsid w:val="008C15E7"/>
    <w:rsid w:val="008C192E"/>
    <w:rsid w:val="008C2D65"/>
    <w:rsid w:val="008C2DDC"/>
    <w:rsid w:val="008C3134"/>
    <w:rsid w:val="008C5AA2"/>
    <w:rsid w:val="008C5FAB"/>
    <w:rsid w:val="008C69A6"/>
    <w:rsid w:val="008C7F02"/>
    <w:rsid w:val="008D0D90"/>
    <w:rsid w:val="008D1E75"/>
    <w:rsid w:val="008D2FB0"/>
    <w:rsid w:val="008D4561"/>
    <w:rsid w:val="008D4864"/>
    <w:rsid w:val="008D66F1"/>
    <w:rsid w:val="008E0D32"/>
    <w:rsid w:val="008E13E5"/>
    <w:rsid w:val="008E1556"/>
    <w:rsid w:val="008E1756"/>
    <w:rsid w:val="008E2586"/>
    <w:rsid w:val="008E312C"/>
    <w:rsid w:val="008E3674"/>
    <w:rsid w:val="008E3D58"/>
    <w:rsid w:val="008E3F99"/>
    <w:rsid w:val="008E4241"/>
    <w:rsid w:val="008E4348"/>
    <w:rsid w:val="008E4BBB"/>
    <w:rsid w:val="008E56F9"/>
    <w:rsid w:val="008E7697"/>
    <w:rsid w:val="008E78E1"/>
    <w:rsid w:val="008F2BF5"/>
    <w:rsid w:val="008F4242"/>
    <w:rsid w:val="008F78CC"/>
    <w:rsid w:val="00900CBB"/>
    <w:rsid w:val="00901D47"/>
    <w:rsid w:val="0090259F"/>
    <w:rsid w:val="009025FA"/>
    <w:rsid w:val="00904B67"/>
    <w:rsid w:val="009073F9"/>
    <w:rsid w:val="00911A3C"/>
    <w:rsid w:val="00911E6D"/>
    <w:rsid w:val="00912F09"/>
    <w:rsid w:val="0091332F"/>
    <w:rsid w:val="00913778"/>
    <w:rsid w:val="00914C4D"/>
    <w:rsid w:val="00915FB6"/>
    <w:rsid w:val="0091647D"/>
    <w:rsid w:val="00916A3B"/>
    <w:rsid w:val="00924953"/>
    <w:rsid w:val="0092634E"/>
    <w:rsid w:val="00926582"/>
    <w:rsid w:val="009304D4"/>
    <w:rsid w:val="00930560"/>
    <w:rsid w:val="009307EF"/>
    <w:rsid w:val="00932117"/>
    <w:rsid w:val="009325FA"/>
    <w:rsid w:val="009343A7"/>
    <w:rsid w:val="00935BC4"/>
    <w:rsid w:val="009378D2"/>
    <w:rsid w:val="00942CCD"/>
    <w:rsid w:val="00943710"/>
    <w:rsid w:val="00944E7D"/>
    <w:rsid w:val="00946C80"/>
    <w:rsid w:val="00946D80"/>
    <w:rsid w:val="00947B5A"/>
    <w:rsid w:val="00950165"/>
    <w:rsid w:val="009512F1"/>
    <w:rsid w:val="00952170"/>
    <w:rsid w:val="00952712"/>
    <w:rsid w:val="00952716"/>
    <w:rsid w:val="00952E0E"/>
    <w:rsid w:val="00953138"/>
    <w:rsid w:val="00953394"/>
    <w:rsid w:val="0095370B"/>
    <w:rsid w:val="00953889"/>
    <w:rsid w:val="00953A3B"/>
    <w:rsid w:val="00953B73"/>
    <w:rsid w:val="00954658"/>
    <w:rsid w:val="00955923"/>
    <w:rsid w:val="00955A26"/>
    <w:rsid w:val="00955C00"/>
    <w:rsid w:val="00956496"/>
    <w:rsid w:val="00956EC3"/>
    <w:rsid w:val="009575DC"/>
    <w:rsid w:val="00957B95"/>
    <w:rsid w:val="00960414"/>
    <w:rsid w:val="00960A6D"/>
    <w:rsid w:val="009637C7"/>
    <w:rsid w:val="00963B61"/>
    <w:rsid w:val="00964505"/>
    <w:rsid w:val="0096538A"/>
    <w:rsid w:val="009667F4"/>
    <w:rsid w:val="00966ACE"/>
    <w:rsid w:val="0096730E"/>
    <w:rsid w:val="0096733C"/>
    <w:rsid w:val="00970AE9"/>
    <w:rsid w:val="009714E5"/>
    <w:rsid w:val="00973FB4"/>
    <w:rsid w:val="009740CC"/>
    <w:rsid w:val="0097442B"/>
    <w:rsid w:val="0097461B"/>
    <w:rsid w:val="0097484E"/>
    <w:rsid w:val="00977630"/>
    <w:rsid w:val="0097793B"/>
    <w:rsid w:val="009779E2"/>
    <w:rsid w:val="00980368"/>
    <w:rsid w:val="00980BE1"/>
    <w:rsid w:val="00980E69"/>
    <w:rsid w:val="00980F88"/>
    <w:rsid w:val="00981C3C"/>
    <w:rsid w:val="00981E81"/>
    <w:rsid w:val="0098402B"/>
    <w:rsid w:val="00984222"/>
    <w:rsid w:val="00984333"/>
    <w:rsid w:val="00984859"/>
    <w:rsid w:val="00984911"/>
    <w:rsid w:val="00984B79"/>
    <w:rsid w:val="00985B52"/>
    <w:rsid w:val="00986E11"/>
    <w:rsid w:val="00987D92"/>
    <w:rsid w:val="00990AC6"/>
    <w:rsid w:val="009922E9"/>
    <w:rsid w:val="00992671"/>
    <w:rsid w:val="00993691"/>
    <w:rsid w:val="0099445C"/>
    <w:rsid w:val="009945E1"/>
    <w:rsid w:val="00994639"/>
    <w:rsid w:val="00994D8F"/>
    <w:rsid w:val="00995840"/>
    <w:rsid w:val="009961B9"/>
    <w:rsid w:val="0099763C"/>
    <w:rsid w:val="00997E55"/>
    <w:rsid w:val="009A09BC"/>
    <w:rsid w:val="009A0E1C"/>
    <w:rsid w:val="009A110D"/>
    <w:rsid w:val="009A111D"/>
    <w:rsid w:val="009A497F"/>
    <w:rsid w:val="009A4D99"/>
    <w:rsid w:val="009A4F59"/>
    <w:rsid w:val="009A5D0B"/>
    <w:rsid w:val="009A5E62"/>
    <w:rsid w:val="009A6377"/>
    <w:rsid w:val="009B0E56"/>
    <w:rsid w:val="009B2181"/>
    <w:rsid w:val="009B22F5"/>
    <w:rsid w:val="009B2CE9"/>
    <w:rsid w:val="009B4CE6"/>
    <w:rsid w:val="009B4D7E"/>
    <w:rsid w:val="009B4E53"/>
    <w:rsid w:val="009B6B20"/>
    <w:rsid w:val="009B73A5"/>
    <w:rsid w:val="009B79CE"/>
    <w:rsid w:val="009C01FA"/>
    <w:rsid w:val="009C07ED"/>
    <w:rsid w:val="009C1C1D"/>
    <w:rsid w:val="009C2034"/>
    <w:rsid w:val="009C33F9"/>
    <w:rsid w:val="009C51E8"/>
    <w:rsid w:val="009C5A95"/>
    <w:rsid w:val="009C6175"/>
    <w:rsid w:val="009C6878"/>
    <w:rsid w:val="009D0193"/>
    <w:rsid w:val="009D1A15"/>
    <w:rsid w:val="009D1A6F"/>
    <w:rsid w:val="009D24E0"/>
    <w:rsid w:val="009D2657"/>
    <w:rsid w:val="009D3DBA"/>
    <w:rsid w:val="009D46A2"/>
    <w:rsid w:val="009D603C"/>
    <w:rsid w:val="009D6C19"/>
    <w:rsid w:val="009D6F5F"/>
    <w:rsid w:val="009E0115"/>
    <w:rsid w:val="009E0A89"/>
    <w:rsid w:val="009E0F74"/>
    <w:rsid w:val="009E11D9"/>
    <w:rsid w:val="009E1656"/>
    <w:rsid w:val="009E176D"/>
    <w:rsid w:val="009E1A40"/>
    <w:rsid w:val="009E2AE6"/>
    <w:rsid w:val="009E3935"/>
    <w:rsid w:val="009E4498"/>
    <w:rsid w:val="009E4E1E"/>
    <w:rsid w:val="009E5D16"/>
    <w:rsid w:val="009E5FF5"/>
    <w:rsid w:val="009E76C8"/>
    <w:rsid w:val="009E7B68"/>
    <w:rsid w:val="009F0932"/>
    <w:rsid w:val="009F0B67"/>
    <w:rsid w:val="009F0B7B"/>
    <w:rsid w:val="009F0DCF"/>
    <w:rsid w:val="009F174C"/>
    <w:rsid w:val="009F23B3"/>
    <w:rsid w:val="009F3C9A"/>
    <w:rsid w:val="009F4306"/>
    <w:rsid w:val="009F599B"/>
    <w:rsid w:val="009F5D33"/>
    <w:rsid w:val="009F65A4"/>
    <w:rsid w:val="009F6759"/>
    <w:rsid w:val="009F68D8"/>
    <w:rsid w:val="009F740B"/>
    <w:rsid w:val="00A001FD"/>
    <w:rsid w:val="00A004F1"/>
    <w:rsid w:val="00A02286"/>
    <w:rsid w:val="00A0299D"/>
    <w:rsid w:val="00A02E69"/>
    <w:rsid w:val="00A03881"/>
    <w:rsid w:val="00A03AFC"/>
    <w:rsid w:val="00A054C4"/>
    <w:rsid w:val="00A058A5"/>
    <w:rsid w:val="00A0658C"/>
    <w:rsid w:val="00A06871"/>
    <w:rsid w:val="00A0735F"/>
    <w:rsid w:val="00A07B0B"/>
    <w:rsid w:val="00A1046E"/>
    <w:rsid w:val="00A1137A"/>
    <w:rsid w:val="00A115B2"/>
    <w:rsid w:val="00A11AE4"/>
    <w:rsid w:val="00A1430A"/>
    <w:rsid w:val="00A15DC8"/>
    <w:rsid w:val="00A1631A"/>
    <w:rsid w:val="00A16AF2"/>
    <w:rsid w:val="00A16E9E"/>
    <w:rsid w:val="00A2145A"/>
    <w:rsid w:val="00A21776"/>
    <w:rsid w:val="00A220EF"/>
    <w:rsid w:val="00A22E69"/>
    <w:rsid w:val="00A2313F"/>
    <w:rsid w:val="00A24B2F"/>
    <w:rsid w:val="00A256C6"/>
    <w:rsid w:val="00A25964"/>
    <w:rsid w:val="00A2648D"/>
    <w:rsid w:val="00A2744E"/>
    <w:rsid w:val="00A27C49"/>
    <w:rsid w:val="00A27CA8"/>
    <w:rsid w:val="00A27D36"/>
    <w:rsid w:val="00A30B91"/>
    <w:rsid w:val="00A30F88"/>
    <w:rsid w:val="00A32154"/>
    <w:rsid w:val="00A33B56"/>
    <w:rsid w:val="00A346FD"/>
    <w:rsid w:val="00A34AAF"/>
    <w:rsid w:val="00A34E92"/>
    <w:rsid w:val="00A35057"/>
    <w:rsid w:val="00A36BBA"/>
    <w:rsid w:val="00A36BEC"/>
    <w:rsid w:val="00A36EEA"/>
    <w:rsid w:val="00A37E2C"/>
    <w:rsid w:val="00A4107E"/>
    <w:rsid w:val="00A41BE8"/>
    <w:rsid w:val="00A4211B"/>
    <w:rsid w:val="00A4293C"/>
    <w:rsid w:val="00A43600"/>
    <w:rsid w:val="00A43D5D"/>
    <w:rsid w:val="00A470C2"/>
    <w:rsid w:val="00A4752C"/>
    <w:rsid w:val="00A47983"/>
    <w:rsid w:val="00A47B8D"/>
    <w:rsid w:val="00A504D6"/>
    <w:rsid w:val="00A5348A"/>
    <w:rsid w:val="00A544A4"/>
    <w:rsid w:val="00A54F19"/>
    <w:rsid w:val="00A555AE"/>
    <w:rsid w:val="00A55BF1"/>
    <w:rsid w:val="00A575BE"/>
    <w:rsid w:val="00A63697"/>
    <w:rsid w:val="00A6371C"/>
    <w:rsid w:val="00A646C1"/>
    <w:rsid w:val="00A65388"/>
    <w:rsid w:val="00A65E2E"/>
    <w:rsid w:val="00A67270"/>
    <w:rsid w:val="00A67C63"/>
    <w:rsid w:val="00A70EF4"/>
    <w:rsid w:val="00A72BDF"/>
    <w:rsid w:val="00A72D2D"/>
    <w:rsid w:val="00A73307"/>
    <w:rsid w:val="00A736C4"/>
    <w:rsid w:val="00A743D4"/>
    <w:rsid w:val="00A75C7C"/>
    <w:rsid w:val="00A7632C"/>
    <w:rsid w:val="00A766FA"/>
    <w:rsid w:val="00A76A6A"/>
    <w:rsid w:val="00A83012"/>
    <w:rsid w:val="00A8343C"/>
    <w:rsid w:val="00A904A2"/>
    <w:rsid w:val="00A90BC6"/>
    <w:rsid w:val="00A91796"/>
    <w:rsid w:val="00A9249C"/>
    <w:rsid w:val="00A92809"/>
    <w:rsid w:val="00A92C01"/>
    <w:rsid w:val="00A948BF"/>
    <w:rsid w:val="00A94CAB"/>
    <w:rsid w:val="00A952AE"/>
    <w:rsid w:val="00A95DFD"/>
    <w:rsid w:val="00A95EA7"/>
    <w:rsid w:val="00A96072"/>
    <w:rsid w:val="00A9742F"/>
    <w:rsid w:val="00A975CE"/>
    <w:rsid w:val="00A97DC8"/>
    <w:rsid w:val="00AA22A8"/>
    <w:rsid w:val="00AA2865"/>
    <w:rsid w:val="00AA2918"/>
    <w:rsid w:val="00AA2BC9"/>
    <w:rsid w:val="00AA3222"/>
    <w:rsid w:val="00AA48D3"/>
    <w:rsid w:val="00AA4A8C"/>
    <w:rsid w:val="00AA4D1C"/>
    <w:rsid w:val="00AA5C6D"/>
    <w:rsid w:val="00AB0F4C"/>
    <w:rsid w:val="00AB0FD3"/>
    <w:rsid w:val="00AB228B"/>
    <w:rsid w:val="00AB3984"/>
    <w:rsid w:val="00AB4A93"/>
    <w:rsid w:val="00AB5094"/>
    <w:rsid w:val="00AB5343"/>
    <w:rsid w:val="00AB652A"/>
    <w:rsid w:val="00AB6E39"/>
    <w:rsid w:val="00AB7338"/>
    <w:rsid w:val="00AB7BB3"/>
    <w:rsid w:val="00AB7F96"/>
    <w:rsid w:val="00AC1170"/>
    <w:rsid w:val="00AC2C17"/>
    <w:rsid w:val="00AC4637"/>
    <w:rsid w:val="00AC4F9A"/>
    <w:rsid w:val="00AC6A6F"/>
    <w:rsid w:val="00AC6AA2"/>
    <w:rsid w:val="00AC6F45"/>
    <w:rsid w:val="00AC77B2"/>
    <w:rsid w:val="00AC7BD2"/>
    <w:rsid w:val="00AD13C2"/>
    <w:rsid w:val="00AD2891"/>
    <w:rsid w:val="00AD5AF3"/>
    <w:rsid w:val="00AD617D"/>
    <w:rsid w:val="00AD640C"/>
    <w:rsid w:val="00AD663E"/>
    <w:rsid w:val="00AD75C1"/>
    <w:rsid w:val="00AD76F7"/>
    <w:rsid w:val="00AE083A"/>
    <w:rsid w:val="00AE0983"/>
    <w:rsid w:val="00AE0E0F"/>
    <w:rsid w:val="00AE19EE"/>
    <w:rsid w:val="00AE1FF0"/>
    <w:rsid w:val="00AE252C"/>
    <w:rsid w:val="00AE26AE"/>
    <w:rsid w:val="00AE2DAE"/>
    <w:rsid w:val="00AE3757"/>
    <w:rsid w:val="00AE3E13"/>
    <w:rsid w:val="00AE43BE"/>
    <w:rsid w:val="00AE4460"/>
    <w:rsid w:val="00AE4647"/>
    <w:rsid w:val="00AE47FB"/>
    <w:rsid w:val="00AE52ED"/>
    <w:rsid w:val="00AE5AD9"/>
    <w:rsid w:val="00AE76D0"/>
    <w:rsid w:val="00AF0082"/>
    <w:rsid w:val="00AF01F8"/>
    <w:rsid w:val="00AF0542"/>
    <w:rsid w:val="00AF1093"/>
    <w:rsid w:val="00AF1951"/>
    <w:rsid w:val="00AF1D90"/>
    <w:rsid w:val="00AF2498"/>
    <w:rsid w:val="00AF269B"/>
    <w:rsid w:val="00AF29D9"/>
    <w:rsid w:val="00AF42AB"/>
    <w:rsid w:val="00AF4B36"/>
    <w:rsid w:val="00AF75AF"/>
    <w:rsid w:val="00B001EC"/>
    <w:rsid w:val="00B01459"/>
    <w:rsid w:val="00B0249D"/>
    <w:rsid w:val="00B0251E"/>
    <w:rsid w:val="00B03273"/>
    <w:rsid w:val="00B0490E"/>
    <w:rsid w:val="00B05679"/>
    <w:rsid w:val="00B05E94"/>
    <w:rsid w:val="00B07F6A"/>
    <w:rsid w:val="00B1114E"/>
    <w:rsid w:val="00B11314"/>
    <w:rsid w:val="00B11F15"/>
    <w:rsid w:val="00B126B8"/>
    <w:rsid w:val="00B13A42"/>
    <w:rsid w:val="00B13A66"/>
    <w:rsid w:val="00B13ED0"/>
    <w:rsid w:val="00B1452F"/>
    <w:rsid w:val="00B150EC"/>
    <w:rsid w:val="00B15467"/>
    <w:rsid w:val="00B15B53"/>
    <w:rsid w:val="00B15DFD"/>
    <w:rsid w:val="00B16413"/>
    <w:rsid w:val="00B16F8B"/>
    <w:rsid w:val="00B171E8"/>
    <w:rsid w:val="00B1756A"/>
    <w:rsid w:val="00B20845"/>
    <w:rsid w:val="00B218F3"/>
    <w:rsid w:val="00B21DAA"/>
    <w:rsid w:val="00B225F7"/>
    <w:rsid w:val="00B22BFC"/>
    <w:rsid w:val="00B2406E"/>
    <w:rsid w:val="00B2434E"/>
    <w:rsid w:val="00B24796"/>
    <w:rsid w:val="00B25C69"/>
    <w:rsid w:val="00B3068A"/>
    <w:rsid w:val="00B31C02"/>
    <w:rsid w:val="00B3538B"/>
    <w:rsid w:val="00B35C72"/>
    <w:rsid w:val="00B35FD0"/>
    <w:rsid w:val="00B36917"/>
    <w:rsid w:val="00B40047"/>
    <w:rsid w:val="00B408D6"/>
    <w:rsid w:val="00B40C5A"/>
    <w:rsid w:val="00B40E33"/>
    <w:rsid w:val="00B4141B"/>
    <w:rsid w:val="00B41FD7"/>
    <w:rsid w:val="00B422D5"/>
    <w:rsid w:val="00B430E0"/>
    <w:rsid w:val="00B43F49"/>
    <w:rsid w:val="00B44FB2"/>
    <w:rsid w:val="00B45DA7"/>
    <w:rsid w:val="00B463D0"/>
    <w:rsid w:val="00B468A1"/>
    <w:rsid w:val="00B4798F"/>
    <w:rsid w:val="00B5209F"/>
    <w:rsid w:val="00B539C4"/>
    <w:rsid w:val="00B545BB"/>
    <w:rsid w:val="00B54617"/>
    <w:rsid w:val="00B553DA"/>
    <w:rsid w:val="00B57546"/>
    <w:rsid w:val="00B57806"/>
    <w:rsid w:val="00B57D16"/>
    <w:rsid w:val="00B57EDB"/>
    <w:rsid w:val="00B61641"/>
    <w:rsid w:val="00B642F5"/>
    <w:rsid w:val="00B64533"/>
    <w:rsid w:val="00B64CBA"/>
    <w:rsid w:val="00B64F04"/>
    <w:rsid w:val="00B66541"/>
    <w:rsid w:val="00B66727"/>
    <w:rsid w:val="00B67320"/>
    <w:rsid w:val="00B676CF"/>
    <w:rsid w:val="00B678B2"/>
    <w:rsid w:val="00B71E28"/>
    <w:rsid w:val="00B7281E"/>
    <w:rsid w:val="00B73D32"/>
    <w:rsid w:val="00B73D84"/>
    <w:rsid w:val="00B7419D"/>
    <w:rsid w:val="00B75FE2"/>
    <w:rsid w:val="00B767F6"/>
    <w:rsid w:val="00B77AD0"/>
    <w:rsid w:val="00B8020C"/>
    <w:rsid w:val="00B808BB"/>
    <w:rsid w:val="00B81553"/>
    <w:rsid w:val="00B817D6"/>
    <w:rsid w:val="00B81FBE"/>
    <w:rsid w:val="00B831DD"/>
    <w:rsid w:val="00B84F72"/>
    <w:rsid w:val="00B85295"/>
    <w:rsid w:val="00B85577"/>
    <w:rsid w:val="00B85C68"/>
    <w:rsid w:val="00B863DD"/>
    <w:rsid w:val="00B86D42"/>
    <w:rsid w:val="00B87669"/>
    <w:rsid w:val="00B90915"/>
    <w:rsid w:val="00B90F45"/>
    <w:rsid w:val="00B910E8"/>
    <w:rsid w:val="00B919F4"/>
    <w:rsid w:val="00B9206A"/>
    <w:rsid w:val="00B9261C"/>
    <w:rsid w:val="00B92C53"/>
    <w:rsid w:val="00B9352E"/>
    <w:rsid w:val="00B93E8D"/>
    <w:rsid w:val="00B9413B"/>
    <w:rsid w:val="00B94D45"/>
    <w:rsid w:val="00B94EA4"/>
    <w:rsid w:val="00B95556"/>
    <w:rsid w:val="00B95CFA"/>
    <w:rsid w:val="00B95E3E"/>
    <w:rsid w:val="00B95F7C"/>
    <w:rsid w:val="00B95FB6"/>
    <w:rsid w:val="00B9715E"/>
    <w:rsid w:val="00BA0068"/>
    <w:rsid w:val="00BA1B1E"/>
    <w:rsid w:val="00BA2678"/>
    <w:rsid w:val="00BA5FED"/>
    <w:rsid w:val="00BB01A4"/>
    <w:rsid w:val="00BB157C"/>
    <w:rsid w:val="00BB1AB0"/>
    <w:rsid w:val="00BB1FE7"/>
    <w:rsid w:val="00BB243E"/>
    <w:rsid w:val="00BB26FD"/>
    <w:rsid w:val="00BB2EAE"/>
    <w:rsid w:val="00BB3854"/>
    <w:rsid w:val="00BB49C4"/>
    <w:rsid w:val="00BB4B61"/>
    <w:rsid w:val="00BB5415"/>
    <w:rsid w:val="00BB5C0A"/>
    <w:rsid w:val="00BB73CA"/>
    <w:rsid w:val="00BB7EBD"/>
    <w:rsid w:val="00BC0DD9"/>
    <w:rsid w:val="00BC192E"/>
    <w:rsid w:val="00BC1C1B"/>
    <w:rsid w:val="00BC2189"/>
    <w:rsid w:val="00BC244A"/>
    <w:rsid w:val="00BC26F1"/>
    <w:rsid w:val="00BC27B0"/>
    <w:rsid w:val="00BC3035"/>
    <w:rsid w:val="00BC329F"/>
    <w:rsid w:val="00BC46A9"/>
    <w:rsid w:val="00BC58B0"/>
    <w:rsid w:val="00BC7A3D"/>
    <w:rsid w:val="00BD0729"/>
    <w:rsid w:val="00BD2D99"/>
    <w:rsid w:val="00BD5930"/>
    <w:rsid w:val="00BD6A9D"/>
    <w:rsid w:val="00BD6E08"/>
    <w:rsid w:val="00BD779A"/>
    <w:rsid w:val="00BD7B86"/>
    <w:rsid w:val="00BE0A9F"/>
    <w:rsid w:val="00BE11C3"/>
    <w:rsid w:val="00BE15E2"/>
    <w:rsid w:val="00BE22D2"/>
    <w:rsid w:val="00BE26CC"/>
    <w:rsid w:val="00BE2834"/>
    <w:rsid w:val="00BE7260"/>
    <w:rsid w:val="00BE7822"/>
    <w:rsid w:val="00BF03D2"/>
    <w:rsid w:val="00BF07F9"/>
    <w:rsid w:val="00BF0DB4"/>
    <w:rsid w:val="00BF1CE9"/>
    <w:rsid w:val="00BF232D"/>
    <w:rsid w:val="00BF4D85"/>
    <w:rsid w:val="00BF51C7"/>
    <w:rsid w:val="00BF7927"/>
    <w:rsid w:val="00BF7C7F"/>
    <w:rsid w:val="00C00696"/>
    <w:rsid w:val="00C00D54"/>
    <w:rsid w:val="00C024DC"/>
    <w:rsid w:val="00C02F48"/>
    <w:rsid w:val="00C03A1F"/>
    <w:rsid w:val="00C049EF"/>
    <w:rsid w:val="00C05177"/>
    <w:rsid w:val="00C0589A"/>
    <w:rsid w:val="00C05A01"/>
    <w:rsid w:val="00C05AC5"/>
    <w:rsid w:val="00C11194"/>
    <w:rsid w:val="00C121EC"/>
    <w:rsid w:val="00C12335"/>
    <w:rsid w:val="00C125B5"/>
    <w:rsid w:val="00C12A1C"/>
    <w:rsid w:val="00C13BAD"/>
    <w:rsid w:val="00C16C5A"/>
    <w:rsid w:val="00C16E07"/>
    <w:rsid w:val="00C176B8"/>
    <w:rsid w:val="00C179CF"/>
    <w:rsid w:val="00C20192"/>
    <w:rsid w:val="00C21B9A"/>
    <w:rsid w:val="00C2292E"/>
    <w:rsid w:val="00C22E3B"/>
    <w:rsid w:val="00C247E9"/>
    <w:rsid w:val="00C256BA"/>
    <w:rsid w:val="00C2707E"/>
    <w:rsid w:val="00C27C55"/>
    <w:rsid w:val="00C3070A"/>
    <w:rsid w:val="00C31B0B"/>
    <w:rsid w:val="00C31E7B"/>
    <w:rsid w:val="00C33A44"/>
    <w:rsid w:val="00C347EF"/>
    <w:rsid w:val="00C34C1B"/>
    <w:rsid w:val="00C3500E"/>
    <w:rsid w:val="00C35609"/>
    <w:rsid w:val="00C36144"/>
    <w:rsid w:val="00C3755E"/>
    <w:rsid w:val="00C402ED"/>
    <w:rsid w:val="00C41EDB"/>
    <w:rsid w:val="00C42E6B"/>
    <w:rsid w:val="00C43117"/>
    <w:rsid w:val="00C4435F"/>
    <w:rsid w:val="00C44FED"/>
    <w:rsid w:val="00C457AC"/>
    <w:rsid w:val="00C473CD"/>
    <w:rsid w:val="00C47993"/>
    <w:rsid w:val="00C47CE7"/>
    <w:rsid w:val="00C5028B"/>
    <w:rsid w:val="00C51908"/>
    <w:rsid w:val="00C51A0C"/>
    <w:rsid w:val="00C5388C"/>
    <w:rsid w:val="00C53BB4"/>
    <w:rsid w:val="00C542DF"/>
    <w:rsid w:val="00C54455"/>
    <w:rsid w:val="00C54BFF"/>
    <w:rsid w:val="00C56647"/>
    <w:rsid w:val="00C577B8"/>
    <w:rsid w:val="00C57EBF"/>
    <w:rsid w:val="00C60488"/>
    <w:rsid w:val="00C604DA"/>
    <w:rsid w:val="00C612D8"/>
    <w:rsid w:val="00C6174D"/>
    <w:rsid w:val="00C6280C"/>
    <w:rsid w:val="00C634D4"/>
    <w:rsid w:val="00C63B7F"/>
    <w:rsid w:val="00C644CC"/>
    <w:rsid w:val="00C6538B"/>
    <w:rsid w:val="00C65DAD"/>
    <w:rsid w:val="00C65E82"/>
    <w:rsid w:val="00C6630A"/>
    <w:rsid w:val="00C66783"/>
    <w:rsid w:val="00C67489"/>
    <w:rsid w:val="00C70142"/>
    <w:rsid w:val="00C715A9"/>
    <w:rsid w:val="00C715B7"/>
    <w:rsid w:val="00C71CA5"/>
    <w:rsid w:val="00C7284C"/>
    <w:rsid w:val="00C740BA"/>
    <w:rsid w:val="00C74871"/>
    <w:rsid w:val="00C74AFA"/>
    <w:rsid w:val="00C76540"/>
    <w:rsid w:val="00C76C54"/>
    <w:rsid w:val="00C80896"/>
    <w:rsid w:val="00C80C46"/>
    <w:rsid w:val="00C82492"/>
    <w:rsid w:val="00C83547"/>
    <w:rsid w:val="00C83720"/>
    <w:rsid w:val="00C83DC3"/>
    <w:rsid w:val="00C849C2"/>
    <w:rsid w:val="00C852B6"/>
    <w:rsid w:val="00C855DF"/>
    <w:rsid w:val="00C85CE8"/>
    <w:rsid w:val="00C8639B"/>
    <w:rsid w:val="00C8668F"/>
    <w:rsid w:val="00C86894"/>
    <w:rsid w:val="00C86BE3"/>
    <w:rsid w:val="00C900C9"/>
    <w:rsid w:val="00C9122F"/>
    <w:rsid w:val="00C91723"/>
    <w:rsid w:val="00C91992"/>
    <w:rsid w:val="00C91C4F"/>
    <w:rsid w:val="00C9282E"/>
    <w:rsid w:val="00C92992"/>
    <w:rsid w:val="00C95575"/>
    <w:rsid w:val="00C966F6"/>
    <w:rsid w:val="00C96D11"/>
    <w:rsid w:val="00C97DF7"/>
    <w:rsid w:val="00CA0433"/>
    <w:rsid w:val="00CA11F2"/>
    <w:rsid w:val="00CA1EE1"/>
    <w:rsid w:val="00CA2A96"/>
    <w:rsid w:val="00CA2FC5"/>
    <w:rsid w:val="00CA33E3"/>
    <w:rsid w:val="00CA3ED7"/>
    <w:rsid w:val="00CA4D84"/>
    <w:rsid w:val="00CA570D"/>
    <w:rsid w:val="00CA5DE1"/>
    <w:rsid w:val="00CA63CC"/>
    <w:rsid w:val="00CA6D42"/>
    <w:rsid w:val="00CA7E6B"/>
    <w:rsid w:val="00CB0692"/>
    <w:rsid w:val="00CB07B1"/>
    <w:rsid w:val="00CB0E0A"/>
    <w:rsid w:val="00CB1DAA"/>
    <w:rsid w:val="00CB2135"/>
    <w:rsid w:val="00CB3EAC"/>
    <w:rsid w:val="00CB5B07"/>
    <w:rsid w:val="00CB5B3A"/>
    <w:rsid w:val="00CB5C03"/>
    <w:rsid w:val="00CB7636"/>
    <w:rsid w:val="00CC0060"/>
    <w:rsid w:val="00CC036A"/>
    <w:rsid w:val="00CC1763"/>
    <w:rsid w:val="00CC2607"/>
    <w:rsid w:val="00CC2695"/>
    <w:rsid w:val="00CC26FC"/>
    <w:rsid w:val="00CC2FE8"/>
    <w:rsid w:val="00CC3F8D"/>
    <w:rsid w:val="00CC4751"/>
    <w:rsid w:val="00CC556C"/>
    <w:rsid w:val="00CC61D6"/>
    <w:rsid w:val="00CC72D9"/>
    <w:rsid w:val="00CC7501"/>
    <w:rsid w:val="00CD0F20"/>
    <w:rsid w:val="00CD1D8D"/>
    <w:rsid w:val="00CD345F"/>
    <w:rsid w:val="00CD3E1A"/>
    <w:rsid w:val="00CD4BBB"/>
    <w:rsid w:val="00CD6D00"/>
    <w:rsid w:val="00CD7E47"/>
    <w:rsid w:val="00CE0155"/>
    <w:rsid w:val="00CE07B7"/>
    <w:rsid w:val="00CE27EE"/>
    <w:rsid w:val="00CE34AF"/>
    <w:rsid w:val="00CE433C"/>
    <w:rsid w:val="00CE4633"/>
    <w:rsid w:val="00CE4843"/>
    <w:rsid w:val="00CE4F9C"/>
    <w:rsid w:val="00CE5948"/>
    <w:rsid w:val="00CE6051"/>
    <w:rsid w:val="00CE652A"/>
    <w:rsid w:val="00CE7199"/>
    <w:rsid w:val="00CE71C0"/>
    <w:rsid w:val="00CE79E7"/>
    <w:rsid w:val="00CF0CD3"/>
    <w:rsid w:val="00CF1530"/>
    <w:rsid w:val="00CF1693"/>
    <w:rsid w:val="00CF18B4"/>
    <w:rsid w:val="00CF2024"/>
    <w:rsid w:val="00CF2233"/>
    <w:rsid w:val="00CF285E"/>
    <w:rsid w:val="00CF2F76"/>
    <w:rsid w:val="00CF2FE6"/>
    <w:rsid w:val="00CF30B7"/>
    <w:rsid w:val="00CF44BB"/>
    <w:rsid w:val="00CF5265"/>
    <w:rsid w:val="00CF6618"/>
    <w:rsid w:val="00CF6973"/>
    <w:rsid w:val="00CF7589"/>
    <w:rsid w:val="00CF7A5C"/>
    <w:rsid w:val="00D00162"/>
    <w:rsid w:val="00D01447"/>
    <w:rsid w:val="00D018E4"/>
    <w:rsid w:val="00D01C60"/>
    <w:rsid w:val="00D0245C"/>
    <w:rsid w:val="00D02813"/>
    <w:rsid w:val="00D03F4D"/>
    <w:rsid w:val="00D07F59"/>
    <w:rsid w:val="00D10262"/>
    <w:rsid w:val="00D10A28"/>
    <w:rsid w:val="00D10AA9"/>
    <w:rsid w:val="00D10B62"/>
    <w:rsid w:val="00D10CEC"/>
    <w:rsid w:val="00D11F3C"/>
    <w:rsid w:val="00D14B43"/>
    <w:rsid w:val="00D15B0A"/>
    <w:rsid w:val="00D172F4"/>
    <w:rsid w:val="00D20576"/>
    <w:rsid w:val="00D20688"/>
    <w:rsid w:val="00D20D7B"/>
    <w:rsid w:val="00D212EE"/>
    <w:rsid w:val="00D21427"/>
    <w:rsid w:val="00D219F0"/>
    <w:rsid w:val="00D21F46"/>
    <w:rsid w:val="00D2339B"/>
    <w:rsid w:val="00D233E3"/>
    <w:rsid w:val="00D25095"/>
    <w:rsid w:val="00D25517"/>
    <w:rsid w:val="00D259A5"/>
    <w:rsid w:val="00D26CCD"/>
    <w:rsid w:val="00D26DA5"/>
    <w:rsid w:val="00D273BF"/>
    <w:rsid w:val="00D30837"/>
    <w:rsid w:val="00D312E6"/>
    <w:rsid w:val="00D3306D"/>
    <w:rsid w:val="00D33B0C"/>
    <w:rsid w:val="00D3492C"/>
    <w:rsid w:val="00D36B34"/>
    <w:rsid w:val="00D36D10"/>
    <w:rsid w:val="00D400C5"/>
    <w:rsid w:val="00D42688"/>
    <w:rsid w:val="00D4351C"/>
    <w:rsid w:val="00D43AEC"/>
    <w:rsid w:val="00D44033"/>
    <w:rsid w:val="00D477DB"/>
    <w:rsid w:val="00D47C9E"/>
    <w:rsid w:val="00D513A2"/>
    <w:rsid w:val="00D5206F"/>
    <w:rsid w:val="00D52320"/>
    <w:rsid w:val="00D52390"/>
    <w:rsid w:val="00D52F9F"/>
    <w:rsid w:val="00D53525"/>
    <w:rsid w:val="00D54328"/>
    <w:rsid w:val="00D54C3D"/>
    <w:rsid w:val="00D5655E"/>
    <w:rsid w:val="00D5748E"/>
    <w:rsid w:val="00D601B1"/>
    <w:rsid w:val="00D602D0"/>
    <w:rsid w:val="00D61297"/>
    <w:rsid w:val="00D616DC"/>
    <w:rsid w:val="00D61AFA"/>
    <w:rsid w:val="00D627C0"/>
    <w:rsid w:val="00D62945"/>
    <w:rsid w:val="00D63137"/>
    <w:rsid w:val="00D64FD6"/>
    <w:rsid w:val="00D65C8F"/>
    <w:rsid w:val="00D673C5"/>
    <w:rsid w:val="00D70F5C"/>
    <w:rsid w:val="00D70F83"/>
    <w:rsid w:val="00D711D0"/>
    <w:rsid w:val="00D74925"/>
    <w:rsid w:val="00D74EE1"/>
    <w:rsid w:val="00D75E19"/>
    <w:rsid w:val="00D76B2A"/>
    <w:rsid w:val="00D77457"/>
    <w:rsid w:val="00D77CCF"/>
    <w:rsid w:val="00D81FD3"/>
    <w:rsid w:val="00D86381"/>
    <w:rsid w:val="00D87BAF"/>
    <w:rsid w:val="00D87EED"/>
    <w:rsid w:val="00D90222"/>
    <w:rsid w:val="00D9086A"/>
    <w:rsid w:val="00D9135B"/>
    <w:rsid w:val="00D920FE"/>
    <w:rsid w:val="00D92475"/>
    <w:rsid w:val="00D927F4"/>
    <w:rsid w:val="00D92B0A"/>
    <w:rsid w:val="00D930CA"/>
    <w:rsid w:val="00D941CF"/>
    <w:rsid w:val="00D94E6A"/>
    <w:rsid w:val="00D94E78"/>
    <w:rsid w:val="00D94F2C"/>
    <w:rsid w:val="00D95C4D"/>
    <w:rsid w:val="00D95FAF"/>
    <w:rsid w:val="00D962EF"/>
    <w:rsid w:val="00D9694E"/>
    <w:rsid w:val="00D96C48"/>
    <w:rsid w:val="00D96EA5"/>
    <w:rsid w:val="00D97DE5"/>
    <w:rsid w:val="00DA14EA"/>
    <w:rsid w:val="00DA4507"/>
    <w:rsid w:val="00DA4B36"/>
    <w:rsid w:val="00DA54A4"/>
    <w:rsid w:val="00DB3E42"/>
    <w:rsid w:val="00DB42B1"/>
    <w:rsid w:val="00DB57F2"/>
    <w:rsid w:val="00DB5A86"/>
    <w:rsid w:val="00DB6383"/>
    <w:rsid w:val="00DB7A22"/>
    <w:rsid w:val="00DB7A9D"/>
    <w:rsid w:val="00DC0120"/>
    <w:rsid w:val="00DC0EB8"/>
    <w:rsid w:val="00DC2CD4"/>
    <w:rsid w:val="00DC31FE"/>
    <w:rsid w:val="00DC449A"/>
    <w:rsid w:val="00DC47BB"/>
    <w:rsid w:val="00DC62AF"/>
    <w:rsid w:val="00DC7DD7"/>
    <w:rsid w:val="00DD048F"/>
    <w:rsid w:val="00DD0A79"/>
    <w:rsid w:val="00DD1007"/>
    <w:rsid w:val="00DD11FD"/>
    <w:rsid w:val="00DD1948"/>
    <w:rsid w:val="00DD27BD"/>
    <w:rsid w:val="00DD3924"/>
    <w:rsid w:val="00DD3BE7"/>
    <w:rsid w:val="00DD3FA4"/>
    <w:rsid w:val="00DD4233"/>
    <w:rsid w:val="00DD489C"/>
    <w:rsid w:val="00DD4B8A"/>
    <w:rsid w:val="00DD5134"/>
    <w:rsid w:val="00DD5615"/>
    <w:rsid w:val="00DD575B"/>
    <w:rsid w:val="00DD594C"/>
    <w:rsid w:val="00DD6D65"/>
    <w:rsid w:val="00DD74A2"/>
    <w:rsid w:val="00DD7E82"/>
    <w:rsid w:val="00DE01CB"/>
    <w:rsid w:val="00DE0237"/>
    <w:rsid w:val="00DE0D48"/>
    <w:rsid w:val="00DE0E56"/>
    <w:rsid w:val="00DE0FC3"/>
    <w:rsid w:val="00DE1199"/>
    <w:rsid w:val="00DE153A"/>
    <w:rsid w:val="00DE1E90"/>
    <w:rsid w:val="00DE28B0"/>
    <w:rsid w:val="00DE303A"/>
    <w:rsid w:val="00DE3479"/>
    <w:rsid w:val="00DE360F"/>
    <w:rsid w:val="00DE4513"/>
    <w:rsid w:val="00DE4592"/>
    <w:rsid w:val="00DE4634"/>
    <w:rsid w:val="00DE722F"/>
    <w:rsid w:val="00DE7571"/>
    <w:rsid w:val="00DE7F8B"/>
    <w:rsid w:val="00DF030D"/>
    <w:rsid w:val="00DF0D7C"/>
    <w:rsid w:val="00DF1132"/>
    <w:rsid w:val="00DF18D5"/>
    <w:rsid w:val="00DF25AB"/>
    <w:rsid w:val="00DF44A6"/>
    <w:rsid w:val="00DF63C0"/>
    <w:rsid w:val="00DF6BB1"/>
    <w:rsid w:val="00DF6BCD"/>
    <w:rsid w:val="00DF79E6"/>
    <w:rsid w:val="00E00845"/>
    <w:rsid w:val="00E01271"/>
    <w:rsid w:val="00E018AB"/>
    <w:rsid w:val="00E01AA1"/>
    <w:rsid w:val="00E0211F"/>
    <w:rsid w:val="00E02CE8"/>
    <w:rsid w:val="00E0352D"/>
    <w:rsid w:val="00E03B04"/>
    <w:rsid w:val="00E04C23"/>
    <w:rsid w:val="00E04CA0"/>
    <w:rsid w:val="00E07BB2"/>
    <w:rsid w:val="00E07E30"/>
    <w:rsid w:val="00E1032B"/>
    <w:rsid w:val="00E10B59"/>
    <w:rsid w:val="00E10C04"/>
    <w:rsid w:val="00E11606"/>
    <w:rsid w:val="00E13895"/>
    <w:rsid w:val="00E13BB6"/>
    <w:rsid w:val="00E146E4"/>
    <w:rsid w:val="00E15497"/>
    <w:rsid w:val="00E21652"/>
    <w:rsid w:val="00E2169E"/>
    <w:rsid w:val="00E21B39"/>
    <w:rsid w:val="00E21D03"/>
    <w:rsid w:val="00E227F9"/>
    <w:rsid w:val="00E2286B"/>
    <w:rsid w:val="00E22A2E"/>
    <w:rsid w:val="00E22A98"/>
    <w:rsid w:val="00E23C77"/>
    <w:rsid w:val="00E24DC4"/>
    <w:rsid w:val="00E262AC"/>
    <w:rsid w:val="00E31096"/>
    <w:rsid w:val="00E317A1"/>
    <w:rsid w:val="00E31A82"/>
    <w:rsid w:val="00E31F63"/>
    <w:rsid w:val="00E3202E"/>
    <w:rsid w:val="00E32216"/>
    <w:rsid w:val="00E33C76"/>
    <w:rsid w:val="00E341E5"/>
    <w:rsid w:val="00E34901"/>
    <w:rsid w:val="00E34E1E"/>
    <w:rsid w:val="00E36FE9"/>
    <w:rsid w:val="00E37F55"/>
    <w:rsid w:val="00E407AE"/>
    <w:rsid w:val="00E412A7"/>
    <w:rsid w:val="00E41986"/>
    <w:rsid w:val="00E41B83"/>
    <w:rsid w:val="00E41CB0"/>
    <w:rsid w:val="00E41E7F"/>
    <w:rsid w:val="00E42993"/>
    <w:rsid w:val="00E42FA2"/>
    <w:rsid w:val="00E433FB"/>
    <w:rsid w:val="00E43FAF"/>
    <w:rsid w:val="00E44B4D"/>
    <w:rsid w:val="00E45544"/>
    <w:rsid w:val="00E45BC1"/>
    <w:rsid w:val="00E4651D"/>
    <w:rsid w:val="00E465B0"/>
    <w:rsid w:val="00E46AD4"/>
    <w:rsid w:val="00E47DA1"/>
    <w:rsid w:val="00E50A2F"/>
    <w:rsid w:val="00E52308"/>
    <w:rsid w:val="00E525FD"/>
    <w:rsid w:val="00E55DBD"/>
    <w:rsid w:val="00E564C3"/>
    <w:rsid w:val="00E56559"/>
    <w:rsid w:val="00E601B4"/>
    <w:rsid w:val="00E6033B"/>
    <w:rsid w:val="00E60464"/>
    <w:rsid w:val="00E6339E"/>
    <w:rsid w:val="00E6440B"/>
    <w:rsid w:val="00E6719A"/>
    <w:rsid w:val="00E6760C"/>
    <w:rsid w:val="00E6776D"/>
    <w:rsid w:val="00E6795E"/>
    <w:rsid w:val="00E6798C"/>
    <w:rsid w:val="00E67CF0"/>
    <w:rsid w:val="00E701A9"/>
    <w:rsid w:val="00E7030D"/>
    <w:rsid w:val="00E70B6C"/>
    <w:rsid w:val="00E71E06"/>
    <w:rsid w:val="00E725DD"/>
    <w:rsid w:val="00E72F9F"/>
    <w:rsid w:val="00E747BE"/>
    <w:rsid w:val="00E760C2"/>
    <w:rsid w:val="00E776F2"/>
    <w:rsid w:val="00E8398A"/>
    <w:rsid w:val="00E839E7"/>
    <w:rsid w:val="00E84534"/>
    <w:rsid w:val="00E85F75"/>
    <w:rsid w:val="00E8715C"/>
    <w:rsid w:val="00E87483"/>
    <w:rsid w:val="00E876D9"/>
    <w:rsid w:val="00E878D6"/>
    <w:rsid w:val="00E90B55"/>
    <w:rsid w:val="00E913EA"/>
    <w:rsid w:val="00E91904"/>
    <w:rsid w:val="00E92E23"/>
    <w:rsid w:val="00E9401C"/>
    <w:rsid w:val="00E95134"/>
    <w:rsid w:val="00E95655"/>
    <w:rsid w:val="00E956F1"/>
    <w:rsid w:val="00E95D68"/>
    <w:rsid w:val="00E96813"/>
    <w:rsid w:val="00E96CFC"/>
    <w:rsid w:val="00E97FE4"/>
    <w:rsid w:val="00EA0634"/>
    <w:rsid w:val="00EA1F15"/>
    <w:rsid w:val="00EA333B"/>
    <w:rsid w:val="00EA4EF1"/>
    <w:rsid w:val="00EA52E4"/>
    <w:rsid w:val="00EA5C59"/>
    <w:rsid w:val="00EA6F93"/>
    <w:rsid w:val="00EA77FF"/>
    <w:rsid w:val="00EB040F"/>
    <w:rsid w:val="00EB095A"/>
    <w:rsid w:val="00EB0A50"/>
    <w:rsid w:val="00EB0A52"/>
    <w:rsid w:val="00EB0D4E"/>
    <w:rsid w:val="00EB2D4E"/>
    <w:rsid w:val="00EB3106"/>
    <w:rsid w:val="00EB4193"/>
    <w:rsid w:val="00EB41C6"/>
    <w:rsid w:val="00EB4D51"/>
    <w:rsid w:val="00EB4E4C"/>
    <w:rsid w:val="00EB5084"/>
    <w:rsid w:val="00EB5415"/>
    <w:rsid w:val="00EB600D"/>
    <w:rsid w:val="00EB72E2"/>
    <w:rsid w:val="00EB7466"/>
    <w:rsid w:val="00EB7C56"/>
    <w:rsid w:val="00EB7DF4"/>
    <w:rsid w:val="00EC0F64"/>
    <w:rsid w:val="00EC1482"/>
    <w:rsid w:val="00EC16B4"/>
    <w:rsid w:val="00EC1C5E"/>
    <w:rsid w:val="00EC1F9B"/>
    <w:rsid w:val="00EC2176"/>
    <w:rsid w:val="00EC3284"/>
    <w:rsid w:val="00EC3784"/>
    <w:rsid w:val="00EC4458"/>
    <w:rsid w:val="00EC4872"/>
    <w:rsid w:val="00EC662B"/>
    <w:rsid w:val="00EC7401"/>
    <w:rsid w:val="00ED1AA9"/>
    <w:rsid w:val="00ED1DAC"/>
    <w:rsid w:val="00ED1FB2"/>
    <w:rsid w:val="00ED2840"/>
    <w:rsid w:val="00ED285C"/>
    <w:rsid w:val="00ED51C1"/>
    <w:rsid w:val="00ED5E7D"/>
    <w:rsid w:val="00ED6225"/>
    <w:rsid w:val="00ED668C"/>
    <w:rsid w:val="00ED6C0F"/>
    <w:rsid w:val="00EE229F"/>
    <w:rsid w:val="00EE2B12"/>
    <w:rsid w:val="00EE4826"/>
    <w:rsid w:val="00EE4960"/>
    <w:rsid w:val="00EE511E"/>
    <w:rsid w:val="00EE5EA0"/>
    <w:rsid w:val="00EE5ED3"/>
    <w:rsid w:val="00EE6E20"/>
    <w:rsid w:val="00EE75AF"/>
    <w:rsid w:val="00EF1A36"/>
    <w:rsid w:val="00EF40DA"/>
    <w:rsid w:val="00EF4992"/>
    <w:rsid w:val="00EF4F24"/>
    <w:rsid w:val="00EF53A8"/>
    <w:rsid w:val="00EF585A"/>
    <w:rsid w:val="00EF607A"/>
    <w:rsid w:val="00EF7A1D"/>
    <w:rsid w:val="00F01A58"/>
    <w:rsid w:val="00F01BB6"/>
    <w:rsid w:val="00F02E2B"/>
    <w:rsid w:val="00F045AD"/>
    <w:rsid w:val="00F04A32"/>
    <w:rsid w:val="00F04A79"/>
    <w:rsid w:val="00F05F21"/>
    <w:rsid w:val="00F11CFB"/>
    <w:rsid w:val="00F11E4A"/>
    <w:rsid w:val="00F13F85"/>
    <w:rsid w:val="00F14179"/>
    <w:rsid w:val="00F155F7"/>
    <w:rsid w:val="00F15984"/>
    <w:rsid w:val="00F177FD"/>
    <w:rsid w:val="00F201EB"/>
    <w:rsid w:val="00F2045B"/>
    <w:rsid w:val="00F20F78"/>
    <w:rsid w:val="00F2235D"/>
    <w:rsid w:val="00F228E3"/>
    <w:rsid w:val="00F2332C"/>
    <w:rsid w:val="00F23BE5"/>
    <w:rsid w:val="00F23C8E"/>
    <w:rsid w:val="00F24A39"/>
    <w:rsid w:val="00F2556D"/>
    <w:rsid w:val="00F25CBE"/>
    <w:rsid w:val="00F26007"/>
    <w:rsid w:val="00F278B1"/>
    <w:rsid w:val="00F30A85"/>
    <w:rsid w:val="00F30FC1"/>
    <w:rsid w:val="00F31C53"/>
    <w:rsid w:val="00F3231C"/>
    <w:rsid w:val="00F32618"/>
    <w:rsid w:val="00F32BD1"/>
    <w:rsid w:val="00F34402"/>
    <w:rsid w:val="00F34D7B"/>
    <w:rsid w:val="00F358F4"/>
    <w:rsid w:val="00F36168"/>
    <w:rsid w:val="00F37620"/>
    <w:rsid w:val="00F37737"/>
    <w:rsid w:val="00F37800"/>
    <w:rsid w:val="00F414C4"/>
    <w:rsid w:val="00F42D5E"/>
    <w:rsid w:val="00F43223"/>
    <w:rsid w:val="00F44CF2"/>
    <w:rsid w:val="00F46366"/>
    <w:rsid w:val="00F51F85"/>
    <w:rsid w:val="00F52494"/>
    <w:rsid w:val="00F53619"/>
    <w:rsid w:val="00F53652"/>
    <w:rsid w:val="00F539A0"/>
    <w:rsid w:val="00F53D8B"/>
    <w:rsid w:val="00F542B8"/>
    <w:rsid w:val="00F551FD"/>
    <w:rsid w:val="00F55491"/>
    <w:rsid w:val="00F57303"/>
    <w:rsid w:val="00F57975"/>
    <w:rsid w:val="00F601BF"/>
    <w:rsid w:val="00F615BF"/>
    <w:rsid w:val="00F61659"/>
    <w:rsid w:val="00F63225"/>
    <w:rsid w:val="00F63BF1"/>
    <w:rsid w:val="00F65437"/>
    <w:rsid w:val="00F65752"/>
    <w:rsid w:val="00F67679"/>
    <w:rsid w:val="00F7036F"/>
    <w:rsid w:val="00F70963"/>
    <w:rsid w:val="00F72B38"/>
    <w:rsid w:val="00F74357"/>
    <w:rsid w:val="00F74C93"/>
    <w:rsid w:val="00F75927"/>
    <w:rsid w:val="00F775E8"/>
    <w:rsid w:val="00F777CD"/>
    <w:rsid w:val="00F77BC1"/>
    <w:rsid w:val="00F8013D"/>
    <w:rsid w:val="00F803CB"/>
    <w:rsid w:val="00F807CB"/>
    <w:rsid w:val="00F83DA7"/>
    <w:rsid w:val="00F8450A"/>
    <w:rsid w:val="00F8483D"/>
    <w:rsid w:val="00F84EA4"/>
    <w:rsid w:val="00F84FAB"/>
    <w:rsid w:val="00F85226"/>
    <w:rsid w:val="00F87FD0"/>
    <w:rsid w:val="00F90D94"/>
    <w:rsid w:val="00F92381"/>
    <w:rsid w:val="00F92383"/>
    <w:rsid w:val="00F93411"/>
    <w:rsid w:val="00F93B30"/>
    <w:rsid w:val="00F93F73"/>
    <w:rsid w:val="00F944E9"/>
    <w:rsid w:val="00F95705"/>
    <w:rsid w:val="00F9705A"/>
    <w:rsid w:val="00F9768A"/>
    <w:rsid w:val="00FA0EF2"/>
    <w:rsid w:val="00FA1452"/>
    <w:rsid w:val="00FA18EF"/>
    <w:rsid w:val="00FA19F5"/>
    <w:rsid w:val="00FA218A"/>
    <w:rsid w:val="00FA21E5"/>
    <w:rsid w:val="00FA2E34"/>
    <w:rsid w:val="00FA2F6A"/>
    <w:rsid w:val="00FA3133"/>
    <w:rsid w:val="00FA3F6F"/>
    <w:rsid w:val="00FA50F3"/>
    <w:rsid w:val="00FA5125"/>
    <w:rsid w:val="00FA52CA"/>
    <w:rsid w:val="00FA7994"/>
    <w:rsid w:val="00FB07E5"/>
    <w:rsid w:val="00FB1FE0"/>
    <w:rsid w:val="00FB2869"/>
    <w:rsid w:val="00FB29AF"/>
    <w:rsid w:val="00FB2CEF"/>
    <w:rsid w:val="00FB3515"/>
    <w:rsid w:val="00FB3CB2"/>
    <w:rsid w:val="00FB61D9"/>
    <w:rsid w:val="00FB6274"/>
    <w:rsid w:val="00FB6D64"/>
    <w:rsid w:val="00FB76E3"/>
    <w:rsid w:val="00FC0A08"/>
    <w:rsid w:val="00FC0C5E"/>
    <w:rsid w:val="00FC215B"/>
    <w:rsid w:val="00FC24AB"/>
    <w:rsid w:val="00FC2DA9"/>
    <w:rsid w:val="00FC2FB7"/>
    <w:rsid w:val="00FC34B3"/>
    <w:rsid w:val="00FC3940"/>
    <w:rsid w:val="00FC3C66"/>
    <w:rsid w:val="00FC3F5B"/>
    <w:rsid w:val="00FC45AE"/>
    <w:rsid w:val="00FC73F6"/>
    <w:rsid w:val="00FC7D74"/>
    <w:rsid w:val="00FD1033"/>
    <w:rsid w:val="00FD1130"/>
    <w:rsid w:val="00FD19DB"/>
    <w:rsid w:val="00FD1FB6"/>
    <w:rsid w:val="00FD2091"/>
    <w:rsid w:val="00FD2ADB"/>
    <w:rsid w:val="00FD2F5C"/>
    <w:rsid w:val="00FD32E2"/>
    <w:rsid w:val="00FD35ED"/>
    <w:rsid w:val="00FD3E99"/>
    <w:rsid w:val="00FD5338"/>
    <w:rsid w:val="00FD6ECF"/>
    <w:rsid w:val="00FD6F8E"/>
    <w:rsid w:val="00FE0A53"/>
    <w:rsid w:val="00FE0D5A"/>
    <w:rsid w:val="00FE1187"/>
    <w:rsid w:val="00FE3028"/>
    <w:rsid w:val="00FE5547"/>
    <w:rsid w:val="00FE67EB"/>
    <w:rsid w:val="00FE72F3"/>
    <w:rsid w:val="00FE7EED"/>
    <w:rsid w:val="00FF096E"/>
    <w:rsid w:val="00FF4A87"/>
    <w:rsid w:val="00FF4AB6"/>
    <w:rsid w:val="00FF4F3C"/>
    <w:rsid w:val="00FF4F93"/>
    <w:rsid w:val="00FF6D34"/>
    <w:rsid w:val="00FF6ECF"/>
    <w:rsid w:val="00FF7C80"/>
    <w:rsid w:val="729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5D516"/>
  <w15:docId w15:val="{102D27C1-4B0B-814F-B083-0859734D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7DB"/>
    <w:pPr>
      <w:spacing w:after="120" w:line="480" w:lineRule="auto"/>
    </w:pPr>
    <w:rPr>
      <w:rFonts w:ascii="Arial" w:hAnsi="Arial" w:cs="Arial (Body CS)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152E6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1505C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8"/>
    </w:rPr>
  </w:style>
  <w:style w:type="paragraph" w:styleId="Heading3">
    <w:name w:val="heading 3"/>
    <w:next w:val="BodyText"/>
    <w:autoRedefine/>
    <w:uiPriority w:val="9"/>
    <w:unhideWhenUsed/>
    <w:qFormat/>
    <w:rsid w:val="00B9206A"/>
    <w:pPr>
      <w:keepNext/>
      <w:keepLines/>
      <w:spacing w:after="0" w:line="480" w:lineRule="auto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next w:val="Normal"/>
    <w:link w:val="BodyTextChar"/>
    <w:autoRedefine/>
    <w:qFormat/>
    <w:rsid w:val="001C7290"/>
    <w:pPr>
      <w:spacing w:before="60" w:after="480" w:line="300" w:lineRule="auto"/>
      <w:contextualSpacing/>
    </w:pPr>
    <w:rPr>
      <w:rFonts w:ascii="Arial" w:hAnsi="Arial"/>
      <w:noProof/>
      <w:sz w:val="16"/>
    </w:rPr>
  </w:style>
  <w:style w:type="paragraph" w:customStyle="1" w:styleId="FirstParagraph">
    <w:name w:val="First Paragraph"/>
    <w:basedOn w:val="BodyText"/>
    <w:next w:val="BodyText"/>
    <w:autoRedefine/>
    <w:rsid w:val="001135F1"/>
  </w:style>
  <w:style w:type="paragraph" w:customStyle="1" w:styleId="Compact">
    <w:name w:val="Compact"/>
    <w:next w:val="BodyText"/>
    <w:qFormat/>
    <w:rsid w:val="00FB2CEF"/>
    <w:pPr>
      <w:spacing w:before="36" w:after="36"/>
    </w:pPr>
    <w:rPr>
      <w:rFonts w:ascii="Arial" w:hAnsi="Arial"/>
      <w:sz w:val="20"/>
    </w:rPr>
  </w:style>
  <w:style w:type="paragraph" w:styleId="Title">
    <w:name w:val="Title"/>
    <w:basedOn w:val="Normal"/>
    <w:next w:val="BodyText"/>
    <w:autoRedefine/>
    <w:qFormat/>
    <w:rsid w:val="00482AAB"/>
    <w:pPr>
      <w:keepNext/>
      <w:keepLines/>
      <w:spacing w:line="360" w:lineRule="auto"/>
      <w:ind w:right="-136"/>
    </w:pPr>
    <w:rPr>
      <w:rFonts w:eastAsiaTheme="majorEastAsia" w:cstheme="majorBidi"/>
      <w:bCs/>
      <w:sz w:val="24"/>
      <w:szCs w:val="36"/>
    </w:rPr>
  </w:style>
  <w:style w:type="paragraph" w:styleId="Subtitle">
    <w:name w:val="Subtitle"/>
    <w:basedOn w:val="Title"/>
    <w:next w:val="BodyText"/>
    <w:autoRedefine/>
    <w:rsid w:val="007A3C37"/>
    <w:pPr>
      <w:spacing w:before="240"/>
    </w:pPr>
    <w:rPr>
      <w:color w:val="262626" w:themeColor="text1" w:themeTint="D9"/>
      <w:sz w:val="28"/>
      <w:szCs w:val="30"/>
    </w:rPr>
  </w:style>
  <w:style w:type="paragraph" w:customStyle="1" w:styleId="Author">
    <w:name w:val="Author"/>
    <w:next w:val="BodyText"/>
    <w:autoRedefine/>
    <w:rsid w:val="00555DA7"/>
    <w:pPr>
      <w:keepNext/>
      <w:keepLines/>
      <w:spacing w:after="480" w:line="360" w:lineRule="auto"/>
    </w:pPr>
    <w:rPr>
      <w:rFonts w:ascii="Arial" w:hAnsi="Arial" w:cs="Arial (Body CS)"/>
      <w:b/>
    </w:rPr>
  </w:style>
  <w:style w:type="paragraph" w:styleId="Date">
    <w:name w:val="Date"/>
    <w:next w:val="BodyText"/>
    <w:rsid w:val="007A3C37"/>
    <w:pPr>
      <w:keepNext/>
      <w:keepLines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autoRedefine/>
    <w:qFormat/>
    <w:rsid w:val="000E12BC"/>
    <w:pPr>
      <w:keepNext/>
      <w:keepLines/>
      <w:spacing w:before="300" w:after="300" w:line="300" w:lineRule="auto"/>
    </w:pPr>
    <w:rPr>
      <w:sz w:val="21"/>
      <w:szCs w:val="20"/>
    </w:rPr>
  </w:style>
  <w:style w:type="paragraph" w:styleId="Bibliography">
    <w:name w:val="Bibliography"/>
    <w:basedOn w:val="Normal"/>
    <w:autoRedefine/>
    <w:qFormat/>
    <w:rsid w:val="007C295E"/>
    <w:pPr>
      <w:spacing w:line="300" w:lineRule="auto"/>
      <w:ind w:left="567" w:hanging="567"/>
    </w:pPr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0E12BC"/>
    <w:pPr>
      <w:spacing w:after="0" w:line="30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469E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469E8"/>
  </w:style>
  <w:style w:type="paragraph" w:styleId="Caption">
    <w:name w:val="caption"/>
    <w:link w:val="CaptionChar"/>
    <w:autoRedefine/>
    <w:qFormat/>
    <w:rsid w:val="00482AAB"/>
    <w:pPr>
      <w:keepNext/>
      <w:spacing w:before="120" w:after="40" w:line="300" w:lineRule="auto"/>
      <w:contextualSpacing/>
    </w:pPr>
    <w:rPr>
      <w:rFonts w:ascii="Arial" w:hAnsi="Arial"/>
      <w:b/>
      <w:sz w:val="18"/>
    </w:rPr>
  </w:style>
  <w:style w:type="paragraph" w:customStyle="1" w:styleId="TableCaption">
    <w:name w:val="Table Caption"/>
    <w:basedOn w:val="Caption"/>
    <w:autoRedefine/>
    <w:qFormat/>
    <w:rsid w:val="00F61D71"/>
    <w:pPr>
      <w:jc w:val="center"/>
    </w:pPr>
    <w:rPr>
      <w:b w:val="0"/>
      <w:i/>
    </w:rPr>
  </w:style>
  <w:style w:type="paragraph" w:customStyle="1" w:styleId="ImageCaption">
    <w:name w:val="Image Caption"/>
    <w:basedOn w:val="Caption"/>
    <w:autoRedefine/>
    <w:rsid w:val="00F61D71"/>
    <w:pPr>
      <w:spacing w:after="360"/>
      <w:jc w:val="center"/>
    </w:pPr>
    <w:rPr>
      <w:b w:val="0"/>
      <w:i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82AAB"/>
    <w:rPr>
      <w:rFonts w:ascii="Arial" w:hAnsi="Arial"/>
      <w:b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Arial" w:hAnsi="Arial"/>
      <w:b/>
      <w:sz w:val="21"/>
    </w:rPr>
  </w:style>
  <w:style w:type="character" w:styleId="FootnoteReference">
    <w:name w:val="footnote reference"/>
    <w:basedOn w:val="CaptionChar"/>
    <w:rsid w:val="00935551"/>
    <w:rPr>
      <w:rFonts w:ascii="Arial" w:hAnsi="Arial"/>
      <w:b/>
      <w:color w:val="365F91" w:themeColor="accent1" w:themeShade="BF"/>
      <w:sz w:val="21"/>
      <w:vertAlign w:val="superscript"/>
    </w:rPr>
  </w:style>
  <w:style w:type="character" w:styleId="Hyperlink">
    <w:name w:val="Hyperlink"/>
    <w:basedOn w:val="CaptionChar"/>
    <w:qFormat/>
    <w:rsid w:val="00E760C2"/>
    <w:rPr>
      <w:rFonts w:ascii="Arial" w:hAnsi="Arial"/>
      <w:b/>
      <w:color w:val="0000FF"/>
      <w:sz w:val="2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7900B0"/>
    <w:pPr>
      <w:spacing w:before="720" w:after="120"/>
      <w:outlineLvl w:val="9"/>
    </w:pPr>
    <w:rPr>
      <w:bCs w:val="0"/>
    </w:rPr>
  </w:style>
  <w:style w:type="table" w:styleId="TableGrid">
    <w:name w:val="Table Grid"/>
    <w:basedOn w:val="TableNormal"/>
    <w:uiPriority w:val="39"/>
    <w:rsid w:val="001469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1C7290"/>
    <w:rPr>
      <w:rFonts w:ascii="Arial" w:hAnsi="Arial"/>
      <w:noProof/>
      <w:sz w:val="16"/>
    </w:rPr>
  </w:style>
  <w:style w:type="paragraph" w:styleId="TOC1">
    <w:name w:val="toc 1"/>
    <w:basedOn w:val="Normal"/>
    <w:next w:val="Normal"/>
    <w:autoRedefine/>
    <w:semiHidden/>
    <w:unhideWhenUsed/>
    <w:qFormat/>
    <w:rsid w:val="000D1AE7"/>
    <w:pPr>
      <w:spacing w:before="120" w:after="0" w:line="300" w:lineRule="auto"/>
    </w:pPr>
    <w:rPr>
      <w:b/>
      <w:sz w:val="26"/>
    </w:rPr>
  </w:style>
  <w:style w:type="paragraph" w:styleId="TOC2">
    <w:name w:val="toc 2"/>
    <w:basedOn w:val="Normal"/>
    <w:next w:val="Normal"/>
    <w:autoRedefine/>
    <w:semiHidden/>
    <w:unhideWhenUsed/>
    <w:qFormat/>
    <w:rsid w:val="000D1AE7"/>
    <w:pPr>
      <w:spacing w:after="60" w:line="300" w:lineRule="auto"/>
      <w:ind w:left="238"/>
    </w:pPr>
  </w:style>
  <w:style w:type="paragraph" w:styleId="Header">
    <w:name w:val="header"/>
    <w:basedOn w:val="Normal"/>
    <w:link w:val="Head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200C1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200C1"/>
    <w:rPr>
      <w:rFonts w:ascii="Arial" w:hAnsi="Arial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b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b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b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b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styleId="FollowedHyperlink">
    <w:name w:val="FollowedHyperlink"/>
    <w:basedOn w:val="DefaultParagraphFont"/>
    <w:semiHidden/>
    <w:unhideWhenUsed/>
    <w:rsid w:val="00F84EA4"/>
    <w:rPr>
      <w:color w:val="800080" w:themeColor="followedHyperlink"/>
      <w:u w:val="single"/>
    </w:rPr>
  </w:style>
  <w:style w:type="paragraph" w:styleId="TOAHeading">
    <w:name w:val="toa heading"/>
    <w:basedOn w:val="Heading1"/>
    <w:next w:val="Normal"/>
    <w:autoRedefine/>
    <w:unhideWhenUsed/>
    <w:qFormat/>
    <w:rsid w:val="00947B5A"/>
    <w:rPr>
      <w:sz w:val="28"/>
    </w:rPr>
  </w:style>
  <w:style w:type="character" w:styleId="LineNumber">
    <w:name w:val="line number"/>
    <w:basedOn w:val="DefaultParagraphFont"/>
    <w:semiHidden/>
    <w:unhideWhenUsed/>
    <w:rsid w:val="001C7A60"/>
  </w:style>
  <w:style w:type="character" w:styleId="PageNumber">
    <w:name w:val="page number"/>
    <w:basedOn w:val="DefaultParagraphFont"/>
    <w:semiHidden/>
    <w:unhideWhenUsed/>
    <w:rsid w:val="005F5C41"/>
  </w:style>
  <w:style w:type="paragraph" w:customStyle="1" w:styleId="EndNoteBibliographyTitle">
    <w:name w:val="EndNote Bibliography Title"/>
    <w:basedOn w:val="Normal"/>
    <w:link w:val="EndNoteBibliographyTitleChar"/>
    <w:rsid w:val="008F78CC"/>
    <w:pPr>
      <w:spacing w:after="0"/>
      <w:jc w:val="center"/>
    </w:pPr>
    <w:rPr>
      <w:rFonts w:cs="Arial"/>
    </w:rPr>
  </w:style>
  <w:style w:type="character" w:customStyle="1" w:styleId="EndNoteBibliographyTitleChar">
    <w:name w:val="EndNote Bibliography Title Char"/>
    <w:basedOn w:val="BodyTextChar"/>
    <w:link w:val="EndNoteBibliographyTitle"/>
    <w:rsid w:val="008F78CC"/>
    <w:rPr>
      <w:rFonts w:ascii="Arial" w:hAnsi="Arial" w:cs="Arial"/>
      <w:noProof/>
      <w:sz w:val="22"/>
    </w:rPr>
  </w:style>
  <w:style w:type="paragraph" w:customStyle="1" w:styleId="EndNoteBibliography">
    <w:name w:val="EndNote Bibliography"/>
    <w:link w:val="EndNoteBibliographyChar"/>
    <w:autoRedefine/>
    <w:qFormat/>
    <w:rsid w:val="004A7FE1"/>
    <w:pPr>
      <w:spacing w:after="0" w:line="360" w:lineRule="auto"/>
      <w:ind w:left="624" w:hanging="624"/>
    </w:pPr>
    <w:rPr>
      <w:rFonts w:ascii="Arial" w:hAnsi="Arial" w:cs="Arial"/>
      <w:sz w:val="22"/>
    </w:rPr>
  </w:style>
  <w:style w:type="character" w:customStyle="1" w:styleId="EndNoteBibliographyChar">
    <w:name w:val="EndNote Bibliography Char"/>
    <w:basedOn w:val="BodyTextChar"/>
    <w:link w:val="EndNoteBibliography"/>
    <w:rsid w:val="004A7FE1"/>
    <w:rPr>
      <w:rFonts w:ascii="Arial" w:hAnsi="Arial" w:cs="Arial"/>
      <w:noProof/>
      <w:sz w:val="22"/>
    </w:rPr>
  </w:style>
  <w:style w:type="paragraph" w:styleId="EndnoteText">
    <w:name w:val="endnote text"/>
    <w:basedOn w:val="Normal"/>
    <w:link w:val="EndnoteTextChar"/>
    <w:semiHidden/>
    <w:unhideWhenUsed/>
    <w:rsid w:val="00FE55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E554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FE5547"/>
    <w:rPr>
      <w:vertAlign w:val="superscript"/>
    </w:rPr>
  </w:style>
  <w:style w:type="paragraph" w:styleId="ListParagraph">
    <w:name w:val="List Paragraph"/>
    <w:basedOn w:val="Normal"/>
    <w:rsid w:val="00377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79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E91904"/>
    <w:rPr>
      <w:color w:val="666666"/>
    </w:rPr>
  </w:style>
  <w:style w:type="paragraph" w:styleId="Revision">
    <w:name w:val="Revision"/>
    <w:hidden/>
    <w:semiHidden/>
    <w:rsid w:val="0064591E"/>
    <w:pPr>
      <w:spacing w:after="0"/>
    </w:pPr>
    <w:rPr>
      <w:rFonts w:ascii="Arial" w:hAnsi="Arial" w:cs="Arial (Body CS)"/>
      <w:sz w:val="22"/>
    </w:rPr>
  </w:style>
  <w:style w:type="paragraph" w:styleId="PlainText">
    <w:name w:val="Plain Text"/>
    <w:basedOn w:val="Normal"/>
    <w:link w:val="PlainTextChar"/>
    <w:unhideWhenUsed/>
    <w:rsid w:val="00AC77B2"/>
    <w:pPr>
      <w:spacing w:after="0" w:line="240" w:lineRule="auto"/>
    </w:pPr>
    <w:rPr>
      <w:rFonts w:ascii="Consolas" w:hAnsi="Consolas" w:cs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rsid w:val="00AC77B2"/>
    <w:rPr>
      <w:rFonts w:ascii="Consolas" w:hAnsi="Consolas" w:cs="Consolas"/>
      <w:sz w:val="20"/>
      <w:szCs w:val="21"/>
    </w:rPr>
  </w:style>
  <w:style w:type="character" w:customStyle="1" w:styleId="Strong1">
    <w:name w:val="Strong1"/>
    <w:basedOn w:val="DefaultParagraphFont"/>
    <w:uiPriority w:val="1"/>
    <w:qFormat/>
    <w:rsid w:val="000B2C7D"/>
    <w:rPr>
      <w:b/>
    </w:rPr>
  </w:style>
  <w:style w:type="character" w:styleId="CommentReference">
    <w:name w:val="annotation reference"/>
    <w:basedOn w:val="DefaultParagraphFont"/>
    <w:semiHidden/>
    <w:unhideWhenUsed/>
    <w:rsid w:val="00FE72F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E72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E72F3"/>
    <w:rPr>
      <w:rFonts w:ascii="Arial" w:hAnsi="Arial" w:cs="Arial (Body CS)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7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72F3"/>
    <w:rPr>
      <w:rFonts w:ascii="Arial" w:hAnsi="Arial" w:cs="Arial (Body CS)"/>
      <w:b/>
      <w:bCs/>
      <w:sz w:val="20"/>
      <w:szCs w:val="20"/>
    </w:rPr>
  </w:style>
  <w:style w:type="paragraph" w:styleId="NoSpacing">
    <w:name w:val="No Spacing"/>
    <w:autoRedefine/>
    <w:qFormat/>
    <w:rsid w:val="00574F42"/>
    <w:pPr>
      <w:snapToGrid w:val="0"/>
      <w:spacing w:before="120" w:after="360"/>
    </w:pPr>
    <w:rPr>
      <w:rFonts w:ascii="Arial" w:hAnsi="Arial" w:cs="Arial (Body CS)"/>
      <w:i/>
      <w:color w:val="215868" w:themeColor="accent5" w:themeShade="80"/>
      <w:sz w:val="18"/>
    </w:rPr>
  </w:style>
  <w:style w:type="character" w:styleId="Mention">
    <w:name w:val="Mention"/>
    <w:basedOn w:val="DefaultParagraphFont"/>
    <w:uiPriority w:val="99"/>
    <w:unhideWhenUsed/>
    <w:rsid w:val="00C473CD"/>
    <w:rPr>
      <w:color w:val="2B579A"/>
      <w:shd w:val="clear" w:color="auto" w:fill="E1DFDD"/>
    </w:rPr>
  </w:style>
  <w:style w:type="paragraph" w:customStyle="1" w:styleId="cl-6a597d54">
    <w:name w:val="cl-6a597d54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8">
    <w:name w:val="cl-6a5881d8"/>
    <w:basedOn w:val="DefaultParagraphFont"/>
    <w:rsid w:val="00FE0D5A"/>
  </w:style>
  <w:style w:type="paragraph" w:customStyle="1" w:styleId="cl-6a597d5e">
    <w:name w:val="cl-6a597d5e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9">
    <w:name w:val="cl-6a5881d9"/>
    <w:basedOn w:val="DefaultParagraphFont"/>
    <w:rsid w:val="00FE0D5A"/>
  </w:style>
  <w:style w:type="paragraph" w:customStyle="1" w:styleId="cl-6a597d5f">
    <w:name w:val="cl-6a597d5f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paragraph" w:customStyle="1" w:styleId="cl-6a597d68">
    <w:name w:val="cl-6a597d68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01F194-7B4B-2B40-B1F7-D1CA8C34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Costs of primary healthcare visits and hospitalizations for scabies and bacterial skin infections in Fiji</vt:lpstr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Costs of primary healthcare visits and hospitalizations for scabies and bacterial skin infections in Fiji</dc:title>
  <dc:subject/>
  <dc:creator>Edifofon Akpan1,2, Li Jun Thean3,4, Maria Mow3, Lucia Romani5, Joseph Kado6,7, John Kaldor6, Andrew Steer3,4, and Natalie Carvalho1</dc:creator>
  <cp:keywords/>
  <cp:lastModifiedBy>Edifofon Akpan</cp:lastModifiedBy>
  <cp:revision>9</cp:revision>
  <cp:lastPrinted>2024-04-10T19:37:00Z</cp:lastPrinted>
  <dcterms:created xsi:type="dcterms:W3CDTF">2024-06-08T10:35:00Z</dcterms:created>
  <dcterms:modified xsi:type="dcterms:W3CDTF">2024-06-08T10:53:00Z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toc-title">
    <vt:lpwstr>Table of contents</vt:lpwstr>
  </property>
</Properties>
</file>