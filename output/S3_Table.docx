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8A84" w14:textId="5AE644F1" w:rsidR="00F2332C" w:rsidRDefault="00F2332C" w:rsidP="00087B69">
      <w:pPr>
        <w:pStyle w:val="Caption"/>
      </w:pPr>
      <w:r>
        <w:t>S</w:t>
      </w:r>
      <w:r w:rsidR="00830973">
        <w:t>3</w:t>
      </w:r>
      <w:r>
        <w:t xml:space="preserve"> Table</w:t>
      </w:r>
      <w:r w:rsidR="0038378C">
        <w:t xml:space="preserve">. Healthcare resource utilization of </w:t>
      </w:r>
      <w:r w:rsidR="00A16E9E">
        <w:t>PHC</w:t>
      </w:r>
      <w:r w:rsidR="0038378C">
        <w:t xml:space="preserve"> presentations for scabies</w:t>
      </w:r>
      <w:r w:rsidR="00897FA1">
        <w:t xml:space="preserve"> and </w:t>
      </w:r>
      <w:r w:rsidR="0038378C">
        <w:t>related SSTIs in Northern Division, Fiji.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2551"/>
        <w:gridCol w:w="2154"/>
        <w:gridCol w:w="2154"/>
        <w:gridCol w:w="2154"/>
      </w:tblGrid>
      <w:tr w:rsidR="00897FA1" w:rsidRPr="00482AAB" w14:paraId="6520CEB4" w14:textId="77777777" w:rsidTr="00897FA1">
        <w:tc>
          <w:tcPr>
            <w:tcW w:w="2551" w:type="dxa"/>
            <w:vAlign w:val="center"/>
            <w:hideMark/>
          </w:tcPr>
          <w:p w14:paraId="424A1EF1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Characteristic</w:t>
            </w:r>
          </w:p>
        </w:tc>
        <w:tc>
          <w:tcPr>
            <w:tcW w:w="2154" w:type="dxa"/>
            <w:vAlign w:val="center"/>
            <w:hideMark/>
          </w:tcPr>
          <w:p w14:paraId="3091CF74" w14:textId="77777777" w:rsidR="00897FA1" w:rsidRPr="00482AAB" w:rsidRDefault="00897FA1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Scabies presentations</w:t>
            </w:r>
          </w:p>
        </w:tc>
        <w:tc>
          <w:tcPr>
            <w:tcW w:w="2154" w:type="dxa"/>
            <w:vAlign w:val="center"/>
            <w:hideMark/>
          </w:tcPr>
          <w:p w14:paraId="64D06F0D" w14:textId="77777777" w:rsidR="00897FA1" w:rsidRPr="00482AAB" w:rsidRDefault="00897FA1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Scabies-related SSTI presentations</w:t>
            </w:r>
          </w:p>
        </w:tc>
        <w:tc>
          <w:tcPr>
            <w:tcW w:w="2154" w:type="dxa"/>
            <w:vAlign w:val="center"/>
            <w:hideMark/>
          </w:tcPr>
          <w:p w14:paraId="2B4144BA" w14:textId="77777777" w:rsidR="00897FA1" w:rsidRPr="00482AAB" w:rsidRDefault="00897FA1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Scabies-related SSTI admissions</w:t>
            </w:r>
          </w:p>
        </w:tc>
      </w:tr>
      <w:tr w:rsidR="00897FA1" w:rsidRPr="00482AAB" w14:paraId="24909FFE" w14:textId="77777777" w:rsidTr="00897FA1">
        <w:tc>
          <w:tcPr>
            <w:tcW w:w="2551" w:type="dxa"/>
            <w:vAlign w:val="center"/>
            <w:hideMark/>
          </w:tcPr>
          <w:p w14:paraId="36A6BDFD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Clinic visits</w:t>
            </w:r>
          </w:p>
        </w:tc>
        <w:tc>
          <w:tcPr>
            <w:tcW w:w="2154" w:type="dxa"/>
            <w:vAlign w:val="center"/>
            <w:hideMark/>
          </w:tcPr>
          <w:p w14:paraId="35D36149" w14:textId="2345930F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  <w:tc>
          <w:tcPr>
            <w:tcW w:w="2154" w:type="dxa"/>
            <w:vAlign w:val="center"/>
            <w:hideMark/>
          </w:tcPr>
          <w:p w14:paraId="09480736" w14:textId="643304F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  <w:tc>
          <w:tcPr>
            <w:tcW w:w="2154" w:type="dxa"/>
            <w:vAlign w:val="center"/>
            <w:hideMark/>
          </w:tcPr>
          <w:p w14:paraId="2B49665B" w14:textId="1EF43E5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</w:tr>
      <w:tr w:rsidR="00897FA1" w:rsidRPr="00482AAB" w14:paraId="04E4F3A7" w14:textId="77777777" w:rsidTr="00897FA1">
        <w:tc>
          <w:tcPr>
            <w:tcW w:w="2551" w:type="dxa"/>
            <w:vAlign w:val="center"/>
            <w:hideMark/>
          </w:tcPr>
          <w:p w14:paraId="5B56A611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Ward bed days</w:t>
            </w:r>
          </w:p>
        </w:tc>
        <w:tc>
          <w:tcPr>
            <w:tcW w:w="2154" w:type="dxa"/>
            <w:vAlign w:val="center"/>
            <w:hideMark/>
          </w:tcPr>
          <w:p w14:paraId="262DCF5E" w14:textId="4A2C166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0.1%</w:t>
            </w:r>
          </w:p>
        </w:tc>
        <w:tc>
          <w:tcPr>
            <w:tcW w:w="2154" w:type="dxa"/>
            <w:vAlign w:val="center"/>
            <w:hideMark/>
          </w:tcPr>
          <w:p w14:paraId="4678FFEC" w14:textId="434BE6C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1.0%</w:t>
            </w:r>
          </w:p>
        </w:tc>
        <w:tc>
          <w:tcPr>
            <w:tcW w:w="2154" w:type="dxa"/>
            <w:vAlign w:val="center"/>
            <w:hideMark/>
          </w:tcPr>
          <w:p w14:paraId="2AFED21C" w14:textId="5DF524E1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</w:tr>
      <w:tr w:rsidR="00897FA1" w:rsidRPr="00482AAB" w14:paraId="09D7D3B9" w14:textId="77777777" w:rsidTr="00897FA1">
        <w:tc>
          <w:tcPr>
            <w:tcW w:w="2551" w:type="dxa"/>
            <w:vAlign w:val="center"/>
            <w:hideMark/>
          </w:tcPr>
          <w:p w14:paraId="5E63F18F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ICU bed days</w:t>
            </w:r>
          </w:p>
        </w:tc>
        <w:tc>
          <w:tcPr>
            <w:tcW w:w="2154" w:type="dxa"/>
            <w:vAlign w:val="center"/>
            <w:hideMark/>
          </w:tcPr>
          <w:p w14:paraId="3B36D503" w14:textId="2A0930B1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4196BAAB" w14:textId="675E483E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4E83FF26" w14:textId="3C5547CA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3.9%</w:t>
            </w:r>
          </w:p>
        </w:tc>
      </w:tr>
      <w:tr w:rsidR="00897FA1" w:rsidRPr="00482AAB" w14:paraId="53ECC499" w14:textId="77777777" w:rsidTr="00897FA1">
        <w:tc>
          <w:tcPr>
            <w:tcW w:w="2551" w:type="dxa"/>
            <w:vAlign w:val="center"/>
            <w:hideMark/>
          </w:tcPr>
          <w:p w14:paraId="37E214BC" w14:textId="75AE9112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Topical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7742306F" w14:textId="00416948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81.6%</w:t>
            </w:r>
          </w:p>
        </w:tc>
        <w:tc>
          <w:tcPr>
            <w:tcW w:w="2154" w:type="dxa"/>
            <w:vAlign w:val="center"/>
            <w:hideMark/>
          </w:tcPr>
          <w:p w14:paraId="4148FEBF" w14:textId="40EE7720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8.0%</w:t>
            </w:r>
          </w:p>
        </w:tc>
        <w:tc>
          <w:tcPr>
            <w:tcW w:w="2154" w:type="dxa"/>
            <w:vAlign w:val="center"/>
            <w:hideMark/>
          </w:tcPr>
          <w:p w14:paraId="2861B8EF" w14:textId="5FC0368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</w:tr>
      <w:tr w:rsidR="00897FA1" w:rsidRPr="00482AAB" w14:paraId="4F8E70C1" w14:textId="77777777" w:rsidTr="00897FA1">
        <w:tc>
          <w:tcPr>
            <w:tcW w:w="2551" w:type="dxa"/>
            <w:vAlign w:val="center"/>
            <w:hideMark/>
          </w:tcPr>
          <w:p w14:paraId="3D3EF6B3" w14:textId="50F09295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Oral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338B180E" w14:textId="42BE675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41.4%</w:t>
            </w:r>
          </w:p>
        </w:tc>
        <w:tc>
          <w:tcPr>
            <w:tcW w:w="2154" w:type="dxa"/>
            <w:vAlign w:val="center"/>
            <w:hideMark/>
          </w:tcPr>
          <w:p w14:paraId="7A26A18E" w14:textId="4136E4A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83.2%</w:t>
            </w:r>
          </w:p>
        </w:tc>
        <w:tc>
          <w:tcPr>
            <w:tcW w:w="2154" w:type="dxa"/>
            <w:vAlign w:val="center"/>
            <w:hideMark/>
          </w:tcPr>
          <w:p w14:paraId="3710C7F0" w14:textId="0E9E342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92.6%</w:t>
            </w:r>
          </w:p>
        </w:tc>
      </w:tr>
      <w:tr w:rsidR="00897FA1" w:rsidRPr="00482AAB" w14:paraId="602857E5" w14:textId="77777777" w:rsidTr="00897FA1">
        <w:tc>
          <w:tcPr>
            <w:tcW w:w="2551" w:type="dxa"/>
            <w:vAlign w:val="center"/>
            <w:hideMark/>
          </w:tcPr>
          <w:p w14:paraId="268875F4" w14:textId="253F387A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Injection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5C21E350" w14:textId="6E45F5EA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26.8%</w:t>
            </w:r>
          </w:p>
        </w:tc>
        <w:tc>
          <w:tcPr>
            <w:tcW w:w="2154" w:type="dxa"/>
            <w:vAlign w:val="center"/>
            <w:hideMark/>
          </w:tcPr>
          <w:p w14:paraId="1B1A4D74" w14:textId="237DB7C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51.3%</w:t>
            </w:r>
          </w:p>
        </w:tc>
        <w:tc>
          <w:tcPr>
            <w:tcW w:w="2154" w:type="dxa"/>
            <w:vAlign w:val="center"/>
            <w:hideMark/>
          </w:tcPr>
          <w:p w14:paraId="5B1A295D" w14:textId="6DE589A6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97.7%</w:t>
            </w:r>
          </w:p>
        </w:tc>
      </w:tr>
      <w:tr w:rsidR="00897FA1" w:rsidRPr="00482AAB" w14:paraId="663DBB9D" w14:textId="77777777" w:rsidTr="00897FA1">
        <w:tc>
          <w:tcPr>
            <w:tcW w:w="2551" w:type="dxa"/>
            <w:vAlign w:val="center"/>
            <w:hideMark/>
          </w:tcPr>
          <w:p w14:paraId="06C0CD14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Diagnostic tests</w:t>
            </w:r>
          </w:p>
        </w:tc>
        <w:tc>
          <w:tcPr>
            <w:tcW w:w="2154" w:type="dxa"/>
            <w:vAlign w:val="center"/>
            <w:hideMark/>
          </w:tcPr>
          <w:p w14:paraId="2D88266C" w14:textId="3BE81E9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5B36D2E0" w14:textId="1A0FE68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6144CCD1" w14:textId="4A2A7394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68.0%</w:t>
            </w:r>
          </w:p>
        </w:tc>
      </w:tr>
    </w:tbl>
    <w:p w14:paraId="43693759" w14:textId="5D17EC53" w:rsidR="006E3749" w:rsidRDefault="00DE4634" w:rsidP="00AF653A">
      <w:pPr>
        <w:pStyle w:val="BodyText"/>
      </w:pPr>
      <w:r w:rsidRPr="00DE4634">
        <w:t xml:space="preserve"> </w:t>
      </w:r>
      <w:r w:rsidR="005B4836" w:rsidRPr="005B4836">
        <w:t xml:space="preserve">ICU, intensive care unit; </w:t>
      </w:r>
      <w:r w:rsidR="00E15497" w:rsidRPr="00DD7E82">
        <w:t xml:space="preserve">PHC, primary healthcare; </w:t>
      </w:r>
      <w:r w:rsidR="005B4836" w:rsidRPr="00CE433C">
        <w:t>SSTI, skin and soft tissue infection</w:t>
      </w:r>
      <w:r w:rsidR="005B4836">
        <w:t xml:space="preserve"> </w:t>
      </w:r>
    </w:p>
    <w:p w14:paraId="20C853AF" w14:textId="7380EDAE" w:rsidR="00F2332C" w:rsidRPr="005B4836" w:rsidRDefault="00F2332C" w:rsidP="00033C8E">
      <w:pPr>
        <w:pStyle w:val="BodyText"/>
        <w:rPr>
          <w:sz w:val="21"/>
        </w:rPr>
      </w:pPr>
    </w:p>
    <w:sectPr w:rsidR="00F2332C" w:rsidRPr="005B4836" w:rsidSect="002A730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4DBA" w14:textId="77777777" w:rsidR="00702E1F" w:rsidRDefault="00702E1F">
      <w:pPr>
        <w:spacing w:after="0"/>
      </w:pPr>
      <w:r>
        <w:separator/>
      </w:r>
    </w:p>
  </w:endnote>
  <w:endnote w:type="continuationSeparator" w:id="0">
    <w:p w14:paraId="7E33ED9F" w14:textId="77777777" w:rsidR="00702E1F" w:rsidRDefault="00702E1F">
      <w:pPr>
        <w:spacing w:after="0"/>
      </w:pPr>
      <w:r>
        <w:continuationSeparator/>
      </w:r>
    </w:p>
  </w:endnote>
  <w:endnote w:type="continuationNotice" w:id="1">
    <w:p w14:paraId="2C668B24" w14:textId="77777777" w:rsidR="00702E1F" w:rsidRDefault="00702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0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E94595" w14:textId="673C76E5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24C2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10B4F5BC" w14:textId="77777777" w:rsidR="005F5C41" w:rsidRDefault="005F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6995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C9B3B1" w14:textId="074B99E4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66655D" w14:textId="6F5F7090" w:rsidR="005F5C41" w:rsidRDefault="001F128B" w:rsidP="001F128B">
    <w:pPr>
      <w:pStyle w:val="Footer"/>
      <w:tabs>
        <w:tab w:val="clear" w:pos="9026"/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DF4B" w14:textId="77777777" w:rsidR="00702E1F" w:rsidRDefault="00702E1F">
      <w:r>
        <w:separator/>
      </w:r>
    </w:p>
  </w:footnote>
  <w:footnote w:type="continuationSeparator" w:id="0">
    <w:p w14:paraId="00A86303" w14:textId="77777777" w:rsidR="00702E1F" w:rsidRDefault="00702E1F">
      <w:r>
        <w:continuationSeparator/>
      </w:r>
    </w:p>
  </w:footnote>
  <w:footnote w:type="continuationNotice" w:id="1">
    <w:p w14:paraId="12C08D89" w14:textId="77777777" w:rsidR="00702E1F" w:rsidRDefault="00702E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781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630063"/>
    <w:multiLevelType w:val="hybridMultilevel"/>
    <w:tmpl w:val="1FD2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110">
    <w:abstractNumId w:val="0"/>
  </w:num>
  <w:num w:numId="2" w16cid:durableId="97780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565&lt;/HangingIndent&gt;&lt;LineSpacing&gt;1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vtp52w9xedaaxedwfqppwd1zaxdwpdpr902&quot;&gt;library&lt;record-ids&gt;&lt;item&gt;313&lt;/item&gt;&lt;/record-ids&gt;&lt;/item&gt;&lt;/Libraries&gt;"/>
    <w:docVar w:name="EN.UseJSCitationFormat" w:val="True"/>
  </w:docVars>
  <w:rsids>
    <w:rsidRoot w:val="00091886"/>
    <w:rsid w:val="000005BE"/>
    <w:rsid w:val="00000B7F"/>
    <w:rsid w:val="00002376"/>
    <w:rsid w:val="00002413"/>
    <w:rsid w:val="000024F4"/>
    <w:rsid w:val="00003300"/>
    <w:rsid w:val="000039A6"/>
    <w:rsid w:val="00005B4E"/>
    <w:rsid w:val="00005D5B"/>
    <w:rsid w:val="00006714"/>
    <w:rsid w:val="00006CAB"/>
    <w:rsid w:val="00007F23"/>
    <w:rsid w:val="00007FBD"/>
    <w:rsid w:val="00010D48"/>
    <w:rsid w:val="00011A8A"/>
    <w:rsid w:val="000129DB"/>
    <w:rsid w:val="000147AA"/>
    <w:rsid w:val="00014BF2"/>
    <w:rsid w:val="00015330"/>
    <w:rsid w:val="00016365"/>
    <w:rsid w:val="000166D7"/>
    <w:rsid w:val="00017614"/>
    <w:rsid w:val="000178F6"/>
    <w:rsid w:val="00017DBF"/>
    <w:rsid w:val="00017ED4"/>
    <w:rsid w:val="00020874"/>
    <w:rsid w:val="00021139"/>
    <w:rsid w:val="000211A6"/>
    <w:rsid w:val="0002123A"/>
    <w:rsid w:val="00021CC9"/>
    <w:rsid w:val="00022632"/>
    <w:rsid w:val="000226FF"/>
    <w:rsid w:val="0002352A"/>
    <w:rsid w:val="0002442E"/>
    <w:rsid w:val="000244B7"/>
    <w:rsid w:val="000256EB"/>
    <w:rsid w:val="0002596E"/>
    <w:rsid w:val="000259B6"/>
    <w:rsid w:val="00025BA0"/>
    <w:rsid w:val="00026169"/>
    <w:rsid w:val="00026A66"/>
    <w:rsid w:val="00026BCA"/>
    <w:rsid w:val="000279A0"/>
    <w:rsid w:val="0003174D"/>
    <w:rsid w:val="00031EC3"/>
    <w:rsid w:val="000324C2"/>
    <w:rsid w:val="00032528"/>
    <w:rsid w:val="00032ED7"/>
    <w:rsid w:val="00033C8E"/>
    <w:rsid w:val="00033E1D"/>
    <w:rsid w:val="00033E4F"/>
    <w:rsid w:val="00035C64"/>
    <w:rsid w:val="0003616A"/>
    <w:rsid w:val="00040025"/>
    <w:rsid w:val="00040AAB"/>
    <w:rsid w:val="00041468"/>
    <w:rsid w:val="0004146E"/>
    <w:rsid w:val="00041AA0"/>
    <w:rsid w:val="000420AC"/>
    <w:rsid w:val="00042174"/>
    <w:rsid w:val="00047274"/>
    <w:rsid w:val="000506D1"/>
    <w:rsid w:val="00050DF7"/>
    <w:rsid w:val="0005132F"/>
    <w:rsid w:val="00051426"/>
    <w:rsid w:val="000521FF"/>
    <w:rsid w:val="00053A3B"/>
    <w:rsid w:val="00055E17"/>
    <w:rsid w:val="00056156"/>
    <w:rsid w:val="0005635E"/>
    <w:rsid w:val="0005682E"/>
    <w:rsid w:val="000601CA"/>
    <w:rsid w:val="00060203"/>
    <w:rsid w:val="000602B2"/>
    <w:rsid w:val="00060E0D"/>
    <w:rsid w:val="00060FC5"/>
    <w:rsid w:val="000613DB"/>
    <w:rsid w:val="00061AE3"/>
    <w:rsid w:val="00063B69"/>
    <w:rsid w:val="0006441C"/>
    <w:rsid w:val="00064F87"/>
    <w:rsid w:val="000672AB"/>
    <w:rsid w:val="0006760F"/>
    <w:rsid w:val="00070914"/>
    <w:rsid w:val="00070DA2"/>
    <w:rsid w:val="0007163A"/>
    <w:rsid w:val="00072B8C"/>
    <w:rsid w:val="00072F89"/>
    <w:rsid w:val="00074C3B"/>
    <w:rsid w:val="00075A03"/>
    <w:rsid w:val="00075CAD"/>
    <w:rsid w:val="0008013A"/>
    <w:rsid w:val="000804D4"/>
    <w:rsid w:val="00081311"/>
    <w:rsid w:val="00082072"/>
    <w:rsid w:val="00082B54"/>
    <w:rsid w:val="00082C86"/>
    <w:rsid w:val="00083DEA"/>
    <w:rsid w:val="000851F4"/>
    <w:rsid w:val="000866C4"/>
    <w:rsid w:val="00086938"/>
    <w:rsid w:val="000876F5"/>
    <w:rsid w:val="00087B69"/>
    <w:rsid w:val="00087CA6"/>
    <w:rsid w:val="00091319"/>
    <w:rsid w:val="00091886"/>
    <w:rsid w:val="00092756"/>
    <w:rsid w:val="000929DE"/>
    <w:rsid w:val="00092F5F"/>
    <w:rsid w:val="00094490"/>
    <w:rsid w:val="0009560A"/>
    <w:rsid w:val="000958B1"/>
    <w:rsid w:val="00095F34"/>
    <w:rsid w:val="000960C9"/>
    <w:rsid w:val="00096212"/>
    <w:rsid w:val="000A109A"/>
    <w:rsid w:val="000A260B"/>
    <w:rsid w:val="000A2916"/>
    <w:rsid w:val="000A29D4"/>
    <w:rsid w:val="000A4C8C"/>
    <w:rsid w:val="000A643A"/>
    <w:rsid w:val="000A7221"/>
    <w:rsid w:val="000A7CC1"/>
    <w:rsid w:val="000A7EA0"/>
    <w:rsid w:val="000B0A09"/>
    <w:rsid w:val="000B0C4A"/>
    <w:rsid w:val="000B10C3"/>
    <w:rsid w:val="000B1716"/>
    <w:rsid w:val="000B2031"/>
    <w:rsid w:val="000B2127"/>
    <w:rsid w:val="000B2C7D"/>
    <w:rsid w:val="000B3251"/>
    <w:rsid w:val="000B3949"/>
    <w:rsid w:val="000B3D9A"/>
    <w:rsid w:val="000B435A"/>
    <w:rsid w:val="000B4423"/>
    <w:rsid w:val="000B4A5A"/>
    <w:rsid w:val="000B5377"/>
    <w:rsid w:val="000B543C"/>
    <w:rsid w:val="000B5FAF"/>
    <w:rsid w:val="000C07F7"/>
    <w:rsid w:val="000C0D84"/>
    <w:rsid w:val="000C0F7C"/>
    <w:rsid w:val="000C2235"/>
    <w:rsid w:val="000C38D2"/>
    <w:rsid w:val="000C448A"/>
    <w:rsid w:val="000C4CC1"/>
    <w:rsid w:val="000C63DB"/>
    <w:rsid w:val="000C70D5"/>
    <w:rsid w:val="000D1678"/>
    <w:rsid w:val="000D3D31"/>
    <w:rsid w:val="000D427B"/>
    <w:rsid w:val="000D4338"/>
    <w:rsid w:val="000D477A"/>
    <w:rsid w:val="000D4922"/>
    <w:rsid w:val="000D4CA8"/>
    <w:rsid w:val="000D4DB0"/>
    <w:rsid w:val="000D5145"/>
    <w:rsid w:val="000D5445"/>
    <w:rsid w:val="000D5580"/>
    <w:rsid w:val="000D76F9"/>
    <w:rsid w:val="000E2179"/>
    <w:rsid w:val="000E248D"/>
    <w:rsid w:val="000E3AFD"/>
    <w:rsid w:val="000E4177"/>
    <w:rsid w:val="000E48D9"/>
    <w:rsid w:val="000E4D7B"/>
    <w:rsid w:val="000E5062"/>
    <w:rsid w:val="000E6FBA"/>
    <w:rsid w:val="000F0319"/>
    <w:rsid w:val="000F1206"/>
    <w:rsid w:val="000F19C4"/>
    <w:rsid w:val="000F1F03"/>
    <w:rsid w:val="000F22FB"/>
    <w:rsid w:val="000F2372"/>
    <w:rsid w:val="000F2D19"/>
    <w:rsid w:val="000F3FFD"/>
    <w:rsid w:val="000F57CA"/>
    <w:rsid w:val="000F5C74"/>
    <w:rsid w:val="000F718A"/>
    <w:rsid w:val="000F7BED"/>
    <w:rsid w:val="00100189"/>
    <w:rsid w:val="00100AB8"/>
    <w:rsid w:val="00103E75"/>
    <w:rsid w:val="001049D7"/>
    <w:rsid w:val="00105E83"/>
    <w:rsid w:val="00106504"/>
    <w:rsid w:val="001065F2"/>
    <w:rsid w:val="0010672F"/>
    <w:rsid w:val="00107593"/>
    <w:rsid w:val="00112770"/>
    <w:rsid w:val="00112896"/>
    <w:rsid w:val="00112D3D"/>
    <w:rsid w:val="001134BD"/>
    <w:rsid w:val="00114A2B"/>
    <w:rsid w:val="00114F35"/>
    <w:rsid w:val="00115726"/>
    <w:rsid w:val="0011589C"/>
    <w:rsid w:val="001164C7"/>
    <w:rsid w:val="001167CC"/>
    <w:rsid w:val="00122442"/>
    <w:rsid w:val="00122670"/>
    <w:rsid w:val="0012351C"/>
    <w:rsid w:val="0012757D"/>
    <w:rsid w:val="00127867"/>
    <w:rsid w:val="0013006B"/>
    <w:rsid w:val="0013047F"/>
    <w:rsid w:val="00130B38"/>
    <w:rsid w:val="00130DCA"/>
    <w:rsid w:val="00132746"/>
    <w:rsid w:val="00132AB7"/>
    <w:rsid w:val="00132AE8"/>
    <w:rsid w:val="0013300A"/>
    <w:rsid w:val="00133195"/>
    <w:rsid w:val="00134420"/>
    <w:rsid w:val="00134971"/>
    <w:rsid w:val="0013530F"/>
    <w:rsid w:val="00136C6D"/>
    <w:rsid w:val="00137ECA"/>
    <w:rsid w:val="00140CE3"/>
    <w:rsid w:val="00140DDC"/>
    <w:rsid w:val="001415BB"/>
    <w:rsid w:val="00142BE4"/>
    <w:rsid w:val="00142C04"/>
    <w:rsid w:val="00144064"/>
    <w:rsid w:val="001448F4"/>
    <w:rsid w:val="00145ACF"/>
    <w:rsid w:val="001461BB"/>
    <w:rsid w:val="00146765"/>
    <w:rsid w:val="001469AF"/>
    <w:rsid w:val="00146ADB"/>
    <w:rsid w:val="00146E6B"/>
    <w:rsid w:val="0014705E"/>
    <w:rsid w:val="00147A44"/>
    <w:rsid w:val="00150075"/>
    <w:rsid w:val="00150BB2"/>
    <w:rsid w:val="00150EFB"/>
    <w:rsid w:val="001515EA"/>
    <w:rsid w:val="00151CF0"/>
    <w:rsid w:val="0015278D"/>
    <w:rsid w:val="00152E63"/>
    <w:rsid w:val="00152EC9"/>
    <w:rsid w:val="00152FE3"/>
    <w:rsid w:val="00153D69"/>
    <w:rsid w:val="00154A53"/>
    <w:rsid w:val="00156CF5"/>
    <w:rsid w:val="00157871"/>
    <w:rsid w:val="001622E9"/>
    <w:rsid w:val="0016287D"/>
    <w:rsid w:val="0016457D"/>
    <w:rsid w:val="00164937"/>
    <w:rsid w:val="001651E1"/>
    <w:rsid w:val="00165922"/>
    <w:rsid w:val="0016630A"/>
    <w:rsid w:val="00166486"/>
    <w:rsid w:val="00167B93"/>
    <w:rsid w:val="00170B67"/>
    <w:rsid w:val="001713A0"/>
    <w:rsid w:val="0017306C"/>
    <w:rsid w:val="001759D0"/>
    <w:rsid w:val="00176144"/>
    <w:rsid w:val="00177295"/>
    <w:rsid w:val="00180601"/>
    <w:rsid w:val="00180BAA"/>
    <w:rsid w:val="0018339A"/>
    <w:rsid w:val="00183C79"/>
    <w:rsid w:val="001845B5"/>
    <w:rsid w:val="00184725"/>
    <w:rsid w:val="00184EE5"/>
    <w:rsid w:val="00184F1E"/>
    <w:rsid w:val="00185F8E"/>
    <w:rsid w:val="0018668E"/>
    <w:rsid w:val="00187B41"/>
    <w:rsid w:val="001900DB"/>
    <w:rsid w:val="00190D79"/>
    <w:rsid w:val="00192766"/>
    <w:rsid w:val="0019284F"/>
    <w:rsid w:val="00192ED7"/>
    <w:rsid w:val="00193305"/>
    <w:rsid w:val="00194214"/>
    <w:rsid w:val="00197B93"/>
    <w:rsid w:val="001A041D"/>
    <w:rsid w:val="001A1D63"/>
    <w:rsid w:val="001A21EA"/>
    <w:rsid w:val="001A2A61"/>
    <w:rsid w:val="001A3214"/>
    <w:rsid w:val="001A398D"/>
    <w:rsid w:val="001A4116"/>
    <w:rsid w:val="001A4A53"/>
    <w:rsid w:val="001A5BFB"/>
    <w:rsid w:val="001A6112"/>
    <w:rsid w:val="001A6AE3"/>
    <w:rsid w:val="001A6DB1"/>
    <w:rsid w:val="001A75D0"/>
    <w:rsid w:val="001B1B43"/>
    <w:rsid w:val="001B33CE"/>
    <w:rsid w:val="001B44DE"/>
    <w:rsid w:val="001B45E1"/>
    <w:rsid w:val="001B5FFE"/>
    <w:rsid w:val="001C2E19"/>
    <w:rsid w:val="001C3F70"/>
    <w:rsid w:val="001C43D0"/>
    <w:rsid w:val="001C4554"/>
    <w:rsid w:val="001C6592"/>
    <w:rsid w:val="001C6F37"/>
    <w:rsid w:val="001C7290"/>
    <w:rsid w:val="001C7463"/>
    <w:rsid w:val="001C7A60"/>
    <w:rsid w:val="001D04D7"/>
    <w:rsid w:val="001D141A"/>
    <w:rsid w:val="001D2671"/>
    <w:rsid w:val="001D442C"/>
    <w:rsid w:val="001D5378"/>
    <w:rsid w:val="001D59BB"/>
    <w:rsid w:val="001D5DD4"/>
    <w:rsid w:val="001D7702"/>
    <w:rsid w:val="001D7797"/>
    <w:rsid w:val="001E1FFE"/>
    <w:rsid w:val="001E2358"/>
    <w:rsid w:val="001E26FD"/>
    <w:rsid w:val="001E3523"/>
    <w:rsid w:val="001E42C6"/>
    <w:rsid w:val="001E4668"/>
    <w:rsid w:val="001E46A7"/>
    <w:rsid w:val="001E49F9"/>
    <w:rsid w:val="001E4CDE"/>
    <w:rsid w:val="001E4D69"/>
    <w:rsid w:val="001E56B3"/>
    <w:rsid w:val="001E74BE"/>
    <w:rsid w:val="001E7FC0"/>
    <w:rsid w:val="001F0A85"/>
    <w:rsid w:val="001F0C26"/>
    <w:rsid w:val="001F128B"/>
    <w:rsid w:val="001F18A3"/>
    <w:rsid w:val="001F1B76"/>
    <w:rsid w:val="001F201E"/>
    <w:rsid w:val="001F213C"/>
    <w:rsid w:val="001F2281"/>
    <w:rsid w:val="001F23F3"/>
    <w:rsid w:val="001F3842"/>
    <w:rsid w:val="001F440C"/>
    <w:rsid w:val="001F5AF9"/>
    <w:rsid w:val="001F5F02"/>
    <w:rsid w:val="001F68B2"/>
    <w:rsid w:val="001F6C3F"/>
    <w:rsid w:val="002001BA"/>
    <w:rsid w:val="002025ED"/>
    <w:rsid w:val="00203CDC"/>
    <w:rsid w:val="00204366"/>
    <w:rsid w:val="002049EF"/>
    <w:rsid w:val="00204CD8"/>
    <w:rsid w:val="002055ED"/>
    <w:rsid w:val="00205FE8"/>
    <w:rsid w:val="00206A18"/>
    <w:rsid w:val="00206CB4"/>
    <w:rsid w:val="00207471"/>
    <w:rsid w:val="00207EB6"/>
    <w:rsid w:val="00210696"/>
    <w:rsid w:val="00211115"/>
    <w:rsid w:val="00211440"/>
    <w:rsid w:val="00211723"/>
    <w:rsid w:val="0021182B"/>
    <w:rsid w:val="00211D25"/>
    <w:rsid w:val="00214921"/>
    <w:rsid w:val="0021578B"/>
    <w:rsid w:val="002165CD"/>
    <w:rsid w:val="00217459"/>
    <w:rsid w:val="00222AFF"/>
    <w:rsid w:val="00222D92"/>
    <w:rsid w:val="0022369C"/>
    <w:rsid w:val="00226748"/>
    <w:rsid w:val="00226BD0"/>
    <w:rsid w:val="00227233"/>
    <w:rsid w:val="002272C1"/>
    <w:rsid w:val="00227A87"/>
    <w:rsid w:val="00231379"/>
    <w:rsid w:val="002317C5"/>
    <w:rsid w:val="00231CF9"/>
    <w:rsid w:val="00234C6D"/>
    <w:rsid w:val="00234D22"/>
    <w:rsid w:val="00235F40"/>
    <w:rsid w:val="00236C37"/>
    <w:rsid w:val="00237A40"/>
    <w:rsid w:val="00237BB1"/>
    <w:rsid w:val="00241510"/>
    <w:rsid w:val="00241B43"/>
    <w:rsid w:val="00242022"/>
    <w:rsid w:val="00244F96"/>
    <w:rsid w:val="00244FC8"/>
    <w:rsid w:val="00245125"/>
    <w:rsid w:val="00245E24"/>
    <w:rsid w:val="002466AE"/>
    <w:rsid w:val="00246F26"/>
    <w:rsid w:val="00247E9A"/>
    <w:rsid w:val="0025094D"/>
    <w:rsid w:val="0025337C"/>
    <w:rsid w:val="002536D8"/>
    <w:rsid w:val="00254100"/>
    <w:rsid w:val="0025411A"/>
    <w:rsid w:val="00254277"/>
    <w:rsid w:val="00254381"/>
    <w:rsid w:val="00255418"/>
    <w:rsid w:val="0025542E"/>
    <w:rsid w:val="0025552B"/>
    <w:rsid w:val="00255E4E"/>
    <w:rsid w:val="00256601"/>
    <w:rsid w:val="00257526"/>
    <w:rsid w:val="00257777"/>
    <w:rsid w:val="002615DB"/>
    <w:rsid w:val="00261EF6"/>
    <w:rsid w:val="002624C5"/>
    <w:rsid w:val="00262823"/>
    <w:rsid w:val="00263A06"/>
    <w:rsid w:val="00263EEA"/>
    <w:rsid w:val="00264633"/>
    <w:rsid w:val="00264AE1"/>
    <w:rsid w:val="00265165"/>
    <w:rsid w:val="0026691C"/>
    <w:rsid w:val="0026795C"/>
    <w:rsid w:val="00267E67"/>
    <w:rsid w:val="00270BB4"/>
    <w:rsid w:val="00270E00"/>
    <w:rsid w:val="00272856"/>
    <w:rsid w:val="0027398F"/>
    <w:rsid w:val="00274329"/>
    <w:rsid w:val="00274FF3"/>
    <w:rsid w:val="00276820"/>
    <w:rsid w:val="00276AFB"/>
    <w:rsid w:val="00276DA7"/>
    <w:rsid w:val="00277556"/>
    <w:rsid w:val="00280355"/>
    <w:rsid w:val="00282028"/>
    <w:rsid w:val="002828DF"/>
    <w:rsid w:val="00282CAE"/>
    <w:rsid w:val="00283261"/>
    <w:rsid w:val="00284C04"/>
    <w:rsid w:val="0028527C"/>
    <w:rsid w:val="00285DA9"/>
    <w:rsid w:val="0028613F"/>
    <w:rsid w:val="002877F7"/>
    <w:rsid w:val="00287E2D"/>
    <w:rsid w:val="002914B6"/>
    <w:rsid w:val="00291544"/>
    <w:rsid w:val="002935C0"/>
    <w:rsid w:val="002939B9"/>
    <w:rsid w:val="00293C6C"/>
    <w:rsid w:val="002948D5"/>
    <w:rsid w:val="00294CC5"/>
    <w:rsid w:val="0029605C"/>
    <w:rsid w:val="00296C57"/>
    <w:rsid w:val="00297A82"/>
    <w:rsid w:val="00297F8C"/>
    <w:rsid w:val="002A0014"/>
    <w:rsid w:val="002A124C"/>
    <w:rsid w:val="002A16E5"/>
    <w:rsid w:val="002A31DB"/>
    <w:rsid w:val="002A37E6"/>
    <w:rsid w:val="002A41E3"/>
    <w:rsid w:val="002A4DDC"/>
    <w:rsid w:val="002A5682"/>
    <w:rsid w:val="002A5D3F"/>
    <w:rsid w:val="002A60EF"/>
    <w:rsid w:val="002A6D44"/>
    <w:rsid w:val="002A6F59"/>
    <w:rsid w:val="002A7307"/>
    <w:rsid w:val="002A754D"/>
    <w:rsid w:val="002B05DD"/>
    <w:rsid w:val="002B2131"/>
    <w:rsid w:val="002B310F"/>
    <w:rsid w:val="002B3974"/>
    <w:rsid w:val="002B4563"/>
    <w:rsid w:val="002B6FF5"/>
    <w:rsid w:val="002C032E"/>
    <w:rsid w:val="002C1EE3"/>
    <w:rsid w:val="002C21FA"/>
    <w:rsid w:val="002C3422"/>
    <w:rsid w:val="002C3CC9"/>
    <w:rsid w:val="002C5128"/>
    <w:rsid w:val="002C5289"/>
    <w:rsid w:val="002C5321"/>
    <w:rsid w:val="002C62CC"/>
    <w:rsid w:val="002C770C"/>
    <w:rsid w:val="002C7EC1"/>
    <w:rsid w:val="002D0EA9"/>
    <w:rsid w:val="002D16D3"/>
    <w:rsid w:val="002D1F12"/>
    <w:rsid w:val="002D2737"/>
    <w:rsid w:val="002D2F05"/>
    <w:rsid w:val="002D3C3C"/>
    <w:rsid w:val="002D4D03"/>
    <w:rsid w:val="002D6CF2"/>
    <w:rsid w:val="002E0585"/>
    <w:rsid w:val="002E080C"/>
    <w:rsid w:val="002E0FBF"/>
    <w:rsid w:val="002E17E0"/>
    <w:rsid w:val="002E296F"/>
    <w:rsid w:val="002E34FB"/>
    <w:rsid w:val="002E489B"/>
    <w:rsid w:val="002E7421"/>
    <w:rsid w:val="002E75B3"/>
    <w:rsid w:val="002E7975"/>
    <w:rsid w:val="002F0483"/>
    <w:rsid w:val="002F112C"/>
    <w:rsid w:val="002F1E79"/>
    <w:rsid w:val="002F2083"/>
    <w:rsid w:val="002F21DA"/>
    <w:rsid w:val="002F22BD"/>
    <w:rsid w:val="002F2AF4"/>
    <w:rsid w:val="002F34FF"/>
    <w:rsid w:val="002F3785"/>
    <w:rsid w:val="002F39F2"/>
    <w:rsid w:val="002F5289"/>
    <w:rsid w:val="002F7291"/>
    <w:rsid w:val="00300893"/>
    <w:rsid w:val="003008FA"/>
    <w:rsid w:val="00300BD0"/>
    <w:rsid w:val="00300D3A"/>
    <w:rsid w:val="00300D8D"/>
    <w:rsid w:val="00301ED3"/>
    <w:rsid w:val="003029AB"/>
    <w:rsid w:val="00303508"/>
    <w:rsid w:val="00303857"/>
    <w:rsid w:val="003045EA"/>
    <w:rsid w:val="00304AB4"/>
    <w:rsid w:val="00304BDB"/>
    <w:rsid w:val="00305D03"/>
    <w:rsid w:val="0030600A"/>
    <w:rsid w:val="003108F2"/>
    <w:rsid w:val="00310A2F"/>
    <w:rsid w:val="00310A6E"/>
    <w:rsid w:val="00312432"/>
    <w:rsid w:val="0031272A"/>
    <w:rsid w:val="00313771"/>
    <w:rsid w:val="0031382F"/>
    <w:rsid w:val="00313979"/>
    <w:rsid w:val="00313A41"/>
    <w:rsid w:val="00314790"/>
    <w:rsid w:val="0031580A"/>
    <w:rsid w:val="0031684E"/>
    <w:rsid w:val="00317020"/>
    <w:rsid w:val="0032009D"/>
    <w:rsid w:val="00320398"/>
    <w:rsid w:val="0032109E"/>
    <w:rsid w:val="0032123B"/>
    <w:rsid w:val="00321E7E"/>
    <w:rsid w:val="00324790"/>
    <w:rsid w:val="00325739"/>
    <w:rsid w:val="00327D6B"/>
    <w:rsid w:val="00327EC0"/>
    <w:rsid w:val="003313EC"/>
    <w:rsid w:val="0033164E"/>
    <w:rsid w:val="00331907"/>
    <w:rsid w:val="00331B4C"/>
    <w:rsid w:val="00332CAC"/>
    <w:rsid w:val="003339FA"/>
    <w:rsid w:val="003344B2"/>
    <w:rsid w:val="003355B5"/>
    <w:rsid w:val="00337B52"/>
    <w:rsid w:val="00340E0B"/>
    <w:rsid w:val="00340F82"/>
    <w:rsid w:val="00341120"/>
    <w:rsid w:val="00343A4A"/>
    <w:rsid w:val="00344D60"/>
    <w:rsid w:val="00345466"/>
    <w:rsid w:val="003456B5"/>
    <w:rsid w:val="00346A0B"/>
    <w:rsid w:val="003474AA"/>
    <w:rsid w:val="003476CF"/>
    <w:rsid w:val="00350A22"/>
    <w:rsid w:val="00350EF5"/>
    <w:rsid w:val="00351755"/>
    <w:rsid w:val="00353BBA"/>
    <w:rsid w:val="00354EEE"/>
    <w:rsid w:val="00355A38"/>
    <w:rsid w:val="00356372"/>
    <w:rsid w:val="00356AB5"/>
    <w:rsid w:val="003579BD"/>
    <w:rsid w:val="00360B0F"/>
    <w:rsid w:val="003623AB"/>
    <w:rsid w:val="00362695"/>
    <w:rsid w:val="003637F2"/>
    <w:rsid w:val="00364C79"/>
    <w:rsid w:val="00364F3D"/>
    <w:rsid w:val="003670A5"/>
    <w:rsid w:val="00367B16"/>
    <w:rsid w:val="00371254"/>
    <w:rsid w:val="003726E5"/>
    <w:rsid w:val="0037387F"/>
    <w:rsid w:val="00373D40"/>
    <w:rsid w:val="00374411"/>
    <w:rsid w:val="00374468"/>
    <w:rsid w:val="003747A2"/>
    <w:rsid w:val="00376819"/>
    <w:rsid w:val="00377715"/>
    <w:rsid w:val="0037791C"/>
    <w:rsid w:val="00380218"/>
    <w:rsid w:val="003808E4"/>
    <w:rsid w:val="00380DE6"/>
    <w:rsid w:val="0038378C"/>
    <w:rsid w:val="00383D52"/>
    <w:rsid w:val="003874AE"/>
    <w:rsid w:val="00387CBD"/>
    <w:rsid w:val="00390E76"/>
    <w:rsid w:val="0039220B"/>
    <w:rsid w:val="00392418"/>
    <w:rsid w:val="0039256B"/>
    <w:rsid w:val="0039328F"/>
    <w:rsid w:val="00394083"/>
    <w:rsid w:val="0039439A"/>
    <w:rsid w:val="003947D5"/>
    <w:rsid w:val="00395E18"/>
    <w:rsid w:val="003A18F5"/>
    <w:rsid w:val="003A2A80"/>
    <w:rsid w:val="003A2C3F"/>
    <w:rsid w:val="003A33D2"/>
    <w:rsid w:val="003A4E07"/>
    <w:rsid w:val="003A50E7"/>
    <w:rsid w:val="003A579A"/>
    <w:rsid w:val="003A5A03"/>
    <w:rsid w:val="003A7E9B"/>
    <w:rsid w:val="003B26C8"/>
    <w:rsid w:val="003B2984"/>
    <w:rsid w:val="003B2992"/>
    <w:rsid w:val="003B4192"/>
    <w:rsid w:val="003B4506"/>
    <w:rsid w:val="003B571D"/>
    <w:rsid w:val="003B5889"/>
    <w:rsid w:val="003B61D9"/>
    <w:rsid w:val="003B79F8"/>
    <w:rsid w:val="003C00C8"/>
    <w:rsid w:val="003C1BEC"/>
    <w:rsid w:val="003C20A5"/>
    <w:rsid w:val="003C26D3"/>
    <w:rsid w:val="003C2EEC"/>
    <w:rsid w:val="003C46EA"/>
    <w:rsid w:val="003C4EEF"/>
    <w:rsid w:val="003C529B"/>
    <w:rsid w:val="003C542D"/>
    <w:rsid w:val="003C6876"/>
    <w:rsid w:val="003C6E08"/>
    <w:rsid w:val="003C6F08"/>
    <w:rsid w:val="003C6FCF"/>
    <w:rsid w:val="003C76CF"/>
    <w:rsid w:val="003C7B1E"/>
    <w:rsid w:val="003C7D7F"/>
    <w:rsid w:val="003C7E62"/>
    <w:rsid w:val="003D1793"/>
    <w:rsid w:val="003D2F90"/>
    <w:rsid w:val="003D3106"/>
    <w:rsid w:val="003D34FA"/>
    <w:rsid w:val="003D3607"/>
    <w:rsid w:val="003D3ABF"/>
    <w:rsid w:val="003D41DE"/>
    <w:rsid w:val="003D41DF"/>
    <w:rsid w:val="003D4985"/>
    <w:rsid w:val="003D4C85"/>
    <w:rsid w:val="003D4FF5"/>
    <w:rsid w:val="003D6840"/>
    <w:rsid w:val="003D709A"/>
    <w:rsid w:val="003D72B8"/>
    <w:rsid w:val="003D7381"/>
    <w:rsid w:val="003E1B8F"/>
    <w:rsid w:val="003E2689"/>
    <w:rsid w:val="003E347E"/>
    <w:rsid w:val="003E3616"/>
    <w:rsid w:val="003E5563"/>
    <w:rsid w:val="003E5D67"/>
    <w:rsid w:val="003E6267"/>
    <w:rsid w:val="003E68A0"/>
    <w:rsid w:val="003E79AD"/>
    <w:rsid w:val="003E7A0B"/>
    <w:rsid w:val="003F02B5"/>
    <w:rsid w:val="003F1192"/>
    <w:rsid w:val="003F1B65"/>
    <w:rsid w:val="003F25FF"/>
    <w:rsid w:val="003F2B7F"/>
    <w:rsid w:val="003F4F0B"/>
    <w:rsid w:val="003F5137"/>
    <w:rsid w:val="003F5366"/>
    <w:rsid w:val="003F6A08"/>
    <w:rsid w:val="003F6EAD"/>
    <w:rsid w:val="003F7831"/>
    <w:rsid w:val="003F7A99"/>
    <w:rsid w:val="003F7D1A"/>
    <w:rsid w:val="004000F7"/>
    <w:rsid w:val="004005B9"/>
    <w:rsid w:val="0040073E"/>
    <w:rsid w:val="00400932"/>
    <w:rsid w:val="0040093C"/>
    <w:rsid w:val="00400F53"/>
    <w:rsid w:val="0040164B"/>
    <w:rsid w:val="00401AB5"/>
    <w:rsid w:val="0040253A"/>
    <w:rsid w:val="00403973"/>
    <w:rsid w:val="00404D3C"/>
    <w:rsid w:val="00405FB5"/>
    <w:rsid w:val="00406D24"/>
    <w:rsid w:val="00407335"/>
    <w:rsid w:val="004117EE"/>
    <w:rsid w:val="00413815"/>
    <w:rsid w:val="004139C1"/>
    <w:rsid w:val="00413CD6"/>
    <w:rsid w:val="0041527C"/>
    <w:rsid w:val="00415934"/>
    <w:rsid w:val="0041622F"/>
    <w:rsid w:val="00421471"/>
    <w:rsid w:val="004233E5"/>
    <w:rsid w:val="00424051"/>
    <w:rsid w:val="00426939"/>
    <w:rsid w:val="00426EA4"/>
    <w:rsid w:val="00427800"/>
    <w:rsid w:val="004301F3"/>
    <w:rsid w:val="00430E63"/>
    <w:rsid w:val="00431D3E"/>
    <w:rsid w:val="00432368"/>
    <w:rsid w:val="00432C91"/>
    <w:rsid w:val="0043430F"/>
    <w:rsid w:val="004346C2"/>
    <w:rsid w:val="004353E9"/>
    <w:rsid w:val="004361B3"/>
    <w:rsid w:val="004361C3"/>
    <w:rsid w:val="00444030"/>
    <w:rsid w:val="00444A60"/>
    <w:rsid w:val="004451AD"/>
    <w:rsid w:val="00445B57"/>
    <w:rsid w:val="004460E8"/>
    <w:rsid w:val="004472F1"/>
    <w:rsid w:val="00447A9B"/>
    <w:rsid w:val="0045006A"/>
    <w:rsid w:val="004503A7"/>
    <w:rsid w:val="00450BC8"/>
    <w:rsid w:val="00450E13"/>
    <w:rsid w:val="004517CF"/>
    <w:rsid w:val="00452629"/>
    <w:rsid w:val="00452808"/>
    <w:rsid w:val="0045414A"/>
    <w:rsid w:val="00454963"/>
    <w:rsid w:val="00455FE7"/>
    <w:rsid w:val="00460889"/>
    <w:rsid w:val="004609B0"/>
    <w:rsid w:val="00460F66"/>
    <w:rsid w:val="00461060"/>
    <w:rsid w:val="0046223F"/>
    <w:rsid w:val="004628E5"/>
    <w:rsid w:val="0046312B"/>
    <w:rsid w:val="00463BAC"/>
    <w:rsid w:val="004641E3"/>
    <w:rsid w:val="004641F1"/>
    <w:rsid w:val="0046482D"/>
    <w:rsid w:val="0046491F"/>
    <w:rsid w:val="00465354"/>
    <w:rsid w:val="004658E1"/>
    <w:rsid w:val="0046597E"/>
    <w:rsid w:val="004666FE"/>
    <w:rsid w:val="004667B3"/>
    <w:rsid w:val="00466CCE"/>
    <w:rsid w:val="004671BB"/>
    <w:rsid w:val="00470B88"/>
    <w:rsid w:val="00471E2B"/>
    <w:rsid w:val="00472103"/>
    <w:rsid w:val="00473718"/>
    <w:rsid w:val="0047586E"/>
    <w:rsid w:val="00480144"/>
    <w:rsid w:val="00480530"/>
    <w:rsid w:val="00482208"/>
    <w:rsid w:val="00482656"/>
    <w:rsid w:val="00482AAB"/>
    <w:rsid w:val="00482B24"/>
    <w:rsid w:val="00482C3B"/>
    <w:rsid w:val="00483FC5"/>
    <w:rsid w:val="004849EF"/>
    <w:rsid w:val="00485963"/>
    <w:rsid w:val="00486070"/>
    <w:rsid w:val="004867D5"/>
    <w:rsid w:val="00490645"/>
    <w:rsid w:val="00490B73"/>
    <w:rsid w:val="0049274E"/>
    <w:rsid w:val="00492C51"/>
    <w:rsid w:val="0049445B"/>
    <w:rsid w:val="004944E1"/>
    <w:rsid w:val="00495F1F"/>
    <w:rsid w:val="00497251"/>
    <w:rsid w:val="00497FBA"/>
    <w:rsid w:val="004A13AF"/>
    <w:rsid w:val="004A17DA"/>
    <w:rsid w:val="004A37C4"/>
    <w:rsid w:val="004A3F12"/>
    <w:rsid w:val="004A4ADF"/>
    <w:rsid w:val="004A4D0D"/>
    <w:rsid w:val="004A6AB6"/>
    <w:rsid w:val="004A7FE1"/>
    <w:rsid w:val="004B0B14"/>
    <w:rsid w:val="004B166B"/>
    <w:rsid w:val="004B170E"/>
    <w:rsid w:val="004B254C"/>
    <w:rsid w:val="004B2A71"/>
    <w:rsid w:val="004B352D"/>
    <w:rsid w:val="004B3DC3"/>
    <w:rsid w:val="004B454D"/>
    <w:rsid w:val="004B4555"/>
    <w:rsid w:val="004C04CD"/>
    <w:rsid w:val="004C26AA"/>
    <w:rsid w:val="004C2DD1"/>
    <w:rsid w:val="004C324B"/>
    <w:rsid w:val="004C3B69"/>
    <w:rsid w:val="004C454E"/>
    <w:rsid w:val="004C52DB"/>
    <w:rsid w:val="004C5EFA"/>
    <w:rsid w:val="004D0454"/>
    <w:rsid w:val="004D0B3C"/>
    <w:rsid w:val="004D19FA"/>
    <w:rsid w:val="004D2AF2"/>
    <w:rsid w:val="004D359D"/>
    <w:rsid w:val="004D3825"/>
    <w:rsid w:val="004D6DD8"/>
    <w:rsid w:val="004D750B"/>
    <w:rsid w:val="004D79E5"/>
    <w:rsid w:val="004D7A4D"/>
    <w:rsid w:val="004E03BD"/>
    <w:rsid w:val="004E1846"/>
    <w:rsid w:val="004E1B47"/>
    <w:rsid w:val="004E1B84"/>
    <w:rsid w:val="004E1C85"/>
    <w:rsid w:val="004E2935"/>
    <w:rsid w:val="004E2EDA"/>
    <w:rsid w:val="004E38AB"/>
    <w:rsid w:val="004E4149"/>
    <w:rsid w:val="004E4729"/>
    <w:rsid w:val="004E529D"/>
    <w:rsid w:val="004E5BF5"/>
    <w:rsid w:val="004E600E"/>
    <w:rsid w:val="004E60BB"/>
    <w:rsid w:val="004E7146"/>
    <w:rsid w:val="004E7806"/>
    <w:rsid w:val="004F0191"/>
    <w:rsid w:val="004F022A"/>
    <w:rsid w:val="004F10C8"/>
    <w:rsid w:val="004F12AD"/>
    <w:rsid w:val="004F14C4"/>
    <w:rsid w:val="004F36BC"/>
    <w:rsid w:val="004F3A3F"/>
    <w:rsid w:val="004F3D82"/>
    <w:rsid w:val="004F4177"/>
    <w:rsid w:val="004F43AF"/>
    <w:rsid w:val="004F4D80"/>
    <w:rsid w:val="004F5D0C"/>
    <w:rsid w:val="004F5D9F"/>
    <w:rsid w:val="004F601C"/>
    <w:rsid w:val="004F6187"/>
    <w:rsid w:val="004F72AA"/>
    <w:rsid w:val="004F7EE3"/>
    <w:rsid w:val="004F7F05"/>
    <w:rsid w:val="005012D5"/>
    <w:rsid w:val="00504A96"/>
    <w:rsid w:val="0050510E"/>
    <w:rsid w:val="005052BB"/>
    <w:rsid w:val="00506304"/>
    <w:rsid w:val="00506547"/>
    <w:rsid w:val="00506E92"/>
    <w:rsid w:val="00510B8F"/>
    <w:rsid w:val="005114B9"/>
    <w:rsid w:val="00512D05"/>
    <w:rsid w:val="0051446B"/>
    <w:rsid w:val="0051505C"/>
    <w:rsid w:val="00515BE0"/>
    <w:rsid w:val="00515D77"/>
    <w:rsid w:val="005162F1"/>
    <w:rsid w:val="005165FF"/>
    <w:rsid w:val="00516F33"/>
    <w:rsid w:val="00516FD7"/>
    <w:rsid w:val="005171A2"/>
    <w:rsid w:val="00517917"/>
    <w:rsid w:val="00517ACF"/>
    <w:rsid w:val="005200CF"/>
    <w:rsid w:val="00521242"/>
    <w:rsid w:val="00521605"/>
    <w:rsid w:val="00521A81"/>
    <w:rsid w:val="005222DB"/>
    <w:rsid w:val="00522B3D"/>
    <w:rsid w:val="00523C9E"/>
    <w:rsid w:val="00525FC9"/>
    <w:rsid w:val="00526F05"/>
    <w:rsid w:val="00527E09"/>
    <w:rsid w:val="005305BD"/>
    <w:rsid w:val="00530EA2"/>
    <w:rsid w:val="005313B5"/>
    <w:rsid w:val="005316AD"/>
    <w:rsid w:val="00531C63"/>
    <w:rsid w:val="00533066"/>
    <w:rsid w:val="00537F5D"/>
    <w:rsid w:val="00541019"/>
    <w:rsid w:val="00541A7E"/>
    <w:rsid w:val="00541ACA"/>
    <w:rsid w:val="005426AA"/>
    <w:rsid w:val="0054276D"/>
    <w:rsid w:val="0054364E"/>
    <w:rsid w:val="005442F2"/>
    <w:rsid w:val="0054614B"/>
    <w:rsid w:val="0054742D"/>
    <w:rsid w:val="00547EFE"/>
    <w:rsid w:val="0055029C"/>
    <w:rsid w:val="0055284D"/>
    <w:rsid w:val="005535E0"/>
    <w:rsid w:val="0055375C"/>
    <w:rsid w:val="00553D97"/>
    <w:rsid w:val="00553EEC"/>
    <w:rsid w:val="005559B0"/>
    <w:rsid w:val="00555DA7"/>
    <w:rsid w:val="00557463"/>
    <w:rsid w:val="005603E7"/>
    <w:rsid w:val="005607E4"/>
    <w:rsid w:val="00561404"/>
    <w:rsid w:val="00563500"/>
    <w:rsid w:val="005642BA"/>
    <w:rsid w:val="0056455F"/>
    <w:rsid w:val="00564EAF"/>
    <w:rsid w:val="005654A6"/>
    <w:rsid w:val="005660EB"/>
    <w:rsid w:val="005662DD"/>
    <w:rsid w:val="00567947"/>
    <w:rsid w:val="00567C5C"/>
    <w:rsid w:val="00567DA7"/>
    <w:rsid w:val="00567E83"/>
    <w:rsid w:val="00567F26"/>
    <w:rsid w:val="00572004"/>
    <w:rsid w:val="005722A1"/>
    <w:rsid w:val="0057308D"/>
    <w:rsid w:val="00573E0A"/>
    <w:rsid w:val="00573EA1"/>
    <w:rsid w:val="00574777"/>
    <w:rsid w:val="00574F42"/>
    <w:rsid w:val="005757AC"/>
    <w:rsid w:val="00576BFD"/>
    <w:rsid w:val="00577AF7"/>
    <w:rsid w:val="00577B09"/>
    <w:rsid w:val="00577ED6"/>
    <w:rsid w:val="005802B0"/>
    <w:rsid w:val="005808A1"/>
    <w:rsid w:val="00581639"/>
    <w:rsid w:val="00581CC2"/>
    <w:rsid w:val="00581F8A"/>
    <w:rsid w:val="00582D7E"/>
    <w:rsid w:val="00583104"/>
    <w:rsid w:val="00583354"/>
    <w:rsid w:val="00584976"/>
    <w:rsid w:val="00584A07"/>
    <w:rsid w:val="00586835"/>
    <w:rsid w:val="00587178"/>
    <w:rsid w:val="00587655"/>
    <w:rsid w:val="00590549"/>
    <w:rsid w:val="00590B52"/>
    <w:rsid w:val="00591313"/>
    <w:rsid w:val="00592916"/>
    <w:rsid w:val="00593DB6"/>
    <w:rsid w:val="00595A99"/>
    <w:rsid w:val="00595B1D"/>
    <w:rsid w:val="00595E2B"/>
    <w:rsid w:val="005973A0"/>
    <w:rsid w:val="00597721"/>
    <w:rsid w:val="005A05CB"/>
    <w:rsid w:val="005A064F"/>
    <w:rsid w:val="005A0B87"/>
    <w:rsid w:val="005A0E3C"/>
    <w:rsid w:val="005A18E9"/>
    <w:rsid w:val="005A1E45"/>
    <w:rsid w:val="005A1F3C"/>
    <w:rsid w:val="005A3FB8"/>
    <w:rsid w:val="005A431F"/>
    <w:rsid w:val="005A4FDA"/>
    <w:rsid w:val="005A5090"/>
    <w:rsid w:val="005A5568"/>
    <w:rsid w:val="005A5F4B"/>
    <w:rsid w:val="005A6FFA"/>
    <w:rsid w:val="005A78BC"/>
    <w:rsid w:val="005B031A"/>
    <w:rsid w:val="005B062F"/>
    <w:rsid w:val="005B0E1F"/>
    <w:rsid w:val="005B2417"/>
    <w:rsid w:val="005B2CB2"/>
    <w:rsid w:val="005B2D4A"/>
    <w:rsid w:val="005B3F30"/>
    <w:rsid w:val="005B43D0"/>
    <w:rsid w:val="005B4664"/>
    <w:rsid w:val="005B4836"/>
    <w:rsid w:val="005B745E"/>
    <w:rsid w:val="005B7D52"/>
    <w:rsid w:val="005C1068"/>
    <w:rsid w:val="005C131C"/>
    <w:rsid w:val="005C18AC"/>
    <w:rsid w:val="005C2696"/>
    <w:rsid w:val="005C4961"/>
    <w:rsid w:val="005C63AF"/>
    <w:rsid w:val="005C665B"/>
    <w:rsid w:val="005C723F"/>
    <w:rsid w:val="005D14C6"/>
    <w:rsid w:val="005D21D6"/>
    <w:rsid w:val="005D2CAD"/>
    <w:rsid w:val="005D2FE9"/>
    <w:rsid w:val="005D3554"/>
    <w:rsid w:val="005D4C58"/>
    <w:rsid w:val="005D57C5"/>
    <w:rsid w:val="005D607D"/>
    <w:rsid w:val="005D60FB"/>
    <w:rsid w:val="005D646E"/>
    <w:rsid w:val="005D7E90"/>
    <w:rsid w:val="005D7FF2"/>
    <w:rsid w:val="005E01FF"/>
    <w:rsid w:val="005E5B1C"/>
    <w:rsid w:val="005E5F6F"/>
    <w:rsid w:val="005E61AB"/>
    <w:rsid w:val="005E6834"/>
    <w:rsid w:val="005E7183"/>
    <w:rsid w:val="005E733A"/>
    <w:rsid w:val="005E7A4F"/>
    <w:rsid w:val="005E7B2A"/>
    <w:rsid w:val="005F00A8"/>
    <w:rsid w:val="005F00CB"/>
    <w:rsid w:val="005F01BC"/>
    <w:rsid w:val="005F01D1"/>
    <w:rsid w:val="005F181C"/>
    <w:rsid w:val="005F1D03"/>
    <w:rsid w:val="005F2243"/>
    <w:rsid w:val="005F2249"/>
    <w:rsid w:val="005F2C04"/>
    <w:rsid w:val="005F3743"/>
    <w:rsid w:val="005F4FD8"/>
    <w:rsid w:val="005F5B13"/>
    <w:rsid w:val="005F5C41"/>
    <w:rsid w:val="005F690D"/>
    <w:rsid w:val="005F7A82"/>
    <w:rsid w:val="00600064"/>
    <w:rsid w:val="0060142B"/>
    <w:rsid w:val="006016C2"/>
    <w:rsid w:val="0060371F"/>
    <w:rsid w:val="00604620"/>
    <w:rsid w:val="0060527C"/>
    <w:rsid w:val="00610E22"/>
    <w:rsid w:val="0061173B"/>
    <w:rsid w:val="00613988"/>
    <w:rsid w:val="00613DE1"/>
    <w:rsid w:val="0061429F"/>
    <w:rsid w:val="00614C68"/>
    <w:rsid w:val="00614D52"/>
    <w:rsid w:val="006153CF"/>
    <w:rsid w:val="00615E1A"/>
    <w:rsid w:val="0061619A"/>
    <w:rsid w:val="00616A43"/>
    <w:rsid w:val="00616F62"/>
    <w:rsid w:val="00623487"/>
    <w:rsid w:val="006234C7"/>
    <w:rsid w:val="00624489"/>
    <w:rsid w:val="006249AF"/>
    <w:rsid w:val="006256DC"/>
    <w:rsid w:val="006259AF"/>
    <w:rsid w:val="00626421"/>
    <w:rsid w:val="00627D4D"/>
    <w:rsid w:val="0063104C"/>
    <w:rsid w:val="0063330B"/>
    <w:rsid w:val="00633A7E"/>
    <w:rsid w:val="00636C57"/>
    <w:rsid w:val="00637048"/>
    <w:rsid w:val="00637782"/>
    <w:rsid w:val="00640E62"/>
    <w:rsid w:val="00640FBC"/>
    <w:rsid w:val="00641745"/>
    <w:rsid w:val="00643C37"/>
    <w:rsid w:val="00644538"/>
    <w:rsid w:val="006450A7"/>
    <w:rsid w:val="00645393"/>
    <w:rsid w:val="0064591E"/>
    <w:rsid w:val="00646992"/>
    <w:rsid w:val="00650069"/>
    <w:rsid w:val="006502CD"/>
    <w:rsid w:val="00650622"/>
    <w:rsid w:val="00651A06"/>
    <w:rsid w:val="00652862"/>
    <w:rsid w:val="00652BD8"/>
    <w:rsid w:val="00654A94"/>
    <w:rsid w:val="00654E91"/>
    <w:rsid w:val="00655D6D"/>
    <w:rsid w:val="006575AB"/>
    <w:rsid w:val="00660D19"/>
    <w:rsid w:val="006645F5"/>
    <w:rsid w:val="00664C6C"/>
    <w:rsid w:val="00665A22"/>
    <w:rsid w:val="006661BB"/>
    <w:rsid w:val="006708E0"/>
    <w:rsid w:val="00670A14"/>
    <w:rsid w:val="006754C8"/>
    <w:rsid w:val="00676B69"/>
    <w:rsid w:val="006775E9"/>
    <w:rsid w:val="00680294"/>
    <w:rsid w:val="00680593"/>
    <w:rsid w:val="0068066F"/>
    <w:rsid w:val="0068068B"/>
    <w:rsid w:val="00681025"/>
    <w:rsid w:val="00681952"/>
    <w:rsid w:val="006829FE"/>
    <w:rsid w:val="00682D93"/>
    <w:rsid w:val="0068320B"/>
    <w:rsid w:val="006845B8"/>
    <w:rsid w:val="006857A2"/>
    <w:rsid w:val="006860A3"/>
    <w:rsid w:val="00686350"/>
    <w:rsid w:val="006864D9"/>
    <w:rsid w:val="00686577"/>
    <w:rsid w:val="00686EA9"/>
    <w:rsid w:val="00687447"/>
    <w:rsid w:val="00690996"/>
    <w:rsid w:val="006914D2"/>
    <w:rsid w:val="00693C05"/>
    <w:rsid w:val="006940E2"/>
    <w:rsid w:val="006941C1"/>
    <w:rsid w:val="00695503"/>
    <w:rsid w:val="00695868"/>
    <w:rsid w:val="00696A0D"/>
    <w:rsid w:val="006A05B7"/>
    <w:rsid w:val="006A0B86"/>
    <w:rsid w:val="006A0F20"/>
    <w:rsid w:val="006A1E9F"/>
    <w:rsid w:val="006A5E13"/>
    <w:rsid w:val="006A5E9C"/>
    <w:rsid w:val="006A758B"/>
    <w:rsid w:val="006A798D"/>
    <w:rsid w:val="006A7ECE"/>
    <w:rsid w:val="006B00D6"/>
    <w:rsid w:val="006B06FB"/>
    <w:rsid w:val="006B1016"/>
    <w:rsid w:val="006B11E7"/>
    <w:rsid w:val="006B28F3"/>
    <w:rsid w:val="006B44B9"/>
    <w:rsid w:val="006B4759"/>
    <w:rsid w:val="006B48A2"/>
    <w:rsid w:val="006B4B71"/>
    <w:rsid w:val="006B4EE2"/>
    <w:rsid w:val="006B52E6"/>
    <w:rsid w:val="006B5767"/>
    <w:rsid w:val="006B57AC"/>
    <w:rsid w:val="006B5E99"/>
    <w:rsid w:val="006B5F66"/>
    <w:rsid w:val="006B66D1"/>
    <w:rsid w:val="006B7996"/>
    <w:rsid w:val="006B7A3A"/>
    <w:rsid w:val="006C0144"/>
    <w:rsid w:val="006C0432"/>
    <w:rsid w:val="006C0B32"/>
    <w:rsid w:val="006C2291"/>
    <w:rsid w:val="006C258E"/>
    <w:rsid w:val="006C312C"/>
    <w:rsid w:val="006C37A2"/>
    <w:rsid w:val="006C4128"/>
    <w:rsid w:val="006C4537"/>
    <w:rsid w:val="006C6F9A"/>
    <w:rsid w:val="006C7005"/>
    <w:rsid w:val="006C778B"/>
    <w:rsid w:val="006D077F"/>
    <w:rsid w:val="006D0EA1"/>
    <w:rsid w:val="006D2A15"/>
    <w:rsid w:val="006D3866"/>
    <w:rsid w:val="006D3DE5"/>
    <w:rsid w:val="006D405D"/>
    <w:rsid w:val="006D48D9"/>
    <w:rsid w:val="006D7930"/>
    <w:rsid w:val="006D7CB1"/>
    <w:rsid w:val="006E055C"/>
    <w:rsid w:val="006E086E"/>
    <w:rsid w:val="006E20ED"/>
    <w:rsid w:val="006E249C"/>
    <w:rsid w:val="006E24DC"/>
    <w:rsid w:val="006E24F4"/>
    <w:rsid w:val="006E2520"/>
    <w:rsid w:val="006E28EF"/>
    <w:rsid w:val="006E3749"/>
    <w:rsid w:val="006E3D2D"/>
    <w:rsid w:val="006E3D53"/>
    <w:rsid w:val="006E41D0"/>
    <w:rsid w:val="006E55E6"/>
    <w:rsid w:val="006E560A"/>
    <w:rsid w:val="006E59F0"/>
    <w:rsid w:val="006E5E31"/>
    <w:rsid w:val="006F024E"/>
    <w:rsid w:val="006F07F4"/>
    <w:rsid w:val="006F0878"/>
    <w:rsid w:val="006F0947"/>
    <w:rsid w:val="006F16ED"/>
    <w:rsid w:val="006F233F"/>
    <w:rsid w:val="006F2A16"/>
    <w:rsid w:val="006F2BD3"/>
    <w:rsid w:val="006F2EA8"/>
    <w:rsid w:val="006F41E2"/>
    <w:rsid w:val="006F4772"/>
    <w:rsid w:val="006F711D"/>
    <w:rsid w:val="00700976"/>
    <w:rsid w:val="00700EC5"/>
    <w:rsid w:val="00701230"/>
    <w:rsid w:val="00702E1F"/>
    <w:rsid w:val="00705AA6"/>
    <w:rsid w:val="00705F7B"/>
    <w:rsid w:val="0070769B"/>
    <w:rsid w:val="00711BC7"/>
    <w:rsid w:val="00711F6F"/>
    <w:rsid w:val="00712854"/>
    <w:rsid w:val="00713F4D"/>
    <w:rsid w:val="00713F93"/>
    <w:rsid w:val="00714829"/>
    <w:rsid w:val="0071482E"/>
    <w:rsid w:val="0071754A"/>
    <w:rsid w:val="00717E62"/>
    <w:rsid w:val="007202F5"/>
    <w:rsid w:val="00720331"/>
    <w:rsid w:val="00723331"/>
    <w:rsid w:val="00726061"/>
    <w:rsid w:val="007265B2"/>
    <w:rsid w:val="00727F3A"/>
    <w:rsid w:val="00731C39"/>
    <w:rsid w:val="00732208"/>
    <w:rsid w:val="00732B0A"/>
    <w:rsid w:val="00733549"/>
    <w:rsid w:val="0073391E"/>
    <w:rsid w:val="00734EF0"/>
    <w:rsid w:val="00735377"/>
    <w:rsid w:val="0073687B"/>
    <w:rsid w:val="00737673"/>
    <w:rsid w:val="00740CBD"/>
    <w:rsid w:val="00741576"/>
    <w:rsid w:val="0074231E"/>
    <w:rsid w:val="0074246A"/>
    <w:rsid w:val="007435B7"/>
    <w:rsid w:val="00743649"/>
    <w:rsid w:val="00744D5B"/>
    <w:rsid w:val="0074594F"/>
    <w:rsid w:val="0074598D"/>
    <w:rsid w:val="00745E1A"/>
    <w:rsid w:val="007460A2"/>
    <w:rsid w:val="00747168"/>
    <w:rsid w:val="00747CF9"/>
    <w:rsid w:val="00751DA9"/>
    <w:rsid w:val="007521A0"/>
    <w:rsid w:val="00752493"/>
    <w:rsid w:val="007526E0"/>
    <w:rsid w:val="00752CB8"/>
    <w:rsid w:val="00752D5B"/>
    <w:rsid w:val="00753A54"/>
    <w:rsid w:val="00753B13"/>
    <w:rsid w:val="00753F8A"/>
    <w:rsid w:val="007544AA"/>
    <w:rsid w:val="00756087"/>
    <w:rsid w:val="007569CD"/>
    <w:rsid w:val="007573AE"/>
    <w:rsid w:val="00757A90"/>
    <w:rsid w:val="00761063"/>
    <w:rsid w:val="00762021"/>
    <w:rsid w:val="00762729"/>
    <w:rsid w:val="00763B44"/>
    <w:rsid w:val="00763D6D"/>
    <w:rsid w:val="007645A5"/>
    <w:rsid w:val="007651F8"/>
    <w:rsid w:val="00766460"/>
    <w:rsid w:val="007664DA"/>
    <w:rsid w:val="00771DCD"/>
    <w:rsid w:val="00772B3D"/>
    <w:rsid w:val="00772B43"/>
    <w:rsid w:val="00772B78"/>
    <w:rsid w:val="00773C95"/>
    <w:rsid w:val="00774BE4"/>
    <w:rsid w:val="00774ECF"/>
    <w:rsid w:val="007760A0"/>
    <w:rsid w:val="00777BAB"/>
    <w:rsid w:val="00780D25"/>
    <w:rsid w:val="00784330"/>
    <w:rsid w:val="00787347"/>
    <w:rsid w:val="00787405"/>
    <w:rsid w:val="00790781"/>
    <w:rsid w:val="007918D3"/>
    <w:rsid w:val="007919C6"/>
    <w:rsid w:val="00791C7B"/>
    <w:rsid w:val="00791D35"/>
    <w:rsid w:val="007926C3"/>
    <w:rsid w:val="007964F4"/>
    <w:rsid w:val="0079741B"/>
    <w:rsid w:val="007A02C0"/>
    <w:rsid w:val="007A0554"/>
    <w:rsid w:val="007A06C0"/>
    <w:rsid w:val="007A1658"/>
    <w:rsid w:val="007A2F62"/>
    <w:rsid w:val="007A32BB"/>
    <w:rsid w:val="007A377E"/>
    <w:rsid w:val="007A3BA4"/>
    <w:rsid w:val="007A453F"/>
    <w:rsid w:val="007A4B5D"/>
    <w:rsid w:val="007A4BEF"/>
    <w:rsid w:val="007A59F3"/>
    <w:rsid w:val="007A5C83"/>
    <w:rsid w:val="007A6168"/>
    <w:rsid w:val="007A6C8A"/>
    <w:rsid w:val="007A7829"/>
    <w:rsid w:val="007A78FC"/>
    <w:rsid w:val="007B07CC"/>
    <w:rsid w:val="007B3072"/>
    <w:rsid w:val="007B3396"/>
    <w:rsid w:val="007B4478"/>
    <w:rsid w:val="007B4647"/>
    <w:rsid w:val="007B60ED"/>
    <w:rsid w:val="007B7CA5"/>
    <w:rsid w:val="007C1232"/>
    <w:rsid w:val="007C279B"/>
    <w:rsid w:val="007C2B65"/>
    <w:rsid w:val="007C3A5F"/>
    <w:rsid w:val="007C700B"/>
    <w:rsid w:val="007C7325"/>
    <w:rsid w:val="007C7E6D"/>
    <w:rsid w:val="007D0A14"/>
    <w:rsid w:val="007D1701"/>
    <w:rsid w:val="007D2E71"/>
    <w:rsid w:val="007D394B"/>
    <w:rsid w:val="007D49B5"/>
    <w:rsid w:val="007D4EDB"/>
    <w:rsid w:val="007D5207"/>
    <w:rsid w:val="007D5745"/>
    <w:rsid w:val="007D6829"/>
    <w:rsid w:val="007D712E"/>
    <w:rsid w:val="007D75E0"/>
    <w:rsid w:val="007D7FF4"/>
    <w:rsid w:val="007E0C0A"/>
    <w:rsid w:val="007E2EA3"/>
    <w:rsid w:val="007E4A96"/>
    <w:rsid w:val="007E5CD2"/>
    <w:rsid w:val="007E72F8"/>
    <w:rsid w:val="007E7B92"/>
    <w:rsid w:val="007F0589"/>
    <w:rsid w:val="007F1300"/>
    <w:rsid w:val="007F13CF"/>
    <w:rsid w:val="007F15A4"/>
    <w:rsid w:val="007F1D31"/>
    <w:rsid w:val="007F2489"/>
    <w:rsid w:val="007F261E"/>
    <w:rsid w:val="007F26D7"/>
    <w:rsid w:val="007F37E3"/>
    <w:rsid w:val="007F37FB"/>
    <w:rsid w:val="007F3AB0"/>
    <w:rsid w:val="007F4269"/>
    <w:rsid w:val="007F4DBE"/>
    <w:rsid w:val="007F6868"/>
    <w:rsid w:val="00800C76"/>
    <w:rsid w:val="00801A01"/>
    <w:rsid w:val="00802133"/>
    <w:rsid w:val="00802E42"/>
    <w:rsid w:val="00803189"/>
    <w:rsid w:val="00804A37"/>
    <w:rsid w:val="008056C6"/>
    <w:rsid w:val="00806B00"/>
    <w:rsid w:val="00807B4C"/>
    <w:rsid w:val="00810807"/>
    <w:rsid w:val="00810977"/>
    <w:rsid w:val="00810CA5"/>
    <w:rsid w:val="00810D34"/>
    <w:rsid w:val="00812BEC"/>
    <w:rsid w:val="00813E29"/>
    <w:rsid w:val="008145EC"/>
    <w:rsid w:val="00814D2A"/>
    <w:rsid w:val="00816451"/>
    <w:rsid w:val="00816E1C"/>
    <w:rsid w:val="00820EA0"/>
    <w:rsid w:val="00821172"/>
    <w:rsid w:val="00821560"/>
    <w:rsid w:val="008217C3"/>
    <w:rsid w:val="008228C8"/>
    <w:rsid w:val="008241B5"/>
    <w:rsid w:val="00826111"/>
    <w:rsid w:val="0083025C"/>
    <w:rsid w:val="00830973"/>
    <w:rsid w:val="00831DDF"/>
    <w:rsid w:val="00832488"/>
    <w:rsid w:val="008324A3"/>
    <w:rsid w:val="00832710"/>
    <w:rsid w:val="00833143"/>
    <w:rsid w:val="00833533"/>
    <w:rsid w:val="008336C5"/>
    <w:rsid w:val="0083631A"/>
    <w:rsid w:val="0083639E"/>
    <w:rsid w:val="00836CCF"/>
    <w:rsid w:val="0083734B"/>
    <w:rsid w:val="008374F3"/>
    <w:rsid w:val="008402EC"/>
    <w:rsid w:val="008406A2"/>
    <w:rsid w:val="00840D79"/>
    <w:rsid w:val="00840F28"/>
    <w:rsid w:val="00841719"/>
    <w:rsid w:val="0084172C"/>
    <w:rsid w:val="00841814"/>
    <w:rsid w:val="00841DD2"/>
    <w:rsid w:val="008437F4"/>
    <w:rsid w:val="008446ED"/>
    <w:rsid w:val="00844E98"/>
    <w:rsid w:val="00845B47"/>
    <w:rsid w:val="00845BC1"/>
    <w:rsid w:val="00846D01"/>
    <w:rsid w:val="00850D64"/>
    <w:rsid w:val="00851EAF"/>
    <w:rsid w:val="00852768"/>
    <w:rsid w:val="0085289C"/>
    <w:rsid w:val="00853687"/>
    <w:rsid w:val="0085379F"/>
    <w:rsid w:val="008539BF"/>
    <w:rsid w:val="0085501C"/>
    <w:rsid w:val="0085643A"/>
    <w:rsid w:val="00857E58"/>
    <w:rsid w:val="0086023F"/>
    <w:rsid w:val="00861E15"/>
    <w:rsid w:val="008631EE"/>
    <w:rsid w:val="0086325D"/>
    <w:rsid w:val="00863564"/>
    <w:rsid w:val="00864A45"/>
    <w:rsid w:val="00864DA4"/>
    <w:rsid w:val="00865A5F"/>
    <w:rsid w:val="00865C6A"/>
    <w:rsid w:val="00867799"/>
    <w:rsid w:val="0087079C"/>
    <w:rsid w:val="00871C90"/>
    <w:rsid w:val="00872A98"/>
    <w:rsid w:val="00872FAC"/>
    <w:rsid w:val="00874066"/>
    <w:rsid w:val="00874A34"/>
    <w:rsid w:val="00874E6C"/>
    <w:rsid w:val="008771A7"/>
    <w:rsid w:val="008779D8"/>
    <w:rsid w:val="00882380"/>
    <w:rsid w:val="00885C67"/>
    <w:rsid w:val="0088622E"/>
    <w:rsid w:val="008862F1"/>
    <w:rsid w:val="00886663"/>
    <w:rsid w:val="008866BF"/>
    <w:rsid w:val="008914C2"/>
    <w:rsid w:val="008919EA"/>
    <w:rsid w:val="00891FC8"/>
    <w:rsid w:val="00892436"/>
    <w:rsid w:val="008927D2"/>
    <w:rsid w:val="0089351B"/>
    <w:rsid w:val="008949B2"/>
    <w:rsid w:val="00895E52"/>
    <w:rsid w:val="008968AC"/>
    <w:rsid w:val="00896D05"/>
    <w:rsid w:val="00897D8F"/>
    <w:rsid w:val="00897FA1"/>
    <w:rsid w:val="008A0473"/>
    <w:rsid w:val="008A0E83"/>
    <w:rsid w:val="008A1865"/>
    <w:rsid w:val="008A2D2E"/>
    <w:rsid w:val="008A2FA5"/>
    <w:rsid w:val="008A36E1"/>
    <w:rsid w:val="008A3D3A"/>
    <w:rsid w:val="008A3FCA"/>
    <w:rsid w:val="008A4805"/>
    <w:rsid w:val="008A480C"/>
    <w:rsid w:val="008A4911"/>
    <w:rsid w:val="008A57C7"/>
    <w:rsid w:val="008A5BB4"/>
    <w:rsid w:val="008A61C3"/>
    <w:rsid w:val="008A626C"/>
    <w:rsid w:val="008A64C6"/>
    <w:rsid w:val="008A7331"/>
    <w:rsid w:val="008B22D0"/>
    <w:rsid w:val="008B2636"/>
    <w:rsid w:val="008B2A35"/>
    <w:rsid w:val="008B3004"/>
    <w:rsid w:val="008B4CA5"/>
    <w:rsid w:val="008B6A8B"/>
    <w:rsid w:val="008B6E35"/>
    <w:rsid w:val="008B7914"/>
    <w:rsid w:val="008B7ACB"/>
    <w:rsid w:val="008C0341"/>
    <w:rsid w:val="008C06E9"/>
    <w:rsid w:val="008C0DB3"/>
    <w:rsid w:val="008C0E04"/>
    <w:rsid w:val="008C12AB"/>
    <w:rsid w:val="008C15E7"/>
    <w:rsid w:val="008C192E"/>
    <w:rsid w:val="008C2D65"/>
    <w:rsid w:val="008C2DDC"/>
    <w:rsid w:val="008C3134"/>
    <w:rsid w:val="008C5AA2"/>
    <w:rsid w:val="008C5FAB"/>
    <w:rsid w:val="008C69A6"/>
    <w:rsid w:val="008C7F02"/>
    <w:rsid w:val="008D0D90"/>
    <w:rsid w:val="008D1E75"/>
    <w:rsid w:val="008D2FB0"/>
    <w:rsid w:val="008D4561"/>
    <w:rsid w:val="008D4864"/>
    <w:rsid w:val="008D66F1"/>
    <w:rsid w:val="008E0D32"/>
    <w:rsid w:val="008E13E5"/>
    <w:rsid w:val="008E1556"/>
    <w:rsid w:val="008E1756"/>
    <w:rsid w:val="008E2586"/>
    <w:rsid w:val="008E312C"/>
    <w:rsid w:val="008E3674"/>
    <w:rsid w:val="008E3D58"/>
    <w:rsid w:val="008E3F99"/>
    <w:rsid w:val="008E4241"/>
    <w:rsid w:val="008E4348"/>
    <w:rsid w:val="008E4BBB"/>
    <w:rsid w:val="008E56F9"/>
    <w:rsid w:val="008E7697"/>
    <w:rsid w:val="008E78E1"/>
    <w:rsid w:val="008F2BF5"/>
    <w:rsid w:val="008F4242"/>
    <w:rsid w:val="008F78CC"/>
    <w:rsid w:val="00900CBB"/>
    <w:rsid w:val="00901D47"/>
    <w:rsid w:val="0090259F"/>
    <w:rsid w:val="009025FA"/>
    <w:rsid w:val="00904B67"/>
    <w:rsid w:val="009073F9"/>
    <w:rsid w:val="00911A3C"/>
    <w:rsid w:val="00911E6D"/>
    <w:rsid w:val="00912F09"/>
    <w:rsid w:val="0091332F"/>
    <w:rsid w:val="00913778"/>
    <w:rsid w:val="00914C4D"/>
    <w:rsid w:val="00915FB6"/>
    <w:rsid w:val="0091647D"/>
    <w:rsid w:val="00916A3B"/>
    <w:rsid w:val="00924953"/>
    <w:rsid w:val="0092634E"/>
    <w:rsid w:val="00926582"/>
    <w:rsid w:val="009304D4"/>
    <w:rsid w:val="00930560"/>
    <w:rsid w:val="009307EF"/>
    <w:rsid w:val="00932117"/>
    <w:rsid w:val="009325FA"/>
    <w:rsid w:val="009343A7"/>
    <w:rsid w:val="00935BC4"/>
    <w:rsid w:val="009378D2"/>
    <w:rsid w:val="00942CCD"/>
    <w:rsid w:val="00943710"/>
    <w:rsid w:val="00944E7D"/>
    <w:rsid w:val="00946C80"/>
    <w:rsid w:val="00946D80"/>
    <w:rsid w:val="00947B5A"/>
    <w:rsid w:val="00950165"/>
    <w:rsid w:val="009512F1"/>
    <w:rsid w:val="00952170"/>
    <w:rsid w:val="00952712"/>
    <w:rsid w:val="00952716"/>
    <w:rsid w:val="00952E0E"/>
    <w:rsid w:val="00953138"/>
    <w:rsid w:val="00953394"/>
    <w:rsid w:val="0095370B"/>
    <w:rsid w:val="00953889"/>
    <w:rsid w:val="00953A3B"/>
    <w:rsid w:val="00953B73"/>
    <w:rsid w:val="00954658"/>
    <w:rsid w:val="00955923"/>
    <w:rsid w:val="00955A26"/>
    <w:rsid w:val="00955C00"/>
    <w:rsid w:val="00956496"/>
    <w:rsid w:val="00956EC3"/>
    <w:rsid w:val="009575DC"/>
    <w:rsid w:val="00957B95"/>
    <w:rsid w:val="00960414"/>
    <w:rsid w:val="00960A6D"/>
    <w:rsid w:val="009637C7"/>
    <w:rsid w:val="00963B61"/>
    <w:rsid w:val="00964505"/>
    <w:rsid w:val="0096538A"/>
    <w:rsid w:val="009667F4"/>
    <w:rsid w:val="00966ACE"/>
    <w:rsid w:val="0096730E"/>
    <w:rsid w:val="0096733C"/>
    <w:rsid w:val="00970AE9"/>
    <w:rsid w:val="009714E5"/>
    <w:rsid w:val="00973FB4"/>
    <w:rsid w:val="009740CC"/>
    <w:rsid w:val="0097442B"/>
    <w:rsid w:val="0097461B"/>
    <w:rsid w:val="0097484E"/>
    <w:rsid w:val="00977630"/>
    <w:rsid w:val="0097793B"/>
    <w:rsid w:val="009779E2"/>
    <w:rsid w:val="00980368"/>
    <w:rsid w:val="00980BE1"/>
    <w:rsid w:val="00980E69"/>
    <w:rsid w:val="00980F88"/>
    <w:rsid w:val="00981C3C"/>
    <w:rsid w:val="00981E81"/>
    <w:rsid w:val="0098402B"/>
    <w:rsid w:val="00984222"/>
    <w:rsid w:val="00984333"/>
    <w:rsid w:val="00984859"/>
    <w:rsid w:val="00984911"/>
    <w:rsid w:val="00984B79"/>
    <w:rsid w:val="00985B52"/>
    <w:rsid w:val="00986E11"/>
    <w:rsid w:val="00987D92"/>
    <w:rsid w:val="00990AC6"/>
    <w:rsid w:val="009922E9"/>
    <w:rsid w:val="00992671"/>
    <w:rsid w:val="00993691"/>
    <w:rsid w:val="0099445C"/>
    <w:rsid w:val="009945E1"/>
    <w:rsid w:val="00994639"/>
    <w:rsid w:val="00994D8F"/>
    <w:rsid w:val="00995840"/>
    <w:rsid w:val="009961B9"/>
    <w:rsid w:val="0099763C"/>
    <w:rsid w:val="00997E55"/>
    <w:rsid w:val="009A09BC"/>
    <w:rsid w:val="009A0E1C"/>
    <w:rsid w:val="009A110D"/>
    <w:rsid w:val="009A111D"/>
    <w:rsid w:val="009A497F"/>
    <w:rsid w:val="009A4D99"/>
    <w:rsid w:val="009A4F59"/>
    <w:rsid w:val="009A5D0B"/>
    <w:rsid w:val="009A5E62"/>
    <w:rsid w:val="009A6377"/>
    <w:rsid w:val="009B0E56"/>
    <w:rsid w:val="009B2181"/>
    <w:rsid w:val="009B22F5"/>
    <w:rsid w:val="009B2CE9"/>
    <w:rsid w:val="009B4CE6"/>
    <w:rsid w:val="009B4D7E"/>
    <w:rsid w:val="009B4E53"/>
    <w:rsid w:val="009B6B20"/>
    <w:rsid w:val="009B73A5"/>
    <w:rsid w:val="009B79CE"/>
    <w:rsid w:val="009C01FA"/>
    <w:rsid w:val="009C07ED"/>
    <w:rsid w:val="009C1C1D"/>
    <w:rsid w:val="009C2034"/>
    <w:rsid w:val="009C33F9"/>
    <w:rsid w:val="009C51E8"/>
    <w:rsid w:val="009C5A95"/>
    <w:rsid w:val="009C6175"/>
    <w:rsid w:val="009C6878"/>
    <w:rsid w:val="009D0193"/>
    <w:rsid w:val="009D1A15"/>
    <w:rsid w:val="009D1A6F"/>
    <w:rsid w:val="009D24E0"/>
    <w:rsid w:val="009D2657"/>
    <w:rsid w:val="009D3DBA"/>
    <w:rsid w:val="009D46A2"/>
    <w:rsid w:val="009D603C"/>
    <w:rsid w:val="009D6C19"/>
    <w:rsid w:val="009D6F5F"/>
    <w:rsid w:val="009E0115"/>
    <w:rsid w:val="009E0A89"/>
    <w:rsid w:val="009E0F74"/>
    <w:rsid w:val="009E11D9"/>
    <w:rsid w:val="009E1656"/>
    <w:rsid w:val="009E176D"/>
    <w:rsid w:val="009E1A40"/>
    <w:rsid w:val="009E2AE6"/>
    <w:rsid w:val="009E3935"/>
    <w:rsid w:val="009E4498"/>
    <w:rsid w:val="009E4E1E"/>
    <w:rsid w:val="009E5D16"/>
    <w:rsid w:val="009E5FF5"/>
    <w:rsid w:val="009E76C8"/>
    <w:rsid w:val="009E7B68"/>
    <w:rsid w:val="009F0932"/>
    <w:rsid w:val="009F0B67"/>
    <w:rsid w:val="009F0B7B"/>
    <w:rsid w:val="009F0DCF"/>
    <w:rsid w:val="009F174C"/>
    <w:rsid w:val="009F23B3"/>
    <w:rsid w:val="009F3C9A"/>
    <w:rsid w:val="009F4306"/>
    <w:rsid w:val="009F599B"/>
    <w:rsid w:val="009F5D33"/>
    <w:rsid w:val="009F65A4"/>
    <w:rsid w:val="009F6759"/>
    <w:rsid w:val="009F68D8"/>
    <w:rsid w:val="009F740B"/>
    <w:rsid w:val="00A001FD"/>
    <w:rsid w:val="00A004F1"/>
    <w:rsid w:val="00A02286"/>
    <w:rsid w:val="00A0299D"/>
    <w:rsid w:val="00A02E69"/>
    <w:rsid w:val="00A03881"/>
    <w:rsid w:val="00A03AFC"/>
    <w:rsid w:val="00A054C4"/>
    <w:rsid w:val="00A058A5"/>
    <w:rsid w:val="00A0658C"/>
    <w:rsid w:val="00A06871"/>
    <w:rsid w:val="00A0735F"/>
    <w:rsid w:val="00A07B0B"/>
    <w:rsid w:val="00A1046E"/>
    <w:rsid w:val="00A1137A"/>
    <w:rsid w:val="00A115B2"/>
    <w:rsid w:val="00A11AE4"/>
    <w:rsid w:val="00A1430A"/>
    <w:rsid w:val="00A15DC8"/>
    <w:rsid w:val="00A1631A"/>
    <w:rsid w:val="00A16AF2"/>
    <w:rsid w:val="00A16E9E"/>
    <w:rsid w:val="00A2145A"/>
    <w:rsid w:val="00A21776"/>
    <w:rsid w:val="00A220EF"/>
    <w:rsid w:val="00A22E69"/>
    <w:rsid w:val="00A2313F"/>
    <w:rsid w:val="00A24B2F"/>
    <w:rsid w:val="00A256C6"/>
    <w:rsid w:val="00A25964"/>
    <w:rsid w:val="00A2648D"/>
    <w:rsid w:val="00A2744E"/>
    <w:rsid w:val="00A27C49"/>
    <w:rsid w:val="00A27CA8"/>
    <w:rsid w:val="00A27D36"/>
    <w:rsid w:val="00A30B91"/>
    <w:rsid w:val="00A30F88"/>
    <w:rsid w:val="00A32154"/>
    <w:rsid w:val="00A33B56"/>
    <w:rsid w:val="00A346FD"/>
    <w:rsid w:val="00A34AAF"/>
    <w:rsid w:val="00A34E92"/>
    <w:rsid w:val="00A35057"/>
    <w:rsid w:val="00A36BBA"/>
    <w:rsid w:val="00A36BEC"/>
    <w:rsid w:val="00A36EEA"/>
    <w:rsid w:val="00A37E2C"/>
    <w:rsid w:val="00A4107E"/>
    <w:rsid w:val="00A41BE8"/>
    <w:rsid w:val="00A4211B"/>
    <w:rsid w:val="00A4293C"/>
    <w:rsid w:val="00A43600"/>
    <w:rsid w:val="00A43D5D"/>
    <w:rsid w:val="00A470C2"/>
    <w:rsid w:val="00A4752C"/>
    <w:rsid w:val="00A47983"/>
    <w:rsid w:val="00A47B8D"/>
    <w:rsid w:val="00A504D6"/>
    <w:rsid w:val="00A5348A"/>
    <w:rsid w:val="00A544A4"/>
    <w:rsid w:val="00A54F19"/>
    <w:rsid w:val="00A555AE"/>
    <w:rsid w:val="00A55BF1"/>
    <w:rsid w:val="00A575BE"/>
    <w:rsid w:val="00A63697"/>
    <w:rsid w:val="00A6371C"/>
    <w:rsid w:val="00A646C1"/>
    <w:rsid w:val="00A65388"/>
    <w:rsid w:val="00A65E2E"/>
    <w:rsid w:val="00A67270"/>
    <w:rsid w:val="00A67C63"/>
    <w:rsid w:val="00A70EF4"/>
    <w:rsid w:val="00A72BDF"/>
    <w:rsid w:val="00A72D2D"/>
    <w:rsid w:val="00A73307"/>
    <w:rsid w:val="00A736C4"/>
    <w:rsid w:val="00A743D4"/>
    <w:rsid w:val="00A75C7C"/>
    <w:rsid w:val="00A7632C"/>
    <w:rsid w:val="00A766FA"/>
    <w:rsid w:val="00A76A6A"/>
    <w:rsid w:val="00A83012"/>
    <w:rsid w:val="00A8343C"/>
    <w:rsid w:val="00A904A2"/>
    <w:rsid w:val="00A90BC6"/>
    <w:rsid w:val="00A91796"/>
    <w:rsid w:val="00A9249C"/>
    <w:rsid w:val="00A92809"/>
    <w:rsid w:val="00A92C01"/>
    <w:rsid w:val="00A948BF"/>
    <w:rsid w:val="00A94CAB"/>
    <w:rsid w:val="00A952AE"/>
    <w:rsid w:val="00A95DFD"/>
    <w:rsid w:val="00A95EA7"/>
    <w:rsid w:val="00A96072"/>
    <w:rsid w:val="00A9742F"/>
    <w:rsid w:val="00A975CE"/>
    <w:rsid w:val="00A97DC8"/>
    <w:rsid w:val="00AA22A8"/>
    <w:rsid w:val="00AA2865"/>
    <w:rsid w:val="00AA2918"/>
    <w:rsid w:val="00AA2BC9"/>
    <w:rsid w:val="00AA3222"/>
    <w:rsid w:val="00AA48D3"/>
    <w:rsid w:val="00AA4A8C"/>
    <w:rsid w:val="00AA4D1C"/>
    <w:rsid w:val="00AA5C6D"/>
    <w:rsid w:val="00AB0F4C"/>
    <w:rsid w:val="00AB0FD3"/>
    <w:rsid w:val="00AB3984"/>
    <w:rsid w:val="00AB4A93"/>
    <w:rsid w:val="00AB5094"/>
    <w:rsid w:val="00AB5343"/>
    <w:rsid w:val="00AB652A"/>
    <w:rsid w:val="00AB6E39"/>
    <w:rsid w:val="00AB7338"/>
    <w:rsid w:val="00AB7BB3"/>
    <w:rsid w:val="00AB7F96"/>
    <w:rsid w:val="00AC1170"/>
    <w:rsid w:val="00AC2C17"/>
    <w:rsid w:val="00AC4637"/>
    <w:rsid w:val="00AC4F9A"/>
    <w:rsid w:val="00AC6A6F"/>
    <w:rsid w:val="00AC6AA2"/>
    <w:rsid w:val="00AC6F45"/>
    <w:rsid w:val="00AC77B2"/>
    <w:rsid w:val="00AC7BD2"/>
    <w:rsid w:val="00AD13C2"/>
    <w:rsid w:val="00AD2891"/>
    <w:rsid w:val="00AD5AF3"/>
    <w:rsid w:val="00AD617D"/>
    <w:rsid w:val="00AD640C"/>
    <w:rsid w:val="00AD663E"/>
    <w:rsid w:val="00AD75C1"/>
    <w:rsid w:val="00AD76F7"/>
    <w:rsid w:val="00AE083A"/>
    <w:rsid w:val="00AE0983"/>
    <w:rsid w:val="00AE0E0F"/>
    <w:rsid w:val="00AE19EE"/>
    <w:rsid w:val="00AE1FF0"/>
    <w:rsid w:val="00AE252C"/>
    <w:rsid w:val="00AE26AE"/>
    <w:rsid w:val="00AE2DAE"/>
    <w:rsid w:val="00AE3757"/>
    <w:rsid w:val="00AE3E13"/>
    <w:rsid w:val="00AE43BE"/>
    <w:rsid w:val="00AE4460"/>
    <w:rsid w:val="00AE4647"/>
    <w:rsid w:val="00AE47FB"/>
    <w:rsid w:val="00AE52ED"/>
    <w:rsid w:val="00AE5AD9"/>
    <w:rsid w:val="00AE76D0"/>
    <w:rsid w:val="00AF0082"/>
    <w:rsid w:val="00AF01F8"/>
    <w:rsid w:val="00AF0542"/>
    <w:rsid w:val="00AF1093"/>
    <w:rsid w:val="00AF1951"/>
    <w:rsid w:val="00AF1D90"/>
    <w:rsid w:val="00AF2498"/>
    <w:rsid w:val="00AF269B"/>
    <w:rsid w:val="00AF29D9"/>
    <w:rsid w:val="00AF42AB"/>
    <w:rsid w:val="00AF4B36"/>
    <w:rsid w:val="00AF653A"/>
    <w:rsid w:val="00AF75AF"/>
    <w:rsid w:val="00B001EC"/>
    <w:rsid w:val="00B01459"/>
    <w:rsid w:val="00B0249D"/>
    <w:rsid w:val="00B0251E"/>
    <w:rsid w:val="00B03273"/>
    <w:rsid w:val="00B0490E"/>
    <w:rsid w:val="00B05679"/>
    <w:rsid w:val="00B05E94"/>
    <w:rsid w:val="00B07F6A"/>
    <w:rsid w:val="00B1114E"/>
    <w:rsid w:val="00B11314"/>
    <w:rsid w:val="00B11F15"/>
    <w:rsid w:val="00B126B8"/>
    <w:rsid w:val="00B13A42"/>
    <w:rsid w:val="00B13A66"/>
    <w:rsid w:val="00B13ED0"/>
    <w:rsid w:val="00B1452F"/>
    <w:rsid w:val="00B150EC"/>
    <w:rsid w:val="00B15467"/>
    <w:rsid w:val="00B15B53"/>
    <w:rsid w:val="00B15DFD"/>
    <w:rsid w:val="00B16413"/>
    <w:rsid w:val="00B16F8B"/>
    <w:rsid w:val="00B171E8"/>
    <w:rsid w:val="00B1756A"/>
    <w:rsid w:val="00B20845"/>
    <w:rsid w:val="00B218F3"/>
    <w:rsid w:val="00B21DAA"/>
    <w:rsid w:val="00B225F7"/>
    <w:rsid w:val="00B22BFC"/>
    <w:rsid w:val="00B2406E"/>
    <w:rsid w:val="00B2434E"/>
    <w:rsid w:val="00B24796"/>
    <w:rsid w:val="00B25C69"/>
    <w:rsid w:val="00B3068A"/>
    <w:rsid w:val="00B31C02"/>
    <w:rsid w:val="00B3538B"/>
    <w:rsid w:val="00B35C72"/>
    <w:rsid w:val="00B35FD0"/>
    <w:rsid w:val="00B36917"/>
    <w:rsid w:val="00B40047"/>
    <w:rsid w:val="00B408D6"/>
    <w:rsid w:val="00B40C5A"/>
    <w:rsid w:val="00B40E33"/>
    <w:rsid w:val="00B4141B"/>
    <w:rsid w:val="00B41FD7"/>
    <w:rsid w:val="00B422D5"/>
    <w:rsid w:val="00B430E0"/>
    <w:rsid w:val="00B43F49"/>
    <w:rsid w:val="00B44FB2"/>
    <w:rsid w:val="00B45DA7"/>
    <w:rsid w:val="00B463D0"/>
    <w:rsid w:val="00B468A1"/>
    <w:rsid w:val="00B4798F"/>
    <w:rsid w:val="00B5209F"/>
    <w:rsid w:val="00B539C4"/>
    <w:rsid w:val="00B545BB"/>
    <w:rsid w:val="00B54617"/>
    <w:rsid w:val="00B553DA"/>
    <w:rsid w:val="00B57546"/>
    <w:rsid w:val="00B57806"/>
    <w:rsid w:val="00B57D16"/>
    <w:rsid w:val="00B57EDB"/>
    <w:rsid w:val="00B61641"/>
    <w:rsid w:val="00B642F5"/>
    <w:rsid w:val="00B64533"/>
    <w:rsid w:val="00B64CBA"/>
    <w:rsid w:val="00B64F04"/>
    <w:rsid w:val="00B66541"/>
    <w:rsid w:val="00B66727"/>
    <w:rsid w:val="00B67320"/>
    <w:rsid w:val="00B676CF"/>
    <w:rsid w:val="00B678B2"/>
    <w:rsid w:val="00B71E28"/>
    <w:rsid w:val="00B7281E"/>
    <w:rsid w:val="00B73D32"/>
    <w:rsid w:val="00B73D84"/>
    <w:rsid w:val="00B7419D"/>
    <w:rsid w:val="00B75FE2"/>
    <w:rsid w:val="00B767F6"/>
    <w:rsid w:val="00B77AD0"/>
    <w:rsid w:val="00B8020C"/>
    <w:rsid w:val="00B808BB"/>
    <w:rsid w:val="00B81553"/>
    <w:rsid w:val="00B817D6"/>
    <w:rsid w:val="00B81FBE"/>
    <w:rsid w:val="00B831DD"/>
    <w:rsid w:val="00B84F72"/>
    <w:rsid w:val="00B85295"/>
    <w:rsid w:val="00B85577"/>
    <w:rsid w:val="00B85C68"/>
    <w:rsid w:val="00B863DD"/>
    <w:rsid w:val="00B86D42"/>
    <w:rsid w:val="00B87669"/>
    <w:rsid w:val="00B90915"/>
    <w:rsid w:val="00B90F45"/>
    <w:rsid w:val="00B910E8"/>
    <w:rsid w:val="00B919F4"/>
    <w:rsid w:val="00B9206A"/>
    <w:rsid w:val="00B9261C"/>
    <w:rsid w:val="00B92C53"/>
    <w:rsid w:val="00B9352E"/>
    <w:rsid w:val="00B93E8D"/>
    <w:rsid w:val="00B9413B"/>
    <w:rsid w:val="00B94D45"/>
    <w:rsid w:val="00B94EA4"/>
    <w:rsid w:val="00B95556"/>
    <w:rsid w:val="00B95CFA"/>
    <w:rsid w:val="00B95E3E"/>
    <w:rsid w:val="00B95F7C"/>
    <w:rsid w:val="00B95FB6"/>
    <w:rsid w:val="00B9715E"/>
    <w:rsid w:val="00BA0068"/>
    <w:rsid w:val="00BA1B1E"/>
    <w:rsid w:val="00BA2678"/>
    <w:rsid w:val="00BA5FED"/>
    <w:rsid w:val="00BB01A4"/>
    <w:rsid w:val="00BB157C"/>
    <w:rsid w:val="00BB1AB0"/>
    <w:rsid w:val="00BB1FE7"/>
    <w:rsid w:val="00BB243E"/>
    <w:rsid w:val="00BB26FD"/>
    <w:rsid w:val="00BB2EAE"/>
    <w:rsid w:val="00BB3854"/>
    <w:rsid w:val="00BB49C4"/>
    <w:rsid w:val="00BB4B61"/>
    <w:rsid w:val="00BB5415"/>
    <w:rsid w:val="00BB5C0A"/>
    <w:rsid w:val="00BB73CA"/>
    <w:rsid w:val="00BB7EBD"/>
    <w:rsid w:val="00BC0DD9"/>
    <w:rsid w:val="00BC192E"/>
    <w:rsid w:val="00BC1C1B"/>
    <w:rsid w:val="00BC2189"/>
    <w:rsid w:val="00BC244A"/>
    <w:rsid w:val="00BC26F1"/>
    <w:rsid w:val="00BC27B0"/>
    <w:rsid w:val="00BC3035"/>
    <w:rsid w:val="00BC329F"/>
    <w:rsid w:val="00BC46A9"/>
    <w:rsid w:val="00BC58B0"/>
    <w:rsid w:val="00BC7A3D"/>
    <w:rsid w:val="00BD0729"/>
    <w:rsid w:val="00BD2D99"/>
    <w:rsid w:val="00BD5930"/>
    <w:rsid w:val="00BD6A9D"/>
    <w:rsid w:val="00BD6E08"/>
    <w:rsid w:val="00BD779A"/>
    <w:rsid w:val="00BD7B86"/>
    <w:rsid w:val="00BE0A9F"/>
    <w:rsid w:val="00BE11C3"/>
    <w:rsid w:val="00BE15E2"/>
    <w:rsid w:val="00BE22D2"/>
    <w:rsid w:val="00BE26CC"/>
    <w:rsid w:val="00BE2834"/>
    <w:rsid w:val="00BE7260"/>
    <w:rsid w:val="00BE7822"/>
    <w:rsid w:val="00BF03D2"/>
    <w:rsid w:val="00BF07F9"/>
    <w:rsid w:val="00BF0DB4"/>
    <w:rsid w:val="00BF1CE9"/>
    <w:rsid w:val="00BF232D"/>
    <w:rsid w:val="00BF4D85"/>
    <w:rsid w:val="00BF51C7"/>
    <w:rsid w:val="00BF7927"/>
    <w:rsid w:val="00BF7C7F"/>
    <w:rsid w:val="00C00696"/>
    <w:rsid w:val="00C00D54"/>
    <w:rsid w:val="00C024DC"/>
    <w:rsid w:val="00C02F48"/>
    <w:rsid w:val="00C03A1F"/>
    <w:rsid w:val="00C049EF"/>
    <w:rsid w:val="00C05177"/>
    <w:rsid w:val="00C0589A"/>
    <w:rsid w:val="00C05A01"/>
    <w:rsid w:val="00C05AC5"/>
    <w:rsid w:val="00C11194"/>
    <w:rsid w:val="00C121EC"/>
    <w:rsid w:val="00C12335"/>
    <w:rsid w:val="00C125B5"/>
    <w:rsid w:val="00C12A1C"/>
    <w:rsid w:val="00C13BAD"/>
    <w:rsid w:val="00C16C5A"/>
    <w:rsid w:val="00C16E07"/>
    <w:rsid w:val="00C176B8"/>
    <w:rsid w:val="00C179CF"/>
    <w:rsid w:val="00C20192"/>
    <w:rsid w:val="00C21B9A"/>
    <w:rsid w:val="00C2292E"/>
    <w:rsid w:val="00C22E3B"/>
    <w:rsid w:val="00C247E9"/>
    <w:rsid w:val="00C256BA"/>
    <w:rsid w:val="00C2707E"/>
    <w:rsid w:val="00C27C55"/>
    <w:rsid w:val="00C3070A"/>
    <w:rsid w:val="00C31B0B"/>
    <w:rsid w:val="00C31E7B"/>
    <w:rsid w:val="00C33A44"/>
    <w:rsid w:val="00C347EF"/>
    <w:rsid w:val="00C34C1B"/>
    <w:rsid w:val="00C3500E"/>
    <w:rsid w:val="00C35609"/>
    <w:rsid w:val="00C36144"/>
    <w:rsid w:val="00C3755E"/>
    <w:rsid w:val="00C402ED"/>
    <w:rsid w:val="00C41EDB"/>
    <w:rsid w:val="00C42E6B"/>
    <w:rsid w:val="00C43117"/>
    <w:rsid w:val="00C4435F"/>
    <w:rsid w:val="00C44FED"/>
    <w:rsid w:val="00C457AC"/>
    <w:rsid w:val="00C473CD"/>
    <w:rsid w:val="00C47993"/>
    <w:rsid w:val="00C47CE7"/>
    <w:rsid w:val="00C5028B"/>
    <w:rsid w:val="00C51908"/>
    <w:rsid w:val="00C51A0C"/>
    <w:rsid w:val="00C5388C"/>
    <w:rsid w:val="00C53BB4"/>
    <w:rsid w:val="00C542DF"/>
    <w:rsid w:val="00C54455"/>
    <w:rsid w:val="00C54BFF"/>
    <w:rsid w:val="00C56647"/>
    <w:rsid w:val="00C577B8"/>
    <w:rsid w:val="00C57EBF"/>
    <w:rsid w:val="00C60488"/>
    <w:rsid w:val="00C604DA"/>
    <w:rsid w:val="00C612D8"/>
    <w:rsid w:val="00C6174D"/>
    <w:rsid w:val="00C6280C"/>
    <w:rsid w:val="00C634D4"/>
    <w:rsid w:val="00C63B7F"/>
    <w:rsid w:val="00C644CC"/>
    <w:rsid w:val="00C6538B"/>
    <w:rsid w:val="00C65DAD"/>
    <w:rsid w:val="00C65E82"/>
    <w:rsid w:val="00C6630A"/>
    <w:rsid w:val="00C66783"/>
    <w:rsid w:val="00C67489"/>
    <w:rsid w:val="00C70142"/>
    <w:rsid w:val="00C715A9"/>
    <w:rsid w:val="00C715B7"/>
    <w:rsid w:val="00C71CA5"/>
    <w:rsid w:val="00C7284C"/>
    <w:rsid w:val="00C740BA"/>
    <w:rsid w:val="00C74871"/>
    <w:rsid w:val="00C74AFA"/>
    <w:rsid w:val="00C76540"/>
    <w:rsid w:val="00C76C54"/>
    <w:rsid w:val="00C80896"/>
    <w:rsid w:val="00C82492"/>
    <w:rsid w:val="00C83547"/>
    <w:rsid w:val="00C83720"/>
    <w:rsid w:val="00C83DC3"/>
    <w:rsid w:val="00C849C2"/>
    <w:rsid w:val="00C852B6"/>
    <w:rsid w:val="00C855DF"/>
    <w:rsid w:val="00C85CE8"/>
    <w:rsid w:val="00C8639B"/>
    <w:rsid w:val="00C8668F"/>
    <w:rsid w:val="00C86894"/>
    <w:rsid w:val="00C86BE3"/>
    <w:rsid w:val="00C900C9"/>
    <w:rsid w:val="00C9122F"/>
    <w:rsid w:val="00C91723"/>
    <w:rsid w:val="00C91992"/>
    <w:rsid w:val="00C91C4F"/>
    <w:rsid w:val="00C9282E"/>
    <w:rsid w:val="00C92992"/>
    <w:rsid w:val="00C95575"/>
    <w:rsid w:val="00C966F6"/>
    <w:rsid w:val="00C96D11"/>
    <w:rsid w:val="00C97DF7"/>
    <w:rsid w:val="00CA0433"/>
    <w:rsid w:val="00CA11F2"/>
    <w:rsid w:val="00CA1EE1"/>
    <w:rsid w:val="00CA2A96"/>
    <w:rsid w:val="00CA2FC5"/>
    <w:rsid w:val="00CA33E3"/>
    <w:rsid w:val="00CA3ED7"/>
    <w:rsid w:val="00CA4D84"/>
    <w:rsid w:val="00CA570D"/>
    <w:rsid w:val="00CA5DE1"/>
    <w:rsid w:val="00CA63CC"/>
    <w:rsid w:val="00CA6D42"/>
    <w:rsid w:val="00CA7E6B"/>
    <w:rsid w:val="00CB0692"/>
    <w:rsid w:val="00CB07B1"/>
    <w:rsid w:val="00CB0E0A"/>
    <w:rsid w:val="00CB1DAA"/>
    <w:rsid w:val="00CB2135"/>
    <w:rsid w:val="00CB3EAC"/>
    <w:rsid w:val="00CB5B07"/>
    <w:rsid w:val="00CB5B3A"/>
    <w:rsid w:val="00CB5C03"/>
    <w:rsid w:val="00CB7636"/>
    <w:rsid w:val="00CC0060"/>
    <w:rsid w:val="00CC036A"/>
    <w:rsid w:val="00CC1763"/>
    <w:rsid w:val="00CC2607"/>
    <w:rsid w:val="00CC2695"/>
    <w:rsid w:val="00CC26FC"/>
    <w:rsid w:val="00CC2FE8"/>
    <w:rsid w:val="00CC3F8D"/>
    <w:rsid w:val="00CC4751"/>
    <w:rsid w:val="00CC556C"/>
    <w:rsid w:val="00CC61D6"/>
    <w:rsid w:val="00CC72D9"/>
    <w:rsid w:val="00CC7501"/>
    <w:rsid w:val="00CD0F20"/>
    <w:rsid w:val="00CD1D8D"/>
    <w:rsid w:val="00CD345F"/>
    <w:rsid w:val="00CD3E1A"/>
    <w:rsid w:val="00CD4BBB"/>
    <w:rsid w:val="00CD6D00"/>
    <w:rsid w:val="00CD7E47"/>
    <w:rsid w:val="00CE0155"/>
    <w:rsid w:val="00CE07B7"/>
    <w:rsid w:val="00CE27EE"/>
    <w:rsid w:val="00CE34AF"/>
    <w:rsid w:val="00CE433C"/>
    <w:rsid w:val="00CE4633"/>
    <w:rsid w:val="00CE4843"/>
    <w:rsid w:val="00CE4F9C"/>
    <w:rsid w:val="00CE5948"/>
    <w:rsid w:val="00CE6051"/>
    <w:rsid w:val="00CE652A"/>
    <w:rsid w:val="00CE7199"/>
    <w:rsid w:val="00CE71C0"/>
    <w:rsid w:val="00CE79E7"/>
    <w:rsid w:val="00CF0CD3"/>
    <w:rsid w:val="00CF1530"/>
    <w:rsid w:val="00CF1693"/>
    <w:rsid w:val="00CF18B4"/>
    <w:rsid w:val="00CF2024"/>
    <w:rsid w:val="00CF2233"/>
    <w:rsid w:val="00CF285E"/>
    <w:rsid w:val="00CF2F76"/>
    <w:rsid w:val="00CF2FE6"/>
    <w:rsid w:val="00CF30B7"/>
    <w:rsid w:val="00CF44BB"/>
    <w:rsid w:val="00CF5265"/>
    <w:rsid w:val="00CF6618"/>
    <w:rsid w:val="00CF6973"/>
    <w:rsid w:val="00CF7589"/>
    <w:rsid w:val="00CF7A5C"/>
    <w:rsid w:val="00D00162"/>
    <w:rsid w:val="00D01447"/>
    <w:rsid w:val="00D018E4"/>
    <w:rsid w:val="00D01C60"/>
    <w:rsid w:val="00D0245C"/>
    <w:rsid w:val="00D02813"/>
    <w:rsid w:val="00D03F4D"/>
    <w:rsid w:val="00D07F59"/>
    <w:rsid w:val="00D10262"/>
    <w:rsid w:val="00D10A28"/>
    <w:rsid w:val="00D10AA9"/>
    <w:rsid w:val="00D10B62"/>
    <w:rsid w:val="00D10CEC"/>
    <w:rsid w:val="00D11F3C"/>
    <w:rsid w:val="00D14B43"/>
    <w:rsid w:val="00D15B0A"/>
    <w:rsid w:val="00D172F4"/>
    <w:rsid w:val="00D20576"/>
    <w:rsid w:val="00D20688"/>
    <w:rsid w:val="00D20D7B"/>
    <w:rsid w:val="00D212EE"/>
    <w:rsid w:val="00D21427"/>
    <w:rsid w:val="00D219F0"/>
    <w:rsid w:val="00D21F46"/>
    <w:rsid w:val="00D2339B"/>
    <w:rsid w:val="00D233E3"/>
    <w:rsid w:val="00D25095"/>
    <w:rsid w:val="00D25517"/>
    <w:rsid w:val="00D259A5"/>
    <w:rsid w:val="00D26CCD"/>
    <w:rsid w:val="00D26DA5"/>
    <w:rsid w:val="00D273BF"/>
    <w:rsid w:val="00D30837"/>
    <w:rsid w:val="00D312E6"/>
    <w:rsid w:val="00D3306D"/>
    <w:rsid w:val="00D33B0C"/>
    <w:rsid w:val="00D3492C"/>
    <w:rsid w:val="00D36B34"/>
    <w:rsid w:val="00D36D10"/>
    <w:rsid w:val="00D400C5"/>
    <w:rsid w:val="00D42688"/>
    <w:rsid w:val="00D4351C"/>
    <w:rsid w:val="00D43AEC"/>
    <w:rsid w:val="00D44033"/>
    <w:rsid w:val="00D477DB"/>
    <w:rsid w:val="00D47C9E"/>
    <w:rsid w:val="00D513A2"/>
    <w:rsid w:val="00D5206F"/>
    <w:rsid w:val="00D52320"/>
    <w:rsid w:val="00D52390"/>
    <w:rsid w:val="00D52F9F"/>
    <w:rsid w:val="00D53525"/>
    <w:rsid w:val="00D54328"/>
    <w:rsid w:val="00D54C3D"/>
    <w:rsid w:val="00D5655E"/>
    <w:rsid w:val="00D5748E"/>
    <w:rsid w:val="00D601B1"/>
    <w:rsid w:val="00D602D0"/>
    <w:rsid w:val="00D61297"/>
    <w:rsid w:val="00D616DC"/>
    <w:rsid w:val="00D61AFA"/>
    <w:rsid w:val="00D627C0"/>
    <w:rsid w:val="00D62945"/>
    <w:rsid w:val="00D63137"/>
    <w:rsid w:val="00D64FD6"/>
    <w:rsid w:val="00D65C8F"/>
    <w:rsid w:val="00D673C5"/>
    <w:rsid w:val="00D70F5C"/>
    <w:rsid w:val="00D70F83"/>
    <w:rsid w:val="00D711D0"/>
    <w:rsid w:val="00D74925"/>
    <w:rsid w:val="00D74EE1"/>
    <w:rsid w:val="00D75E19"/>
    <w:rsid w:val="00D76B2A"/>
    <w:rsid w:val="00D77457"/>
    <w:rsid w:val="00D77CCF"/>
    <w:rsid w:val="00D81FD3"/>
    <w:rsid w:val="00D86381"/>
    <w:rsid w:val="00D87BAF"/>
    <w:rsid w:val="00D87EED"/>
    <w:rsid w:val="00D90222"/>
    <w:rsid w:val="00D9086A"/>
    <w:rsid w:val="00D9135B"/>
    <w:rsid w:val="00D920FE"/>
    <w:rsid w:val="00D92475"/>
    <w:rsid w:val="00D927F4"/>
    <w:rsid w:val="00D92B0A"/>
    <w:rsid w:val="00D930CA"/>
    <w:rsid w:val="00D941CF"/>
    <w:rsid w:val="00D94E6A"/>
    <w:rsid w:val="00D94E78"/>
    <w:rsid w:val="00D94F2C"/>
    <w:rsid w:val="00D95C4D"/>
    <w:rsid w:val="00D95FAF"/>
    <w:rsid w:val="00D962EF"/>
    <w:rsid w:val="00D9694E"/>
    <w:rsid w:val="00D96C48"/>
    <w:rsid w:val="00D96EA5"/>
    <w:rsid w:val="00D97DE5"/>
    <w:rsid w:val="00DA14EA"/>
    <w:rsid w:val="00DA4507"/>
    <w:rsid w:val="00DA4B36"/>
    <w:rsid w:val="00DA54A4"/>
    <w:rsid w:val="00DB3E42"/>
    <w:rsid w:val="00DB42B1"/>
    <w:rsid w:val="00DB57F2"/>
    <w:rsid w:val="00DB5A86"/>
    <w:rsid w:val="00DB6383"/>
    <w:rsid w:val="00DB7A22"/>
    <w:rsid w:val="00DB7A9D"/>
    <w:rsid w:val="00DC0120"/>
    <w:rsid w:val="00DC0EB8"/>
    <w:rsid w:val="00DC2CD4"/>
    <w:rsid w:val="00DC31FE"/>
    <w:rsid w:val="00DC449A"/>
    <w:rsid w:val="00DC47BB"/>
    <w:rsid w:val="00DC62AF"/>
    <w:rsid w:val="00DC7DD7"/>
    <w:rsid w:val="00DD048F"/>
    <w:rsid w:val="00DD0A79"/>
    <w:rsid w:val="00DD1007"/>
    <w:rsid w:val="00DD11FD"/>
    <w:rsid w:val="00DD1948"/>
    <w:rsid w:val="00DD27BD"/>
    <w:rsid w:val="00DD3924"/>
    <w:rsid w:val="00DD3BE7"/>
    <w:rsid w:val="00DD3FA4"/>
    <w:rsid w:val="00DD4233"/>
    <w:rsid w:val="00DD489C"/>
    <w:rsid w:val="00DD4B8A"/>
    <w:rsid w:val="00DD5134"/>
    <w:rsid w:val="00DD5615"/>
    <w:rsid w:val="00DD575B"/>
    <w:rsid w:val="00DD594C"/>
    <w:rsid w:val="00DD6D65"/>
    <w:rsid w:val="00DD74A2"/>
    <w:rsid w:val="00DD7E82"/>
    <w:rsid w:val="00DE01CB"/>
    <w:rsid w:val="00DE0237"/>
    <w:rsid w:val="00DE0D48"/>
    <w:rsid w:val="00DE0E56"/>
    <w:rsid w:val="00DE0FC3"/>
    <w:rsid w:val="00DE1199"/>
    <w:rsid w:val="00DE153A"/>
    <w:rsid w:val="00DE1E90"/>
    <w:rsid w:val="00DE28B0"/>
    <w:rsid w:val="00DE303A"/>
    <w:rsid w:val="00DE3479"/>
    <w:rsid w:val="00DE360F"/>
    <w:rsid w:val="00DE4513"/>
    <w:rsid w:val="00DE4592"/>
    <w:rsid w:val="00DE4634"/>
    <w:rsid w:val="00DE722F"/>
    <w:rsid w:val="00DE7571"/>
    <w:rsid w:val="00DE7F8B"/>
    <w:rsid w:val="00DF030D"/>
    <w:rsid w:val="00DF0D7C"/>
    <w:rsid w:val="00DF1132"/>
    <w:rsid w:val="00DF18D5"/>
    <w:rsid w:val="00DF25AB"/>
    <w:rsid w:val="00DF44A6"/>
    <w:rsid w:val="00DF63C0"/>
    <w:rsid w:val="00DF6BB1"/>
    <w:rsid w:val="00DF6BCD"/>
    <w:rsid w:val="00DF79E6"/>
    <w:rsid w:val="00E00845"/>
    <w:rsid w:val="00E01271"/>
    <w:rsid w:val="00E018AB"/>
    <w:rsid w:val="00E01AA1"/>
    <w:rsid w:val="00E0211F"/>
    <w:rsid w:val="00E02CE8"/>
    <w:rsid w:val="00E0352D"/>
    <w:rsid w:val="00E03B04"/>
    <w:rsid w:val="00E04C23"/>
    <w:rsid w:val="00E04CA0"/>
    <w:rsid w:val="00E07BB2"/>
    <w:rsid w:val="00E07E30"/>
    <w:rsid w:val="00E1032B"/>
    <w:rsid w:val="00E10B59"/>
    <w:rsid w:val="00E10C04"/>
    <w:rsid w:val="00E11606"/>
    <w:rsid w:val="00E13895"/>
    <w:rsid w:val="00E13BB6"/>
    <w:rsid w:val="00E146E4"/>
    <w:rsid w:val="00E15497"/>
    <w:rsid w:val="00E21652"/>
    <w:rsid w:val="00E2169E"/>
    <w:rsid w:val="00E21B39"/>
    <w:rsid w:val="00E21D03"/>
    <w:rsid w:val="00E227F9"/>
    <w:rsid w:val="00E2286B"/>
    <w:rsid w:val="00E22A2E"/>
    <w:rsid w:val="00E22A98"/>
    <w:rsid w:val="00E23C77"/>
    <w:rsid w:val="00E24DC4"/>
    <w:rsid w:val="00E262AC"/>
    <w:rsid w:val="00E31096"/>
    <w:rsid w:val="00E317A1"/>
    <w:rsid w:val="00E31A82"/>
    <w:rsid w:val="00E31F63"/>
    <w:rsid w:val="00E3202E"/>
    <w:rsid w:val="00E32216"/>
    <w:rsid w:val="00E33C76"/>
    <w:rsid w:val="00E341E5"/>
    <w:rsid w:val="00E34901"/>
    <w:rsid w:val="00E34E1E"/>
    <w:rsid w:val="00E36FE9"/>
    <w:rsid w:val="00E37F55"/>
    <w:rsid w:val="00E407AE"/>
    <w:rsid w:val="00E412A7"/>
    <w:rsid w:val="00E41986"/>
    <w:rsid w:val="00E41B83"/>
    <w:rsid w:val="00E41CB0"/>
    <w:rsid w:val="00E41E7F"/>
    <w:rsid w:val="00E42993"/>
    <w:rsid w:val="00E42FA2"/>
    <w:rsid w:val="00E433FB"/>
    <w:rsid w:val="00E43FAF"/>
    <w:rsid w:val="00E44B4D"/>
    <w:rsid w:val="00E45544"/>
    <w:rsid w:val="00E45BC1"/>
    <w:rsid w:val="00E4651D"/>
    <w:rsid w:val="00E465B0"/>
    <w:rsid w:val="00E46AD4"/>
    <w:rsid w:val="00E47DA1"/>
    <w:rsid w:val="00E50A2F"/>
    <w:rsid w:val="00E52308"/>
    <w:rsid w:val="00E525FD"/>
    <w:rsid w:val="00E55DBD"/>
    <w:rsid w:val="00E564C3"/>
    <w:rsid w:val="00E56559"/>
    <w:rsid w:val="00E601B4"/>
    <w:rsid w:val="00E6033B"/>
    <w:rsid w:val="00E60464"/>
    <w:rsid w:val="00E6339E"/>
    <w:rsid w:val="00E6440B"/>
    <w:rsid w:val="00E6719A"/>
    <w:rsid w:val="00E6760C"/>
    <w:rsid w:val="00E6776D"/>
    <w:rsid w:val="00E6795E"/>
    <w:rsid w:val="00E6798C"/>
    <w:rsid w:val="00E67CF0"/>
    <w:rsid w:val="00E701A9"/>
    <w:rsid w:val="00E7030D"/>
    <w:rsid w:val="00E70B6C"/>
    <w:rsid w:val="00E71E06"/>
    <w:rsid w:val="00E725DD"/>
    <w:rsid w:val="00E72F9F"/>
    <w:rsid w:val="00E747BE"/>
    <w:rsid w:val="00E760C2"/>
    <w:rsid w:val="00E776F2"/>
    <w:rsid w:val="00E8398A"/>
    <w:rsid w:val="00E839E7"/>
    <w:rsid w:val="00E84534"/>
    <w:rsid w:val="00E85F75"/>
    <w:rsid w:val="00E8715C"/>
    <w:rsid w:val="00E87483"/>
    <w:rsid w:val="00E876D9"/>
    <w:rsid w:val="00E878D6"/>
    <w:rsid w:val="00E90B55"/>
    <w:rsid w:val="00E913EA"/>
    <w:rsid w:val="00E91904"/>
    <w:rsid w:val="00E92E23"/>
    <w:rsid w:val="00E9401C"/>
    <w:rsid w:val="00E95134"/>
    <w:rsid w:val="00E95655"/>
    <w:rsid w:val="00E956F1"/>
    <w:rsid w:val="00E95D68"/>
    <w:rsid w:val="00E96813"/>
    <w:rsid w:val="00E96CFC"/>
    <w:rsid w:val="00E97FE4"/>
    <w:rsid w:val="00EA0634"/>
    <w:rsid w:val="00EA1F15"/>
    <w:rsid w:val="00EA333B"/>
    <w:rsid w:val="00EA4EF1"/>
    <w:rsid w:val="00EA52E4"/>
    <w:rsid w:val="00EA5C59"/>
    <w:rsid w:val="00EA6F93"/>
    <w:rsid w:val="00EA77FF"/>
    <w:rsid w:val="00EB040F"/>
    <w:rsid w:val="00EB095A"/>
    <w:rsid w:val="00EB0A50"/>
    <w:rsid w:val="00EB0A52"/>
    <w:rsid w:val="00EB0D4E"/>
    <w:rsid w:val="00EB2D4E"/>
    <w:rsid w:val="00EB3106"/>
    <w:rsid w:val="00EB4193"/>
    <w:rsid w:val="00EB41C6"/>
    <w:rsid w:val="00EB4D51"/>
    <w:rsid w:val="00EB4E4C"/>
    <w:rsid w:val="00EB5084"/>
    <w:rsid w:val="00EB5415"/>
    <w:rsid w:val="00EB600D"/>
    <w:rsid w:val="00EB72E2"/>
    <w:rsid w:val="00EB7466"/>
    <w:rsid w:val="00EB7C56"/>
    <w:rsid w:val="00EB7DF4"/>
    <w:rsid w:val="00EC0F64"/>
    <w:rsid w:val="00EC1482"/>
    <w:rsid w:val="00EC16B4"/>
    <w:rsid w:val="00EC1C5E"/>
    <w:rsid w:val="00EC1F9B"/>
    <w:rsid w:val="00EC2176"/>
    <w:rsid w:val="00EC3284"/>
    <w:rsid w:val="00EC3784"/>
    <w:rsid w:val="00EC4458"/>
    <w:rsid w:val="00EC4872"/>
    <w:rsid w:val="00EC662B"/>
    <w:rsid w:val="00EC7401"/>
    <w:rsid w:val="00ED1AA9"/>
    <w:rsid w:val="00ED1DAC"/>
    <w:rsid w:val="00ED1FB2"/>
    <w:rsid w:val="00ED2840"/>
    <w:rsid w:val="00ED285C"/>
    <w:rsid w:val="00ED51C1"/>
    <w:rsid w:val="00ED5E7D"/>
    <w:rsid w:val="00ED6225"/>
    <w:rsid w:val="00ED668C"/>
    <w:rsid w:val="00ED6C0F"/>
    <w:rsid w:val="00EE229F"/>
    <w:rsid w:val="00EE2B12"/>
    <w:rsid w:val="00EE4826"/>
    <w:rsid w:val="00EE4960"/>
    <w:rsid w:val="00EE511E"/>
    <w:rsid w:val="00EE5EA0"/>
    <w:rsid w:val="00EE5ED3"/>
    <w:rsid w:val="00EE6E20"/>
    <w:rsid w:val="00EE75AF"/>
    <w:rsid w:val="00EF1A36"/>
    <w:rsid w:val="00EF40DA"/>
    <w:rsid w:val="00EF4992"/>
    <w:rsid w:val="00EF4F24"/>
    <w:rsid w:val="00EF53A8"/>
    <w:rsid w:val="00EF585A"/>
    <w:rsid w:val="00EF607A"/>
    <w:rsid w:val="00EF7A1D"/>
    <w:rsid w:val="00F01A58"/>
    <w:rsid w:val="00F01BB6"/>
    <w:rsid w:val="00F02E2B"/>
    <w:rsid w:val="00F045AD"/>
    <w:rsid w:val="00F04A32"/>
    <w:rsid w:val="00F04A79"/>
    <w:rsid w:val="00F05F21"/>
    <w:rsid w:val="00F11CFB"/>
    <w:rsid w:val="00F11E4A"/>
    <w:rsid w:val="00F13F85"/>
    <w:rsid w:val="00F14179"/>
    <w:rsid w:val="00F155F7"/>
    <w:rsid w:val="00F15984"/>
    <w:rsid w:val="00F177FD"/>
    <w:rsid w:val="00F201EB"/>
    <w:rsid w:val="00F2045B"/>
    <w:rsid w:val="00F20F78"/>
    <w:rsid w:val="00F2235D"/>
    <w:rsid w:val="00F228E3"/>
    <w:rsid w:val="00F2332C"/>
    <w:rsid w:val="00F23BE5"/>
    <w:rsid w:val="00F23C8E"/>
    <w:rsid w:val="00F24A39"/>
    <w:rsid w:val="00F2556D"/>
    <w:rsid w:val="00F25CBE"/>
    <w:rsid w:val="00F26007"/>
    <w:rsid w:val="00F278B1"/>
    <w:rsid w:val="00F30A85"/>
    <w:rsid w:val="00F30FC1"/>
    <w:rsid w:val="00F31C53"/>
    <w:rsid w:val="00F3231C"/>
    <w:rsid w:val="00F32618"/>
    <w:rsid w:val="00F32BD1"/>
    <w:rsid w:val="00F34402"/>
    <w:rsid w:val="00F34D7B"/>
    <w:rsid w:val="00F358F4"/>
    <w:rsid w:val="00F36168"/>
    <w:rsid w:val="00F37620"/>
    <w:rsid w:val="00F37737"/>
    <w:rsid w:val="00F37800"/>
    <w:rsid w:val="00F414C4"/>
    <w:rsid w:val="00F42D5E"/>
    <w:rsid w:val="00F43223"/>
    <w:rsid w:val="00F44CF2"/>
    <w:rsid w:val="00F46366"/>
    <w:rsid w:val="00F51F85"/>
    <w:rsid w:val="00F52494"/>
    <w:rsid w:val="00F53619"/>
    <w:rsid w:val="00F53652"/>
    <w:rsid w:val="00F539A0"/>
    <w:rsid w:val="00F53D8B"/>
    <w:rsid w:val="00F542B8"/>
    <w:rsid w:val="00F551FD"/>
    <w:rsid w:val="00F55491"/>
    <w:rsid w:val="00F57303"/>
    <w:rsid w:val="00F57975"/>
    <w:rsid w:val="00F601BF"/>
    <w:rsid w:val="00F615BF"/>
    <w:rsid w:val="00F61659"/>
    <w:rsid w:val="00F63225"/>
    <w:rsid w:val="00F63BF1"/>
    <w:rsid w:val="00F65437"/>
    <w:rsid w:val="00F65752"/>
    <w:rsid w:val="00F67679"/>
    <w:rsid w:val="00F7036F"/>
    <w:rsid w:val="00F70963"/>
    <w:rsid w:val="00F72B38"/>
    <w:rsid w:val="00F74357"/>
    <w:rsid w:val="00F74C93"/>
    <w:rsid w:val="00F75927"/>
    <w:rsid w:val="00F775E8"/>
    <w:rsid w:val="00F777CD"/>
    <w:rsid w:val="00F77BC1"/>
    <w:rsid w:val="00F8013D"/>
    <w:rsid w:val="00F803CB"/>
    <w:rsid w:val="00F807CB"/>
    <w:rsid w:val="00F83DA7"/>
    <w:rsid w:val="00F8450A"/>
    <w:rsid w:val="00F8483D"/>
    <w:rsid w:val="00F84EA4"/>
    <w:rsid w:val="00F84FAB"/>
    <w:rsid w:val="00F85226"/>
    <w:rsid w:val="00F87FD0"/>
    <w:rsid w:val="00F90D94"/>
    <w:rsid w:val="00F92381"/>
    <w:rsid w:val="00F92383"/>
    <w:rsid w:val="00F93411"/>
    <w:rsid w:val="00F93B30"/>
    <w:rsid w:val="00F93F73"/>
    <w:rsid w:val="00F944E9"/>
    <w:rsid w:val="00F95705"/>
    <w:rsid w:val="00F9705A"/>
    <w:rsid w:val="00F9768A"/>
    <w:rsid w:val="00FA0EF2"/>
    <w:rsid w:val="00FA1452"/>
    <w:rsid w:val="00FA18EF"/>
    <w:rsid w:val="00FA19F5"/>
    <w:rsid w:val="00FA218A"/>
    <w:rsid w:val="00FA21E5"/>
    <w:rsid w:val="00FA2E34"/>
    <w:rsid w:val="00FA2F6A"/>
    <w:rsid w:val="00FA3133"/>
    <w:rsid w:val="00FA3F6F"/>
    <w:rsid w:val="00FA50F3"/>
    <w:rsid w:val="00FA5125"/>
    <w:rsid w:val="00FA52CA"/>
    <w:rsid w:val="00FA7994"/>
    <w:rsid w:val="00FB07E5"/>
    <w:rsid w:val="00FB1FE0"/>
    <w:rsid w:val="00FB2869"/>
    <w:rsid w:val="00FB29AF"/>
    <w:rsid w:val="00FB2CEF"/>
    <w:rsid w:val="00FB3515"/>
    <w:rsid w:val="00FB3CB2"/>
    <w:rsid w:val="00FB61D9"/>
    <w:rsid w:val="00FB6274"/>
    <w:rsid w:val="00FB6D64"/>
    <w:rsid w:val="00FB76E3"/>
    <w:rsid w:val="00FC0A08"/>
    <w:rsid w:val="00FC0C5E"/>
    <w:rsid w:val="00FC215B"/>
    <w:rsid w:val="00FC24AB"/>
    <w:rsid w:val="00FC2DA9"/>
    <w:rsid w:val="00FC2FB7"/>
    <w:rsid w:val="00FC34B3"/>
    <w:rsid w:val="00FC3940"/>
    <w:rsid w:val="00FC3C66"/>
    <w:rsid w:val="00FC3F5B"/>
    <w:rsid w:val="00FC45AE"/>
    <w:rsid w:val="00FC73F6"/>
    <w:rsid w:val="00FC7D74"/>
    <w:rsid w:val="00FD1033"/>
    <w:rsid w:val="00FD1130"/>
    <w:rsid w:val="00FD19DB"/>
    <w:rsid w:val="00FD1FB6"/>
    <w:rsid w:val="00FD2091"/>
    <w:rsid w:val="00FD2ADB"/>
    <w:rsid w:val="00FD2F5C"/>
    <w:rsid w:val="00FD32E2"/>
    <w:rsid w:val="00FD35ED"/>
    <w:rsid w:val="00FD3E99"/>
    <w:rsid w:val="00FD5338"/>
    <w:rsid w:val="00FD6ECF"/>
    <w:rsid w:val="00FD6F8E"/>
    <w:rsid w:val="00FE0A53"/>
    <w:rsid w:val="00FE0D5A"/>
    <w:rsid w:val="00FE1187"/>
    <w:rsid w:val="00FE3028"/>
    <w:rsid w:val="00FE5547"/>
    <w:rsid w:val="00FE67EB"/>
    <w:rsid w:val="00FE72F3"/>
    <w:rsid w:val="00FE7EED"/>
    <w:rsid w:val="00FF096E"/>
    <w:rsid w:val="00FF4A87"/>
    <w:rsid w:val="00FF4AB6"/>
    <w:rsid w:val="00FF4F3C"/>
    <w:rsid w:val="00FF4F93"/>
    <w:rsid w:val="00FF6D34"/>
    <w:rsid w:val="00FF6ECF"/>
    <w:rsid w:val="00FF7C80"/>
    <w:rsid w:val="729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D516"/>
  <w15:docId w15:val="{102D27C1-4B0B-814F-B083-0859734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7DB"/>
    <w:pPr>
      <w:spacing w:after="120" w:line="480" w:lineRule="auto"/>
    </w:pPr>
    <w:rPr>
      <w:rFonts w:ascii="Arial" w:hAnsi="Arial" w:cs="Arial (Body CS)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52E6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1505C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8"/>
    </w:rPr>
  </w:style>
  <w:style w:type="paragraph" w:styleId="Heading3">
    <w:name w:val="heading 3"/>
    <w:next w:val="BodyText"/>
    <w:autoRedefine/>
    <w:uiPriority w:val="9"/>
    <w:unhideWhenUsed/>
    <w:qFormat/>
    <w:rsid w:val="00B9206A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autoRedefine/>
    <w:qFormat/>
    <w:rsid w:val="001C7290"/>
    <w:pPr>
      <w:spacing w:before="60" w:after="480" w:line="300" w:lineRule="auto"/>
      <w:contextualSpacing/>
    </w:pPr>
    <w:rPr>
      <w:rFonts w:ascii="Arial" w:hAnsi="Arial"/>
      <w:noProof/>
      <w:sz w:val="16"/>
    </w:rPr>
  </w:style>
  <w:style w:type="paragraph" w:customStyle="1" w:styleId="FirstParagraph">
    <w:name w:val="First Paragraph"/>
    <w:basedOn w:val="BodyText"/>
    <w:next w:val="BodyText"/>
    <w:autoRedefine/>
    <w:rsid w:val="001135F1"/>
  </w:style>
  <w:style w:type="paragraph" w:customStyle="1" w:styleId="Compact">
    <w:name w:val="Compact"/>
    <w:next w:val="BodyText"/>
    <w:qFormat/>
    <w:rsid w:val="00FB2CEF"/>
    <w:pPr>
      <w:spacing w:before="36" w:after="36"/>
    </w:pPr>
    <w:rPr>
      <w:rFonts w:ascii="Arial" w:hAnsi="Arial"/>
      <w:sz w:val="20"/>
    </w:rPr>
  </w:style>
  <w:style w:type="paragraph" w:styleId="Title">
    <w:name w:val="Title"/>
    <w:basedOn w:val="Normal"/>
    <w:next w:val="BodyText"/>
    <w:autoRedefine/>
    <w:qFormat/>
    <w:rsid w:val="00482AAB"/>
    <w:pPr>
      <w:keepNext/>
      <w:keepLines/>
      <w:spacing w:line="360" w:lineRule="auto"/>
      <w:ind w:right="-136"/>
    </w:pPr>
    <w:rPr>
      <w:rFonts w:eastAsiaTheme="majorEastAsia" w:cstheme="majorBidi"/>
      <w:bCs/>
      <w:sz w:val="24"/>
      <w:szCs w:val="36"/>
    </w:rPr>
  </w:style>
  <w:style w:type="paragraph" w:styleId="Subtitle">
    <w:name w:val="Subtitle"/>
    <w:basedOn w:val="Title"/>
    <w:next w:val="BodyText"/>
    <w:autoRedefine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rsid w:val="00555DA7"/>
    <w:pPr>
      <w:keepNext/>
      <w:keepLines/>
      <w:spacing w:after="480" w:line="360" w:lineRule="auto"/>
    </w:pPr>
    <w:rPr>
      <w:rFonts w:ascii="Arial" w:hAnsi="Arial" w:cs="Arial (Body CS)"/>
      <w:b/>
    </w:rPr>
  </w:style>
  <w:style w:type="paragraph" w:styleId="Date">
    <w:name w:val="Date"/>
    <w:next w:val="BodyText"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link w:val="CaptionChar"/>
    <w:autoRedefine/>
    <w:qFormat/>
    <w:rsid w:val="00482AAB"/>
    <w:pPr>
      <w:keepNext/>
      <w:spacing w:before="120" w:after="40" w:line="300" w:lineRule="auto"/>
      <w:contextualSpacing/>
    </w:pPr>
    <w:rPr>
      <w:rFonts w:ascii="Arial" w:hAnsi="Arial"/>
      <w:b/>
      <w:sz w:val="18"/>
    </w:rPr>
  </w:style>
  <w:style w:type="paragraph" w:customStyle="1" w:styleId="TableCaption">
    <w:name w:val="Table Caption"/>
    <w:basedOn w:val="Caption"/>
    <w:autoRedefine/>
    <w:qFormat/>
    <w:rsid w:val="00F61D71"/>
    <w:pPr>
      <w:jc w:val="center"/>
    </w:pPr>
    <w:rPr>
      <w:b w:val="0"/>
      <w:i/>
    </w:rPr>
  </w:style>
  <w:style w:type="paragraph" w:customStyle="1" w:styleId="ImageCaption">
    <w:name w:val="Image Caption"/>
    <w:basedOn w:val="Caption"/>
    <w:autoRedefine/>
    <w:rsid w:val="00F61D71"/>
    <w:pPr>
      <w:spacing w:after="360"/>
      <w:jc w:val="center"/>
    </w:pPr>
    <w:rPr>
      <w:b w:val="0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82AAB"/>
    <w:rPr>
      <w:rFonts w:ascii="Arial" w:hAnsi="Arial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1"/>
    </w:rPr>
  </w:style>
  <w:style w:type="character" w:styleId="FootnoteReference">
    <w:name w:val="footnote reference"/>
    <w:basedOn w:val="CaptionChar"/>
    <w:rsid w:val="00935551"/>
    <w:rPr>
      <w:rFonts w:ascii="Arial" w:hAnsi="Arial"/>
      <w:b/>
      <w:color w:val="365F91" w:themeColor="accent1" w:themeShade="BF"/>
      <w:sz w:val="21"/>
      <w:vertAlign w:val="superscript"/>
    </w:rPr>
  </w:style>
  <w:style w:type="character" w:styleId="Hyperlink">
    <w:name w:val="Hyperlink"/>
    <w:basedOn w:val="CaptionChar"/>
    <w:qFormat/>
    <w:rsid w:val="00E760C2"/>
    <w:rPr>
      <w:rFonts w:ascii="Arial" w:hAnsi="Arial"/>
      <w:b/>
      <w:color w:val="0000FF"/>
      <w:sz w:val="2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uiPriority w:val="39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7290"/>
    <w:rPr>
      <w:rFonts w:ascii="Arial" w:hAnsi="Arial"/>
      <w:noProof/>
      <w:sz w:val="16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F84EA4"/>
    <w:rPr>
      <w:color w:val="800080" w:themeColor="followedHyperlink"/>
      <w:u w:val="single"/>
    </w:rPr>
  </w:style>
  <w:style w:type="paragraph" w:styleId="TOAHeading">
    <w:name w:val="toa heading"/>
    <w:basedOn w:val="Heading1"/>
    <w:next w:val="Normal"/>
    <w:autoRedefine/>
    <w:unhideWhenUsed/>
    <w:qFormat/>
    <w:rsid w:val="00947B5A"/>
    <w:rPr>
      <w:sz w:val="28"/>
    </w:rPr>
  </w:style>
  <w:style w:type="character" w:styleId="LineNumber">
    <w:name w:val="line number"/>
    <w:basedOn w:val="DefaultParagraphFont"/>
    <w:semiHidden/>
    <w:unhideWhenUsed/>
    <w:rsid w:val="001C7A60"/>
  </w:style>
  <w:style w:type="character" w:styleId="PageNumber">
    <w:name w:val="page number"/>
    <w:basedOn w:val="DefaultParagraphFont"/>
    <w:semiHidden/>
    <w:unhideWhenUsed/>
    <w:rsid w:val="005F5C41"/>
  </w:style>
  <w:style w:type="paragraph" w:customStyle="1" w:styleId="EndNoteBibliographyTitle">
    <w:name w:val="EndNote Bibliography Title"/>
    <w:basedOn w:val="Normal"/>
    <w:link w:val="EndNoteBibliographyTitleChar"/>
    <w:rsid w:val="008F78CC"/>
    <w:pPr>
      <w:spacing w:after="0"/>
      <w:jc w:val="center"/>
    </w:pPr>
    <w:rPr>
      <w:rFonts w:cs="Arial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8F78CC"/>
    <w:rPr>
      <w:rFonts w:ascii="Arial" w:hAnsi="Arial" w:cs="Arial"/>
      <w:noProof/>
      <w:sz w:val="22"/>
    </w:rPr>
  </w:style>
  <w:style w:type="paragraph" w:customStyle="1" w:styleId="EndNoteBibliography">
    <w:name w:val="EndNote Bibliography"/>
    <w:link w:val="EndNoteBibliographyChar"/>
    <w:autoRedefine/>
    <w:qFormat/>
    <w:rsid w:val="004A7FE1"/>
    <w:pPr>
      <w:spacing w:after="0" w:line="360" w:lineRule="auto"/>
      <w:ind w:left="624" w:hanging="624"/>
    </w:pPr>
    <w:rPr>
      <w:rFonts w:ascii="Arial" w:hAnsi="Arial" w:cs="Arial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4A7FE1"/>
    <w:rPr>
      <w:rFonts w:ascii="Arial" w:hAnsi="Arial" w:cs="Arial"/>
      <w:noProof/>
      <w:sz w:val="22"/>
    </w:rPr>
  </w:style>
  <w:style w:type="paragraph" w:styleId="EndnoteText">
    <w:name w:val="endnote text"/>
    <w:basedOn w:val="Normal"/>
    <w:link w:val="EndnoteTextChar"/>
    <w:semiHidden/>
    <w:unhideWhenUsed/>
    <w:rsid w:val="00FE55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554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E5547"/>
    <w:rPr>
      <w:vertAlign w:val="superscript"/>
    </w:rPr>
  </w:style>
  <w:style w:type="paragraph" w:styleId="ListParagraph">
    <w:name w:val="List Paragraph"/>
    <w:basedOn w:val="Normal"/>
    <w:rsid w:val="00377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9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E91904"/>
    <w:rPr>
      <w:color w:val="666666"/>
    </w:rPr>
  </w:style>
  <w:style w:type="paragraph" w:styleId="Revision">
    <w:name w:val="Revision"/>
    <w:hidden/>
    <w:semiHidden/>
    <w:rsid w:val="0064591E"/>
    <w:pPr>
      <w:spacing w:after="0"/>
    </w:pPr>
    <w:rPr>
      <w:rFonts w:ascii="Arial" w:hAnsi="Arial" w:cs="Arial (Body CS)"/>
      <w:sz w:val="22"/>
    </w:rPr>
  </w:style>
  <w:style w:type="paragraph" w:styleId="PlainText">
    <w:name w:val="Plain Text"/>
    <w:basedOn w:val="Normal"/>
    <w:link w:val="PlainTextChar"/>
    <w:unhideWhenUsed/>
    <w:rsid w:val="00AC77B2"/>
    <w:pPr>
      <w:spacing w:after="0" w:line="240" w:lineRule="auto"/>
    </w:pPr>
    <w:rPr>
      <w:rFonts w:ascii="Consolas" w:hAnsi="Consolas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AC77B2"/>
    <w:rPr>
      <w:rFonts w:ascii="Consolas" w:hAnsi="Consolas" w:cs="Consolas"/>
      <w:sz w:val="20"/>
      <w:szCs w:val="21"/>
    </w:rPr>
  </w:style>
  <w:style w:type="character" w:customStyle="1" w:styleId="Strong1">
    <w:name w:val="Strong1"/>
    <w:basedOn w:val="DefaultParagraphFont"/>
    <w:uiPriority w:val="1"/>
    <w:qFormat/>
    <w:rsid w:val="000B2C7D"/>
    <w:rPr>
      <w:b/>
    </w:rPr>
  </w:style>
  <w:style w:type="character" w:styleId="CommentReference">
    <w:name w:val="annotation reference"/>
    <w:basedOn w:val="DefaultParagraphFont"/>
    <w:semiHidden/>
    <w:unhideWhenUsed/>
    <w:rsid w:val="00F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72F3"/>
    <w:rPr>
      <w:rFonts w:ascii="Arial" w:hAnsi="Arial" w:cs="Arial (Body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2F3"/>
    <w:rPr>
      <w:rFonts w:ascii="Arial" w:hAnsi="Arial" w:cs="Arial (Body CS)"/>
      <w:b/>
      <w:bCs/>
      <w:sz w:val="20"/>
      <w:szCs w:val="20"/>
    </w:rPr>
  </w:style>
  <w:style w:type="paragraph" w:styleId="NoSpacing">
    <w:name w:val="No Spacing"/>
    <w:autoRedefine/>
    <w:qFormat/>
    <w:rsid w:val="00574F42"/>
    <w:pPr>
      <w:snapToGrid w:val="0"/>
      <w:spacing w:before="120" w:after="360"/>
    </w:pPr>
    <w:rPr>
      <w:rFonts w:ascii="Arial" w:hAnsi="Arial" w:cs="Arial (Body CS)"/>
      <w:i/>
      <w:color w:val="215868" w:themeColor="accent5" w:themeShade="80"/>
      <w:sz w:val="18"/>
    </w:rPr>
  </w:style>
  <w:style w:type="character" w:styleId="Mention">
    <w:name w:val="Mention"/>
    <w:basedOn w:val="DefaultParagraphFont"/>
    <w:uiPriority w:val="99"/>
    <w:unhideWhenUsed/>
    <w:rsid w:val="00C473CD"/>
    <w:rPr>
      <w:color w:val="2B579A"/>
      <w:shd w:val="clear" w:color="auto" w:fill="E1DFDD"/>
    </w:rPr>
  </w:style>
  <w:style w:type="paragraph" w:customStyle="1" w:styleId="cl-6a597d54">
    <w:name w:val="cl-6a597d54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8">
    <w:name w:val="cl-6a5881d8"/>
    <w:basedOn w:val="DefaultParagraphFont"/>
    <w:rsid w:val="00FE0D5A"/>
  </w:style>
  <w:style w:type="paragraph" w:customStyle="1" w:styleId="cl-6a597d5e">
    <w:name w:val="cl-6a597d5e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9">
    <w:name w:val="cl-6a5881d9"/>
    <w:basedOn w:val="DefaultParagraphFont"/>
    <w:rsid w:val="00FE0D5A"/>
  </w:style>
  <w:style w:type="paragraph" w:customStyle="1" w:styleId="cl-6a597d5f">
    <w:name w:val="cl-6a597d5f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paragraph" w:customStyle="1" w:styleId="cl-6a597d68">
    <w:name w:val="cl-6a597d68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1F194-7B4B-2B40-B1F7-D1CA8C3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Costs of primary healthcare visits and hospitalizations for scabies and bacterial skin infections in Fiji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Costs of primary healthcare visits and hospitalizations for scabies and bacterial skin infections in Fiji</dc:title>
  <dc:subject/>
  <dc:creator>Edifofon Akpan1,2, Li Jun Thean3,4, Maria Mow3, Lucia Romani5, Joseph Kado6,7, John Kaldor6, Andrew Steer3,4, and Natalie Carvalho1</dc:creator>
  <cp:keywords/>
  <cp:lastModifiedBy>Edifofon Akpan</cp:lastModifiedBy>
  <cp:revision>9</cp:revision>
  <cp:lastPrinted>2024-04-10T19:37:00Z</cp:lastPrinted>
  <dcterms:created xsi:type="dcterms:W3CDTF">2024-06-08T10:35:00Z</dcterms:created>
  <dcterms:modified xsi:type="dcterms:W3CDTF">2024-06-08T10:53:00Z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