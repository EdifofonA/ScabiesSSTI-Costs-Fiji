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02890" w14:textId="17575850" w:rsidR="00515BE0" w:rsidRDefault="002828DF" w:rsidP="00087B69">
      <w:pPr>
        <w:pStyle w:val="Caption"/>
      </w:pPr>
      <w:r>
        <w:t xml:space="preserve">S4 Table. Mean (standard deviation) costs per case in 2020 US dollars by </w:t>
      </w:r>
      <w:r w:rsidRPr="002828DF">
        <w:t>resource</w:t>
      </w:r>
      <w:r>
        <w:t xml:space="preserve"> use category of scabies- and non-scabies-related SSTIs in Northern Division, Fiji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5"/>
        <w:gridCol w:w="4535"/>
      </w:tblGrid>
      <w:tr w:rsidR="009C2034" w:rsidRPr="00482AAB" w14:paraId="5A460737" w14:textId="77777777" w:rsidTr="006D077F">
        <w:trPr>
          <w:trHeight w:val="255"/>
        </w:trPr>
        <w:tc>
          <w:tcPr>
            <w:tcW w:w="4535" w:type="dxa"/>
            <w:vAlign w:val="center"/>
            <w:hideMark/>
          </w:tcPr>
          <w:p w14:paraId="46957CE8" w14:textId="77777777" w:rsidR="009C2034" w:rsidRPr="00482AAB" w:rsidRDefault="009C2034" w:rsidP="002828DF">
            <w:pPr>
              <w:spacing w:after="0" w:line="276" w:lineRule="auto"/>
              <w:rPr>
                <w:sz w:val="16"/>
                <w:szCs w:val="16"/>
              </w:rPr>
            </w:pPr>
            <w:r w:rsidRPr="00482AAB">
              <w:rPr>
                <w:sz w:val="16"/>
                <w:szCs w:val="16"/>
              </w:rPr>
              <w:t>Characteristic</w:t>
            </w:r>
          </w:p>
        </w:tc>
        <w:tc>
          <w:tcPr>
            <w:tcW w:w="4535" w:type="dxa"/>
            <w:vAlign w:val="center"/>
            <w:hideMark/>
          </w:tcPr>
          <w:p w14:paraId="6FE5B462" w14:textId="68D048DC" w:rsidR="009C2034" w:rsidRPr="00482AAB" w:rsidRDefault="001F201E" w:rsidP="00482AAB">
            <w:pPr>
              <w:spacing w:after="0" w:line="276" w:lineRule="auto"/>
              <w:jc w:val="center"/>
              <w:rPr>
                <w:b/>
                <w:bCs/>
                <w:sz w:val="16"/>
                <w:szCs w:val="16"/>
              </w:rPr>
            </w:pPr>
            <w:r w:rsidRPr="00482AAB">
              <w:rPr>
                <w:sz w:val="16"/>
                <w:szCs w:val="16"/>
              </w:rPr>
              <w:t>Non-scabies</w:t>
            </w:r>
            <w:r w:rsidR="00E10C04" w:rsidRPr="00482AAB">
              <w:rPr>
                <w:sz w:val="16"/>
                <w:szCs w:val="16"/>
              </w:rPr>
              <w:t>-</w:t>
            </w:r>
            <w:r w:rsidRPr="00482AAB">
              <w:rPr>
                <w:sz w:val="16"/>
                <w:szCs w:val="16"/>
              </w:rPr>
              <w:t>related</w:t>
            </w:r>
            <w:r w:rsidR="009C2034" w:rsidRPr="00482AAB">
              <w:rPr>
                <w:sz w:val="16"/>
                <w:szCs w:val="16"/>
              </w:rPr>
              <w:t xml:space="preserve"> SSTI admissions</w:t>
            </w:r>
          </w:p>
        </w:tc>
      </w:tr>
      <w:tr w:rsidR="009C2034" w:rsidRPr="00482AAB" w14:paraId="18005674" w14:textId="77777777" w:rsidTr="006D077F">
        <w:trPr>
          <w:trHeight w:val="255"/>
        </w:trPr>
        <w:tc>
          <w:tcPr>
            <w:tcW w:w="4535" w:type="dxa"/>
            <w:vAlign w:val="center"/>
            <w:hideMark/>
          </w:tcPr>
          <w:p w14:paraId="4B8FAD4F" w14:textId="77777777" w:rsidR="009C2034" w:rsidRPr="00482AAB" w:rsidRDefault="009C2034" w:rsidP="002828DF">
            <w:pPr>
              <w:spacing w:after="0" w:line="276" w:lineRule="auto"/>
              <w:rPr>
                <w:sz w:val="16"/>
                <w:szCs w:val="16"/>
              </w:rPr>
            </w:pPr>
            <w:r w:rsidRPr="00482AAB">
              <w:rPr>
                <w:sz w:val="16"/>
                <w:szCs w:val="16"/>
              </w:rPr>
              <w:t>Clinic visits</w:t>
            </w:r>
          </w:p>
        </w:tc>
        <w:tc>
          <w:tcPr>
            <w:tcW w:w="4535" w:type="dxa"/>
            <w:vAlign w:val="center"/>
            <w:hideMark/>
          </w:tcPr>
          <w:p w14:paraId="61F891DB" w14:textId="77777777" w:rsidR="009C2034" w:rsidRPr="00482AAB" w:rsidRDefault="009C2034" w:rsidP="00482AAB">
            <w:pPr>
              <w:spacing w:after="0" w:line="276" w:lineRule="auto"/>
              <w:jc w:val="center"/>
              <w:rPr>
                <w:sz w:val="16"/>
                <w:szCs w:val="16"/>
              </w:rPr>
            </w:pPr>
            <w:r w:rsidRPr="00482AAB">
              <w:rPr>
                <w:sz w:val="16"/>
                <w:szCs w:val="16"/>
              </w:rPr>
              <w:t>0.0 (0.0)</w:t>
            </w:r>
          </w:p>
        </w:tc>
      </w:tr>
      <w:tr w:rsidR="009C2034" w:rsidRPr="00482AAB" w14:paraId="61908052" w14:textId="77777777" w:rsidTr="006D077F">
        <w:trPr>
          <w:trHeight w:val="255"/>
        </w:trPr>
        <w:tc>
          <w:tcPr>
            <w:tcW w:w="4535" w:type="dxa"/>
            <w:vAlign w:val="center"/>
            <w:hideMark/>
          </w:tcPr>
          <w:p w14:paraId="60015616" w14:textId="77777777" w:rsidR="009C2034" w:rsidRPr="00482AAB" w:rsidRDefault="009C2034" w:rsidP="002828DF">
            <w:pPr>
              <w:spacing w:after="0" w:line="276" w:lineRule="auto"/>
              <w:rPr>
                <w:sz w:val="16"/>
                <w:szCs w:val="16"/>
              </w:rPr>
            </w:pPr>
            <w:r w:rsidRPr="00482AAB">
              <w:rPr>
                <w:sz w:val="16"/>
                <w:szCs w:val="16"/>
              </w:rPr>
              <w:t>Ward bed days</w:t>
            </w:r>
          </w:p>
        </w:tc>
        <w:tc>
          <w:tcPr>
            <w:tcW w:w="4535" w:type="dxa"/>
            <w:vAlign w:val="center"/>
            <w:hideMark/>
          </w:tcPr>
          <w:p w14:paraId="2E5081CE" w14:textId="77777777" w:rsidR="009C2034" w:rsidRPr="00482AAB" w:rsidRDefault="009C2034" w:rsidP="00482AAB">
            <w:pPr>
              <w:spacing w:after="0" w:line="276" w:lineRule="auto"/>
              <w:jc w:val="center"/>
              <w:rPr>
                <w:sz w:val="16"/>
                <w:szCs w:val="16"/>
              </w:rPr>
            </w:pPr>
            <w:r w:rsidRPr="00482AAB">
              <w:rPr>
                <w:sz w:val="16"/>
                <w:szCs w:val="16"/>
              </w:rPr>
              <w:t>632.6 (692.2)</w:t>
            </w:r>
          </w:p>
        </w:tc>
      </w:tr>
      <w:tr w:rsidR="009C2034" w:rsidRPr="00482AAB" w14:paraId="00910632" w14:textId="77777777" w:rsidTr="006D077F">
        <w:trPr>
          <w:trHeight w:val="255"/>
        </w:trPr>
        <w:tc>
          <w:tcPr>
            <w:tcW w:w="4535" w:type="dxa"/>
            <w:vAlign w:val="center"/>
            <w:hideMark/>
          </w:tcPr>
          <w:p w14:paraId="7F97A460" w14:textId="77777777" w:rsidR="009C2034" w:rsidRPr="00482AAB" w:rsidRDefault="009C2034" w:rsidP="002828DF">
            <w:pPr>
              <w:spacing w:after="0" w:line="276" w:lineRule="auto"/>
              <w:rPr>
                <w:sz w:val="16"/>
                <w:szCs w:val="16"/>
              </w:rPr>
            </w:pPr>
            <w:r w:rsidRPr="00482AAB">
              <w:rPr>
                <w:sz w:val="16"/>
                <w:szCs w:val="16"/>
              </w:rPr>
              <w:t>ICU bed days</w:t>
            </w:r>
          </w:p>
        </w:tc>
        <w:tc>
          <w:tcPr>
            <w:tcW w:w="4535" w:type="dxa"/>
            <w:vAlign w:val="center"/>
            <w:hideMark/>
          </w:tcPr>
          <w:p w14:paraId="7789E7DD" w14:textId="77777777" w:rsidR="009C2034" w:rsidRPr="00482AAB" w:rsidRDefault="009C2034" w:rsidP="00482AAB">
            <w:pPr>
              <w:spacing w:after="0" w:line="276" w:lineRule="auto"/>
              <w:jc w:val="center"/>
              <w:rPr>
                <w:sz w:val="16"/>
                <w:szCs w:val="16"/>
              </w:rPr>
            </w:pPr>
            <w:r w:rsidRPr="00482AAB">
              <w:rPr>
                <w:sz w:val="16"/>
                <w:szCs w:val="16"/>
              </w:rPr>
              <w:t>80.4 (385.4)</w:t>
            </w:r>
          </w:p>
        </w:tc>
      </w:tr>
      <w:tr w:rsidR="009C2034" w:rsidRPr="00482AAB" w14:paraId="339BBF7A" w14:textId="77777777" w:rsidTr="006D077F">
        <w:trPr>
          <w:trHeight w:val="255"/>
        </w:trPr>
        <w:tc>
          <w:tcPr>
            <w:tcW w:w="4535" w:type="dxa"/>
            <w:vAlign w:val="center"/>
            <w:hideMark/>
          </w:tcPr>
          <w:p w14:paraId="56A757D9" w14:textId="0AD57C77" w:rsidR="009C2034" w:rsidRPr="00482AAB" w:rsidRDefault="009C2034" w:rsidP="002828DF">
            <w:pPr>
              <w:spacing w:after="0" w:line="276" w:lineRule="auto"/>
              <w:rPr>
                <w:sz w:val="16"/>
                <w:szCs w:val="16"/>
              </w:rPr>
            </w:pPr>
            <w:r w:rsidRPr="00482AAB">
              <w:rPr>
                <w:sz w:val="16"/>
                <w:szCs w:val="16"/>
              </w:rPr>
              <w:t xml:space="preserve">Topical </w:t>
            </w:r>
            <w:r w:rsidR="00B94EA4" w:rsidRPr="00482AAB">
              <w:rPr>
                <w:sz w:val="16"/>
                <w:szCs w:val="16"/>
              </w:rPr>
              <w:t>medicines</w:t>
            </w:r>
          </w:p>
        </w:tc>
        <w:tc>
          <w:tcPr>
            <w:tcW w:w="4535" w:type="dxa"/>
            <w:vAlign w:val="center"/>
            <w:hideMark/>
          </w:tcPr>
          <w:p w14:paraId="6CE1F5B3" w14:textId="77777777" w:rsidR="009C2034" w:rsidRPr="00482AAB" w:rsidRDefault="009C2034" w:rsidP="00482AAB">
            <w:pPr>
              <w:spacing w:after="0" w:line="276" w:lineRule="auto"/>
              <w:jc w:val="center"/>
              <w:rPr>
                <w:sz w:val="16"/>
                <w:szCs w:val="16"/>
              </w:rPr>
            </w:pPr>
            <w:r w:rsidRPr="00482AAB">
              <w:rPr>
                <w:sz w:val="16"/>
                <w:szCs w:val="16"/>
              </w:rPr>
              <w:t>0.0 (0.0)</w:t>
            </w:r>
          </w:p>
        </w:tc>
      </w:tr>
      <w:tr w:rsidR="009C2034" w:rsidRPr="00482AAB" w14:paraId="3514B096" w14:textId="77777777" w:rsidTr="006D077F">
        <w:trPr>
          <w:trHeight w:val="255"/>
        </w:trPr>
        <w:tc>
          <w:tcPr>
            <w:tcW w:w="4535" w:type="dxa"/>
            <w:vAlign w:val="center"/>
            <w:hideMark/>
          </w:tcPr>
          <w:p w14:paraId="790D70ED" w14:textId="6BDCB4C3" w:rsidR="009C2034" w:rsidRPr="00482AAB" w:rsidRDefault="009C2034" w:rsidP="002828DF">
            <w:pPr>
              <w:spacing w:after="0" w:line="276" w:lineRule="auto"/>
              <w:rPr>
                <w:sz w:val="16"/>
                <w:szCs w:val="16"/>
              </w:rPr>
            </w:pPr>
            <w:r w:rsidRPr="00482AAB">
              <w:rPr>
                <w:sz w:val="16"/>
                <w:szCs w:val="16"/>
              </w:rPr>
              <w:t xml:space="preserve">Oral </w:t>
            </w:r>
            <w:r w:rsidR="00B94EA4" w:rsidRPr="00482AAB">
              <w:rPr>
                <w:sz w:val="16"/>
                <w:szCs w:val="16"/>
              </w:rPr>
              <w:t>medicines</w:t>
            </w:r>
          </w:p>
        </w:tc>
        <w:tc>
          <w:tcPr>
            <w:tcW w:w="4535" w:type="dxa"/>
            <w:vAlign w:val="center"/>
            <w:hideMark/>
          </w:tcPr>
          <w:p w14:paraId="13B22A7D" w14:textId="77777777" w:rsidR="009C2034" w:rsidRPr="00482AAB" w:rsidRDefault="009C2034" w:rsidP="00482AAB">
            <w:pPr>
              <w:spacing w:after="0" w:line="276" w:lineRule="auto"/>
              <w:jc w:val="center"/>
              <w:rPr>
                <w:sz w:val="16"/>
                <w:szCs w:val="16"/>
              </w:rPr>
            </w:pPr>
            <w:r w:rsidRPr="00482AAB">
              <w:rPr>
                <w:sz w:val="16"/>
                <w:szCs w:val="16"/>
              </w:rPr>
              <w:t>1.2 (2.8)</w:t>
            </w:r>
          </w:p>
        </w:tc>
      </w:tr>
      <w:tr w:rsidR="009C2034" w:rsidRPr="00482AAB" w14:paraId="6BADC74C" w14:textId="77777777" w:rsidTr="006D077F">
        <w:trPr>
          <w:trHeight w:val="255"/>
        </w:trPr>
        <w:tc>
          <w:tcPr>
            <w:tcW w:w="4535" w:type="dxa"/>
            <w:vAlign w:val="center"/>
            <w:hideMark/>
          </w:tcPr>
          <w:p w14:paraId="75C746A7" w14:textId="0D0F8AC3" w:rsidR="009C2034" w:rsidRPr="00482AAB" w:rsidRDefault="009C2034" w:rsidP="002828DF">
            <w:pPr>
              <w:spacing w:after="0" w:line="276" w:lineRule="auto"/>
              <w:rPr>
                <w:sz w:val="16"/>
                <w:szCs w:val="16"/>
              </w:rPr>
            </w:pPr>
            <w:r w:rsidRPr="00482AAB">
              <w:rPr>
                <w:sz w:val="16"/>
                <w:szCs w:val="16"/>
              </w:rPr>
              <w:t xml:space="preserve">Injection </w:t>
            </w:r>
            <w:r w:rsidR="00B94EA4" w:rsidRPr="00482AAB">
              <w:rPr>
                <w:sz w:val="16"/>
                <w:szCs w:val="16"/>
              </w:rPr>
              <w:t>medicines</w:t>
            </w:r>
          </w:p>
        </w:tc>
        <w:tc>
          <w:tcPr>
            <w:tcW w:w="4535" w:type="dxa"/>
            <w:vAlign w:val="center"/>
            <w:hideMark/>
          </w:tcPr>
          <w:p w14:paraId="78EE5E8A" w14:textId="77777777" w:rsidR="009C2034" w:rsidRPr="00482AAB" w:rsidRDefault="009C2034" w:rsidP="00482AAB">
            <w:pPr>
              <w:spacing w:after="0" w:line="276" w:lineRule="auto"/>
              <w:jc w:val="center"/>
              <w:rPr>
                <w:sz w:val="16"/>
                <w:szCs w:val="16"/>
              </w:rPr>
            </w:pPr>
            <w:r w:rsidRPr="00482AAB">
              <w:rPr>
                <w:sz w:val="16"/>
                <w:szCs w:val="16"/>
              </w:rPr>
              <w:t>20.0 (42.6)</w:t>
            </w:r>
          </w:p>
        </w:tc>
      </w:tr>
      <w:tr w:rsidR="009C2034" w:rsidRPr="00482AAB" w14:paraId="79C257C2" w14:textId="77777777" w:rsidTr="006D077F">
        <w:trPr>
          <w:trHeight w:val="255"/>
        </w:trPr>
        <w:tc>
          <w:tcPr>
            <w:tcW w:w="4535" w:type="dxa"/>
            <w:vAlign w:val="center"/>
            <w:hideMark/>
          </w:tcPr>
          <w:p w14:paraId="04C38F7F" w14:textId="77777777" w:rsidR="009C2034" w:rsidRPr="00482AAB" w:rsidRDefault="009C2034" w:rsidP="002828DF">
            <w:pPr>
              <w:spacing w:after="0" w:line="276" w:lineRule="auto"/>
              <w:rPr>
                <w:sz w:val="16"/>
                <w:szCs w:val="16"/>
              </w:rPr>
            </w:pPr>
            <w:r w:rsidRPr="00482AAB">
              <w:rPr>
                <w:sz w:val="16"/>
                <w:szCs w:val="16"/>
              </w:rPr>
              <w:t>Diagnostic tests</w:t>
            </w:r>
          </w:p>
        </w:tc>
        <w:tc>
          <w:tcPr>
            <w:tcW w:w="4535" w:type="dxa"/>
            <w:vAlign w:val="center"/>
            <w:hideMark/>
          </w:tcPr>
          <w:p w14:paraId="5D64A95E" w14:textId="77777777" w:rsidR="009C2034" w:rsidRPr="00482AAB" w:rsidRDefault="009C2034" w:rsidP="00482AAB">
            <w:pPr>
              <w:spacing w:after="0" w:line="276" w:lineRule="auto"/>
              <w:jc w:val="center"/>
              <w:rPr>
                <w:sz w:val="16"/>
                <w:szCs w:val="16"/>
              </w:rPr>
            </w:pPr>
            <w:r w:rsidRPr="00482AAB">
              <w:rPr>
                <w:sz w:val="16"/>
                <w:szCs w:val="16"/>
              </w:rPr>
              <w:t>11.9 (5.7)</w:t>
            </w:r>
          </w:p>
        </w:tc>
      </w:tr>
      <w:tr w:rsidR="009C2034" w:rsidRPr="00482AAB" w14:paraId="6BF003EA" w14:textId="77777777" w:rsidTr="006D077F">
        <w:trPr>
          <w:trHeight w:val="255"/>
        </w:trPr>
        <w:tc>
          <w:tcPr>
            <w:tcW w:w="4535" w:type="dxa"/>
            <w:vAlign w:val="center"/>
            <w:hideMark/>
          </w:tcPr>
          <w:p w14:paraId="2FAD9ACC" w14:textId="77777777" w:rsidR="009C2034" w:rsidRPr="00482AAB" w:rsidRDefault="009C2034" w:rsidP="002828DF">
            <w:pPr>
              <w:spacing w:after="0" w:line="276" w:lineRule="auto"/>
              <w:rPr>
                <w:sz w:val="16"/>
                <w:szCs w:val="16"/>
              </w:rPr>
            </w:pPr>
            <w:r w:rsidRPr="00482AAB">
              <w:rPr>
                <w:sz w:val="16"/>
                <w:szCs w:val="16"/>
              </w:rPr>
              <w:t>Mean total costs</w:t>
            </w:r>
          </w:p>
        </w:tc>
        <w:tc>
          <w:tcPr>
            <w:tcW w:w="4535" w:type="dxa"/>
            <w:vAlign w:val="center"/>
            <w:hideMark/>
          </w:tcPr>
          <w:p w14:paraId="32185E8D" w14:textId="77777777" w:rsidR="009C2034" w:rsidRPr="00482AAB" w:rsidRDefault="009C2034" w:rsidP="00482AAB">
            <w:pPr>
              <w:spacing w:after="0" w:line="276" w:lineRule="auto"/>
              <w:jc w:val="center"/>
              <w:rPr>
                <w:sz w:val="16"/>
                <w:szCs w:val="16"/>
              </w:rPr>
            </w:pPr>
            <w:r w:rsidRPr="00482AAB">
              <w:rPr>
                <w:sz w:val="16"/>
                <w:szCs w:val="16"/>
              </w:rPr>
              <w:t>746.1 (848.3)</w:t>
            </w:r>
          </w:p>
        </w:tc>
      </w:tr>
    </w:tbl>
    <w:p w14:paraId="6F3721EA" w14:textId="77777777" w:rsidR="006E3749" w:rsidRDefault="005B4836" w:rsidP="00033C8E">
      <w:pPr>
        <w:pStyle w:val="BodyText"/>
      </w:pPr>
      <w:r w:rsidRPr="005B4836">
        <w:t>Values in parenthesis are standard deviations. SSTIs, skin and soft tissue infections.</w:t>
      </w:r>
    </w:p>
    <w:p w14:paraId="43693759" w14:textId="77777777" w:rsidR="006E3749" w:rsidRDefault="006E3749" w:rsidP="00033C8E">
      <w:pPr>
        <w:pStyle w:val="BodyText"/>
      </w:pPr>
    </w:p>
    <w:p w14:paraId="20C853AF" w14:textId="7380EDAE" w:rsidR="00F2332C" w:rsidRPr="005B4836" w:rsidRDefault="00F2332C" w:rsidP="00033C8E">
      <w:pPr>
        <w:pStyle w:val="BodyText"/>
        <w:rPr>
          <w:sz w:val="21"/>
        </w:rPr>
      </w:pPr>
    </w:p>
    <w:sectPr w:rsidR="00F2332C" w:rsidRPr="005B4836" w:rsidSect="002A7307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A4DBA" w14:textId="77777777" w:rsidR="00702E1F" w:rsidRDefault="00702E1F">
      <w:pPr>
        <w:spacing w:after="0"/>
      </w:pPr>
      <w:r>
        <w:separator/>
      </w:r>
    </w:p>
  </w:endnote>
  <w:endnote w:type="continuationSeparator" w:id="0">
    <w:p w14:paraId="7E33ED9F" w14:textId="77777777" w:rsidR="00702E1F" w:rsidRDefault="00702E1F">
      <w:pPr>
        <w:spacing w:after="0"/>
      </w:pPr>
      <w:r>
        <w:continuationSeparator/>
      </w:r>
    </w:p>
  </w:endnote>
  <w:endnote w:type="continuationNotice" w:id="1">
    <w:p w14:paraId="2C668B24" w14:textId="77777777" w:rsidR="00702E1F" w:rsidRDefault="00702E1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Body CS)">
    <w:altName w:val="Arial"/>
    <w:panose1 w:val="020B0604020202020204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47080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BE94595" w14:textId="673C76E5" w:rsidR="005F5C41" w:rsidRDefault="005F5C41" w:rsidP="0029605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0324C2">
          <w:rPr>
            <w:rStyle w:val="PageNumber"/>
            <w:noProof/>
          </w:rPr>
          <w:t>19</w:t>
        </w:r>
        <w:r>
          <w:rPr>
            <w:rStyle w:val="PageNumber"/>
          </w:rPr>
          <w:fldChar w:fldCharType="end"/>
        </w:r>
      </w:p>
    </w:sdtContent>
  </w:sdt>
  <w:p w14:paraId="10B4F5BC" w14:textId="77777777" w:rsidR="005F5C41" w:rsidRDefault="005F5C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4699517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9C9B3B1" w14:textId="074B99E4" w:rsidR="005F5C41" w:rsidRDefault="005F5C41" w:rsidP="0029605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B66655D" w14:textId="6F5F7090" w:rsidR="005F5C41" w:rsidRDefault="001F128B" w:rsidP="001F128B">
    <w:pPr>
      <w:pStyle w:val="Footer"/>
      <w:tabs>
        <w:tab w:val="clear" w:pos="9026"/>
        <w:tab w:val="left" w:pos="4513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9DF4B" w14:textId="77777777" w:rsidR="00702E1F" w:rsidRDefault="00702E1F">
      <w:r>
        <w:separator/>
      </w:r>
    </w:p>
  </w:footnote>
  <w:footnote w:type="continuationSeparator" w:id="0">
    <w:p w14:paraId="00A86303" w14:textId="77777777" w:rsidR="00702E1F" w:rsidRDefault="00702E1F">
      <w:r>
        <w:continuationSeparator/>
      </w:r>
    </w:p>
  </w:footnote>
  <w:footnote w:type="continuationNotice" w:id="1">
    <w:p w14:paraId="12C08D89" w14:textId="77777777" w:rsidR="00702E1F" w:rsidRDefault="00702E1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2781A3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1A630063"/>
    <w:multiLevelType w:val="hybridMultilevel"/>
    <w:tmpl w:val="1FD21E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5475110">
    <w:abstractNumId w:val="0"/>
  </w:num>
  <w:num w:numId="2" w16cid:durableId="9778016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PLoS&lt;/Style&gt;&lt;LeftDelim&gt;{&lt;/LeftDelim&gt;&lt;RightDelim&gt;}&lt;/RightDelim&gt;&lt;FontName&gt;Arial&lt;/FontName&gt;&lt;FontSize&gt;11&lt;/FontSize&gt;&lt;ReflistTitle&gt;&lt;/ReflistTitle&gt;&lt;StartingRefnum&gt;1&lt;/StartingRefnum&gt;&lt;FirstLineIndent&gt;0&lt;/FirstLineIndent&gt;&lt;HangingIndent&gt;565&lt;/HangingIndent&gt;&lt;LineSpacing&gt;1&lt;/LineSpacing&gt;&lt;SpaceAfter&gt;0&lt;/SpaceAfter&gt;&lt;HyperlinksEnabled&gt;1&lt;/HyperlinksEnabled&gt;&lt;HyperlinksVisible&gt;1&lt;/HyperlinksVisible&gt;&lt;EnableBibliographyCategories&gt;0&lt;/EnableBibliographyCategories&gt;&lt;/ENLayout&gt;"/>
    <w:docVar w:name="EN.Libraries" w:val="&lt;Libraries&gt;&lt;item db-id=&quot;9vtp52w9xedaaxedwfqppwd1zaxdwpdpr902&quot;&gt;library&lt;record-ids&gt;&lt;item&gt;313&lt;/item&gt;&lt;/record-ids&gt;&lt;/item&gt;&lt;/Libraries&gt;"/>
    <w:docVar w:name="EN.UseJSCitationFormat" w:val="True"/>
  </w:docVars>
  <w:rsids>
    <w:rsidRoot w:val="00091886"/>
    <w:rsid w:val="000005BE"/>
    <w:rsid w:val="00000B7F"/>
    <w:rsid w:val="00002376"/>
    <w:rsid w:val="00002413"/>
    <w:rsid w:val="000024F4"/>
    <w:rsid w:val="00003300"/>
    <w:rsid w:val="000039A6"/>
    <w:rsid w:val="00005B4E"/>
    <w:rsid w:val="00005D5B"/>
    <w:rsid w:val="00006714"/>
    <w:rsid w:val="00006CAB"/>
    <w:rsid w:val="00007F23"/>
    <w:rsid w:val="00007FBD"/>
    <w:rsid w:val="00010D48"/>
    <w:rsid w:val="00011A8A"/>
    <w:rsid w:val="000129DB"/>
    <w:rsid w:val="000147AA"/>
    <w:rsid w:val="00014BF2"/>
    <w:rsid w:val="00015330"/>
    <w:rsid w:val="00016365"/>
    <w:rsid w:val="000166D7"/>
    <w:rsid w:val="00017614"/>
    <w:rsid w:val="000178F6"/>
    <w:rsid w:val="00017DBF"/>
    <w:rsid w:val="00017ED4"/>
    <w:rsid w:val="00020874"/>
    <w:rsid w:val="00021139"/>
    <w:rsid w:val="000211A6"/>
    <w:rsid w:val="0002123A"/>
    <w:rsid w:val="00021CC9"/>
    <w:rsid w:val="00022632"/>
    <w:rsid w:val="000226FF"/>
    <w:rsid w:val="0002352A"/>
    <w:rsid w:val="0002442E"/>
    <w:rsid w:val="000244B7"/>
    <w:rsid w:val="000256EB"/>
    <w:rsid w:val="0002596E"/>
    <w:rsid w:val="000259B6"/>
    <w:rsid w:val="00025BA0"/>
    <w:rsid w:val="00026169"/>
    <w:rsid w:val="00026A66"/>
    <w:rsid w:val="00026BCA"/>
    <w:rsid w:val="000279A0"/>
    <w:rsid w:val="0003174D"/>
    <w:rsid w:val="00031EC3"/>
    <w:rsid w:val="000324C2"/>
    <w:rsid w:val="00032528"/>
    <w:rsid w:val="00032ED7"/>
    <w:rsid w:val="00033C8E"/>
    <w:rsid w:val="00033E1D"/>
    <w:rsid w:val="00033E4F"/>
    <w:rsid w:val="00035C64"/>
    <w:rsid w:val="0003616A"/>
    <w:rsid w:val="00040025"/>
    <w:rsid w:val="00040AAB"/>
    <w:rsid w:val="00041468"/>
    <w:rsid w:val="0004146E"/>
    <w:rsid w:val="00041AA0"/>
    <w:rsid w:val="000420AC"/>
    <w:rsid w:val="00042174"/>
    <w:rsid w:val="00047274"/>
    <w:rsid w:val="000506D1"/>
    <w:rsid w:val="00050DF7"/>
    <w:rsid w:val="0005132F"/>
    <w:rsid w:val="00051426"/>
    <w:rsid w:val="000521FF"/>
    <w:rsid w:val="00053A3B"/>
    <w:rsid w:val="00055E17"/>
    <w:rsid w:val="00056156"/>
    <w:rsid w:val="0005635E"/>
    <w:rsid w:val="0005682E"/>
    <w:rsid w:val="000601CA"/>
    <w:rsid w:val="00060203"/>
    <w:rsid w:val="000602B2"/>
    <w:rsid w:val="00060E0D"/>
    <w:rsid w:val="00060FC5"/>
    <w:rsid w:val="000613DB"/>
    <w:rsid w:val="00061AE3"/>
    <w:rsid w:val="00063B69"/>
    <w:rsid w:val="0006441C"/>
    <w:rsid w:val="00064F87"/>
    <w:rsid w:val="000672AB"/>
    <w:rsid w:val="0006760F"/>
    <w:rsid w:val="00070914"/>
    <w:rsid w:val="00070DA2"/>
    <w:rsid w:val="0007163A"/>
    <w:rsid w:val="00072B8C"/>
    <w:rsid w:val="00072F89"/>
    <w:rsid w:val="00074C3B"/>
    <w:rsid w:val="00075A03"/>
    <w:rsid w:val="00075CAD"/>
    <w:rsid w:val="0008013A"/>
    <w:rsid w:val="000804D4"/>
    <w:rsid w:val="00081311"/>
    <w:rsid w:val="00082072"/>
    <w:rsid w:val="00082B54"/>
    <w:rsid w:val="00082C86"/>
    <w:rsid w:val="00083DEA"/>
    <w:rsid w:val="000851F4"/>
    <w:rsid w:val="000866C4"/>
    <w:rsid w:val="00086938"/>
    <w:rsid w:val="000876F5"/>
    <w:rsid w:val="00087B69"/>
    <w:rsid w:val="00087CA6"/>
    <w:rsid w:val="00091319"/>
    <w:rsid w:val="00091886"/>
    <w:rsid w:val="00092756"/>
    <w:rsid w:val="000929DE"/>
    <w:rsid w:val="00092F5F"/>
    <w:rsid w:val="00094490"/>
    <w:rsid w:val="0009560A"/>
    <w:rsid w:val="000958B1"/>
    <w:rsid w:val="00095F34"/>
    <w:rsid w:val="000960C9"/>
    <w:rsid w:val="00096212"/>
    <w:rsid w:val="000A109A"/>
    <w:rsid w:val="000A260B"/>
    <w:rsid w:val="000A2916"/>
    <w:rsid w:val="000A29D4"/>
    <w:rsid w:val="000A4C8C"/>
    <w:rsid w:val="000A643A"/>
    <w:rsid w:val="000A7221"/>
    <w:rsid w:val="000A7CC1"/>
    <w:rsid w:val="000A7EA0"/>
    <w:rsid w:val="000B0A09"/>
    <w:rsid w:val="000B0C4A"/>
    <w:rsid w:val="000B10C3"/>
    <w:rsid w:val="000B1716"/>
    <w:rsid w:val="000B2031"/>
    <w:rsid w:val="000B2127"/>
    <w:rsid w:val="000B2C7D"/>
    <w:rsid w:val="000B3251"/>
    <w:rsid w:val="000B3949"/>
    <w:rsid w:val="000B3D9A"/>
    <w:rsid w:val="000B435A"/>
    <w:rsid w:val="000B4423"/>
    <w:rsid w:val="000B4A5A"/>
    <w:rsid w:val="000B5377"/>
    <w:rsid w:val="000B543C"/>
    <w:rsid w:val="000B5FAF"/>
    <w:rsid w:val="000C07F7"/>
    <w:rsid w:val="000C0D84"/>
    <w:rsid w:val="000C0F7C"/>
    <w:rsid w:val="000C2235"/>
    <w:rsid w:val="000C38D2"/>
    <w:rsid w:val="000C448A"/>
    <w:rsid w:val="000C4CC1"/>
    <w:rsid w:val="000C63DB"/>
    <w:rsid w:val="000C70D5"/>
    <w:rsid w:val="000D1678"/>
    <w:rsid w:val="000D3D31"/>
    <w:rsid w:val="000D427B"/>
    <w:rsid w:val="000D4338"/>
    <w:rsid w:val="000D477A"/>
    <w:rsid w:val="000D4922"/>
    <w:rsid w:val="000D4CA8"/>
    <w:rsid w:val="000D4DB0"/>
    <w:rsid w:val="000D5145"/>
    <w:rsid w:val="000D5445"/>
    <w:rsid w:val="000D5580"/>
    <w:rsid w:val="000D76F9"/>
    <w:rsid w:val="000E2179"/>
    <w:rsid w:val="000E248D"/>
    <w:rsid w:val="000E3AFD"/>
    <w:rsid w:val="000E4177"/>
    <w:rsid w:val="000E48D9"/>
    <w:rsid w:val="000E4D7B"/>
    <w:rsid w:val="000E5062"/>
    <w:rsid w:val="000E6FBA"/>
    <w:rsid w:val="000F0319"/>
    <w:rsid w:val="000F1206"/>
    <w:rsid w:val="000F19C4"/>
    <w:rsid w:val="000F1F03"/>
    <w:rsid w:val="000F22FB"/>
    <w:rsid w:val="000F2372"/>
    <w:rsid w:val="000F2D19"/>
    <w:rsid w:val="000F3FFD"/>
    <w:rsid w:val="000F57CA"/>
    <w:rsid w:val="000F5C74"/>
    <w:rsid w:val="000F718A"/>
    <w:rsid w:val="000F7BED"/>
    <w:rsid w:val="00100189"/>
    <w:rsid w:val="00100AB8"/>
    <w:rsid w:val="00103E75"/>
    <w:rsid w:val="001049D7"/>
    <w:rsid w:val="00105E83"/>
    <w:rsid w:val="00106504"/>
    <w:rsid w:val="001065F2"/>
    <w:rsid w:val="0010672F"/>
    <w:rsid w:val="00107593"/>
    <w:rsid w:val="00112770"/>
    <w:rsid w:val="00112896"/>
    <w:rsid w:val="00112D3D"/>
    <w:rsid w:val="001134BD"/>
    <w:rsid w:val="00114A2B"/>
    <w:rsid w:val="00114F35"/>
    <w:rsid w:val="00115726"/>
    <w:rsid w:val="0011589C"/>
    <w:rsid w:val="001164C7"/>
    <w:rsid w:val="001167CC"/>
    <w:rsid w:val="00122442"/>
    <w:rsid w:val="00122670"/>
    <w:rsid w:val="0012351C"/>
    <w:rsid w:val="0012757D"/>
    <w:rsid w:val="00127867"/>
    <w:rsid w:val="0013006B"/>
    <w:rsid w:val="0013047F"/>
    <w:rsid w:val="00130B38"/>
    <w:rsid w:val="00130DCA"/>
    <w:rsid w:val="00132746"/>
    <w:rsid w:val="00132AB7"/>
    <w:rsid w:val="00132AE8"/>
    <w:rsid w:val="0013300A"/>
    <w:rsid w:val="00133195"/>
    <w:rsid w:val="00134420"/>
    <w:rsid w:val="00134971"/>
    <w:rsid w:val="0013530F"/>
    <w:rsid w:val="00136C6D"/>
    <w:rsid w:val="00137ECA"/>
    <w:rsid w:val="00140CE3"/>
    <w:rsid w:val="00140DDC"/>
    <w:rsid w:val="001415BB"/>
    <w:rsid w:val="00142BE4"/>
    <w:rsid w:val="00142C04"/>
    <w:rsid w:val="00144064"/>
    <w:rsid w:val="001448F4"/>
    <w:rsid w:val="00145ACF"/>
    <w:rsid w:val="001461BB"/>
    <w:rsid w:val="00146765"/>
    <w:rsid w:val="001469AF"/>
    <w:rsid w:val="00146ADB"/>
    <w:rsid w:val="00146E6B"/>
    <w:rsid w:val="0014705E"/>
    <w:rsid w:val="00147A44"/>
    <w:rsid w:val="00150075"/>
    <w:rsid w:val="00150BB2"/>
    <w:rsid w:val="00150EFB"/>
    <w:rsid w:val="001515EA"/>
    <w:rsid w:val="00151CF0"/>
    <w:rsid w:val="0015278D"/>
    <w:rsid w:val="00152E63"/>
    <w:rsid w:val="00152EC9"/>
    <w:rsid w:val="00152FE3"/>
    <w:rsid w:val="00153D69"/>
    <w:rsid w:val="00154A53"/>
    <w:rsid w:val="00156CF5"/>
    <w:rsid w:val="00157871"/>
    <w:rsid w:val="001622E9"/>
    <w:rsid w:val="0016287D"/>
    <w:rsid w:val="0016457D"/>
    <w:rsid w:val="00164937"/>
    <w:rsid w:val="001651E1"/>
    <w:rsid w:val="00165922"/>
    <w:rsid w:val="0016630A"/>
    <w:rsid w:val="00166486"/>
    <w:rsid w:val="00167B93"/>
    <w:rsid w:val="00170B67"/>
    <w:rsid w:val="001713A0"/>
    <w:rsid w:val="0017306C"/>
    <w:rsid w:val="001759D0"/>
    <w:rsid w:val="00176144"/>
    <w:rsid w:val="00177295"/>
    <w:rsid w:val="00180601"/>
    <w:rsid w:val="00180BAA"/>
    <w:rsid w:val="0018339A"/>
    <w:rsid w:val="00183C79"/>
    <w:rsid w:val="001845B5"/>
    <w:rsid w:val="00184725"/>
    <w:rsid w:val="00184EE5"/>
    <w:rsid w:val="00184F1E"/>
    <w:rsid w:val="00185F8E"/>
    <w:rsid w:val="0018668E"/>
    <w:rsid w:val="00187B41"/>
    <w:rsid w:val="001900DB"/>
    <w:rsid w:val="00190D79"/>
    <w:rsid w:val="00192766"/>
    <w:rsid w:val="0019284F"/>
    <w:rsid w:val="00192ED7"/>
    <w:rsid w:val="00193305"/>
    <w:rsid w:val="00194214"/>
    <w:rsid w:val="00197B93"/>
    <w:rsid w:val="001A041D"/>
    <w:rsid w:val="001A1D63"/>
    <w:rsid w:val="001A21EA"/>
    <w:rsid w:val="001A2A61"/>
    <w:rsid w:val="001A3214"/>
    <w:rsid w:val="001A398D"/>
    <w:rsid w:val="001A4116"/>
    <w:rsid w:val="001A4A53"/>
    <w:rsid w:val="001A5BFB"/>
    <w:rsid w:val="001A6112"/>
    <w:rsid w:val="001A6AE3"/>
    <w:rsid w:val="001A6DB1"/>
    <w:rsid w:val="001A75D0"/>
    <w:rsid w:val="001B1B43"/>
    <w:rsid w:val="001B33CE"/>
    <w:rsid w:val="001B44DE"/>
    <w:rsid w:val="001B45E1"/>
    <w:rsid w:val="001B5FFE"/>
    <w:rsid w:val="001C2E19"/>
    <w:rsid w:val="001C3F70"/>
    <w:rsid w:val="001C43D0"/>
    <w:rsid w:val="001C4554"/>
    <w:rsid w:val="001C6592"/>
    <w:rsid w:val="001C6F37"/>
    <w:rsid w:val="001C7290"/>
    <w:rsid w:val="001C7463"/>
    <w:rsid w:val="001C7A60"/>
    <w:rsid w:val="001D04D7"/>
    <w:rsid w:val="001D141A"/>
    <w:rsid w:val="001D2671"/>
    <w:rsid w:val="001D442C"/>
    <w:rsid w:val="001D5378"/>
    <w:rsid w:val="001D59BB"/>
    <w:rsid w:val="001D5DD4"/>
    <w:rsid w:val="001D7702"/>
    <w:rsid w:val="001D7797"/>
    <w:rsid w:val="001E1FFE"/>
    <w:rsid w:val="001E2358"/>
    <w:rsid w:val="001E26FD"/>
    <w:rsid w:val="001E3523"/>
    <w:rsid w:val="001E42C6"/>
    <w:rsid w:val="001E4668"/>
    <w:rsid w:val="001E46A7"/>
    <w:rsid w:val="001E49F9"/>
    <w:rsid w:val="001E4CDE"/>
    <w:rsid w:val="001E4D69"/>
    <w:rsid w:val="001E56B3"/>
    <w:rsid w:val="001E74BE"/>
    <w:rsid w:val="001E7FC0"/>
    <w:rsid w:val="001F0A85"/>
    <w:rsid w:val="001F0C26"/>
    <w:rsid w:val="001F128B"/>
    <w:rsid w:val="001F18A3"/>
    <w:rsid w:val="001F1B76"/>
    <w:rsid w:val="001F201E"/>
    <w:rsid w:val="001F213C"/>
    <w:rsid w:val="001F2281"/>
    <w:rsid w:val="001F23F3"/>
    <w:rsid w:val="001F3842"/>
    <w:rsid w:val="001F440C"/>
    <w:rsid w:val="001F5AF9"/>
    <w:rsid w:val="001F5F02"/>
    <w:rsid w:val="001F68B2"/>
    <w:rsid w:val="001F6C3F"/>
    <w:rsid w:val="002001BA"/>
    <w:rsid w:val="002025ED"/>
    <w:rsid w:val="00203CDC"/>
    <w:rsid w:val="00204366"/>
    <w:rsid w:val="002049EF"/>
    <w:rsid w:val="00204CD8"/>
    <w:rsid w:val="002055ED"/>
    <w:rsid w:val="00205FE8"/>
    <w:rsid w:val="00206A18"/>
    <w:rsid w:val="00206CB4"/>
    <w:rsid w:val="00207471"/>
    <w:rsid w:val="00207EB6"/>
    <w:rsid w:val="00210696"/>
    <w:rsid w:val="00211115"/>
    <w:rsid w:val="00211440"/>
    <w:rsid w:val="00211723"/>
    <w:rsid w:val="0021182B"/>
    <w:rsid w:val="00211D25"/>
    <w:rsid w:val="00214921"/>
    <w:rsid w:val="0021578B"/>
    <w:rsid w:val="002165CD"/>
    <w:rsid w:val="00217459"/>
    <w:rsid w:val="00222AFF"/>
    <w:rsid w:val="00222D92"/>
    <w:rsid w:val="0022369C"/>
    <w:rsid w:val="00226748"/>
    <w:rsid w:val="00226BD0"/>
    <w:rsid w:val="00227233"/>
    <w:rsid w:val="002272C1"/>
    <w:rsid w:val="00227A87"/>
    <w:rsid w:val="00231379"/>
    <w:rsid w:val="002317C5"/>
    <w:rsid w:val="00231CF9"/>
    <w:rsid w:val="00234C6D"/>
    <w:rsid w:val="00234D22"/>
    <w:rsid w:val="00235F40"/>
    <w:rsid w:val="00236C37"/>
    <w:rsid w:val="00237A40"/>
    <w:rsid w:val="00237BB1"/>
    <w:rsid w:val="00241510"/>
    <w:rsid w:val="00241B43"/>
    <w:rsid w:val="00242022"/>
    <w:rsid w:val="00244F96"/>
    <w:rsid w:val="00244FC8"/>
    <w:rsid w:val="00245125"/>
    <w:rsid w:val="00245E24"/>
    <w:rsid w:val="002466AE"/>
    <w:rsid w:val="00246F26"/>
    <w:rsid w:val="00247E9A"/>
    <w:rsid w:val="0025094D"/>
    <w:rsid w:val="0025337C"/>
    <w:rsid w:val="002536D8"/>
    <w:rsid w:val="00254100"/>
    <w:rsid w:val="0025411A"/>
    <w:rsid w:val="00254277"/>
    <w:rsid w:val="00254381"/>
    <w:rsid w:val="00255418"/>
    <w:rsid w:val="0025542E"/>
    <w:rsid w:val="0025552B"/>
    <w:rsid w:val="00255E4E"/>
    <w:rsid w:val="00256601"/>
    <w:rsid w:val="00257526"/>
    <w:rsid w:val="00257777"/>
    <w:rsid w:val="002615DB"/>
    <w:rsid w:val="00261EF6"/>
    <w:rsid w:val="002624C5"/>
    <w:rsid w:val="00262823"/>
    <w:rsid w:val="00263A06"/>
    <w:rsid w:val="00263EEA"/>
    <w:rsid w:val="00264633"/>
    <w:rsid w:val="00264AE1"/>
    <w:rsid w:val="00265165"/>
    <w:rsid w:val="0026691C"/>
    <w:rsid w:val="0026795C"/>
    <w:rsid w:val="00267E67"/>
    <w:rsid w:val="00270BB4"/>
    <w:rsid w:val="00270E00"/>
    <w:rsid w:val="00272856"/>
    <w:rsid w:val="0027398F"/>
    <w:rsid w:val="00274329"/>
    <w:rsid w:val="00274FF3"/>
    <w:rsid w:val="00276820"/>
    <w:rsid w:val="00276AFB"/>
    <w:rsid w:val="00276DA7"/>
    <w:rsid w:val="00277556"/>
    <w:rsid w:val="00280355"/>
    <w:rsid w:val="00282028"/>
    <w:rsid w:val="002828DF"/>
    <w:rsid w:val="00282CAE"/>
    <w:rsid w:val="00283261"/>
    <w:rsid w:val="00284C04"/>
    <w:rsid w:val="0028527C"/>
    <w:rsid w:val="00285DA9"/>
    <w:rsid w:val="0028613F"/>
    <w:rsid w:val="002877F7"/>
    <w:rsid w:val="00287E2D"/>
    <w:rsid w:val="002914B6"/>
    <w:rsid w:val="00291544"/>
    <w:rsid w:val="002935C0"/>
    <w:rsid w:val="002939B9"/>
    <w:rsid w:val="00293C6C"/>
    <w:rsid w:val="002948D5"/>
    <w:rsid w:val="00294CC5"/>
    <w:rsid w:val="0029605C"/>
    <w:rsid w:val="00296C57"/>
    <w:rsid w:val="00297A82"/>
    <w:rsid w:val="00297F8C"/>
    <w:rsid w:val="002A0014"/>
    <w:rsid w:val="002A124C"/>
    <w:rsid w:val="002A16E5"/>
    <w:rsid w:val="002A31DB"/>
    <w:rsid w:val="002A37E6"/>
    <w:rsid w:val="002A41E3"/>
    <w:rsid w:val="002A4DDC"/>
    <w:rsid w:val="002A5682"/>
    <w:rsid w:val="002A5D3F"/>
    <w:rsid w:val="002A60EF"/>
    <w:rsid w:val="002A6D44"/>
    <w:rsid w:val="002A6F59"/>
    <w:rsid w:val="002A7307"/>
    <w:rsid w:val="002A754D"/>
    <w:rsid w:val="002B05DD"/>
    <w:rsid w:val="002B2131"/>
    <w:rsid w:val="002B310F"/>
    <w:rsid w:val="002B3974"/>
    <w:rsid w:val="002B4563"/>
    <w:rsid w:val="002B6FF5"/>
    <w:rsid w:val="002C032E"/>
    <w:rsid w:val="002C1EE3"/>
    <w:rsid w:val="002C21FA"/>
    <w:rsid w:val="002C3422"/>
    <w:rsid w:val="002C3CC9"/>
    <w:rsid w:val="002C5128"/>
    <w:rsid w:val="002C5289"/>
    <w:rsid w:val="002C5321"/>
    <w:rsid w:val="002C62CC"/>
    <w:rsid w:val="002C770C"/>
    <w:rsid w:val="002C7EC1"/>
    <w:rsid w:val="002D0EA9"/>
    <w:rsid w:val="002D16D3"/>
    <w:rsid w:val="002D1F12"/>
    <w:rsid w:val="002D2737"/>
    <w:rsid w:val="002D2F05"/>
    <w:rsid w:val="002D3C3C"/>
    <w:rsid w:val="002D4D03"/>
    <w:rsid w:val="002D5137"/>
    <w:rsid w:val="002D6CF2"/>
    <w:rsid w:val="002E0585"/>
    <w:rsid w:val="002E080C"/>
    <w:rsid w:val="002E0FBF"/>
    <w:rsid w:val="002E17E0"/>
    <w:rsid w:val="002E296F"/>
    <w:rsid w:val="002E34FB"/>
    <w:rsid w:val="002E489B"/>
    <w:rsid w:val="002E7421"/>
    <w:rsid w:val="002E75B3"/>
    <w:rsid w:val="002E7975"/>
    <w:rsid w:val="002F0483"/>
    <w:rsid w:val="002F112C"/>
    <w:rsid w:val="002F1E79"/>
    <w:rsid w:val="002F2083"/>
    <w:rsid w:val="002F21DA"/>
    <w:rsid w:val="002F22BD"/>
    <w:rsid w:val="002F2AF4"/>
    <w:rsid w:val="002F34FF"/>
    <w:rsid w:val="002F3785"/>
    <w:rsid w:val="002F39F2"/>
    <w:rsid w:val="002F5289"/>
    <w:rsid w:val="002F7291"/>
    <w:rsid w:val="003008FA"/>
    <w:rsid w:val="00300BD0"/>
    <w:rsid w:val="00300D3A"/>
    <w:rsid w:val="00300D8D"/>
    <w:rsid w:val="00301ED3"/>
    <w:rsid w:val="003029AB"/>
    <w:rsid w:val="00303508"/>
    <w:rsid w:val="00303857"/>
    <w:rsid w:val="003045EA"/>
    <w:rsid w:val="00304AB4"/>
    <w:rsid w:val="00304BDB"/>
    <w:rsid w:val="00305D03"/>
    <w:rsid w:val="0030600A"/>
    <w:rsid w:val="003108F2"/>
    <w:rsid w:val="00310A2F"/>
    <w:rsid w:val="00310A6E"/>
    <w:rsid w:val="00312432"/>
    <w:rsid w:val="0031272A"/>
    <w:rsid w:val="00313771"/>
    <w:rsid w:val="0031382F"/>
    <w:rsid w:val="00313979"/>
    <w:rsid w:val="00313A41"/>
    <w:rsid w:val="00314790"/>
    <w:rsid w:val="0031580A"/>
    <w:rsid w:val="0031684E"/>
    <w:rsid w:val="00317020"/>
    <w:rsid w:val="0032009D"/>
    <w:rsid w:val="00320398"/>
    <w:rsid w:val="0032109E"/>
    <w:rsid w:val="0032123B"/>
    <w:rsid w:val="00321E7E"/>
    <w:rsid w:val="003237EC"/>
    <w:rsid w:val="00324790"/>
    <w:rsid w:val="00325739"/>
    <w:rsid w:val="00327D6B"/>
    <w:rsid w:val="00327EC0"/>
    <w:rsid w:val="003313EC"/>
    <w:rsid w:val="0033164E"/>
    <w:rsid w:val="00331907"/>
    <w:rsid w:val="00331B4C"/>
    <w:rsid w:val="00332CAC"/>
    <w:rsid w:val="003339FA"/>
    <w:rsid w:val="003344B2"/>
    <w:rsid w:val="003355B5"/>
    <w:rsid w:val="00337B52"/>
    <w:rsid w:val="00340E0B"/>
    <w:rsid w:val="00340F82"/>
    <w:rsid w:val="00341120"/>
    <w:rsid w:val="00343A4A"/>
    <w:rsid w:val="00344D60"/>
    <w:rsid w:val="00345466"/>
    <w:rsid w:val="003456B5"/>
    <w:rsid w:val="00346A0B"/>
    <w:rsid w:val="003474AA"/>
    <w:rsid w:val="003476CF"/>
    <w:rsid w:val="00350A22"/>
    <w:rsid w:val="00350EF5"/>
    <w:rsid w:val="00351755"/>
    <w:rsid w:val="00353BBA"/>
    <w:rsid w:val="00354EEE"/>
    <w:rsid w:val="00355A38"/>
    <w:rsid w:val="00356372"/>
    <w:rsid w:val="00356AB5"/>
    <w:rsid w:val="003579BD"/>
    <w:rsid w:val="00360B0F"/>
    <w:rsid w:val="003623AB"/>
    <w:rsid w:val="00362695"/>
    <w:rsid w:val="003637F2"/>
    <w:rsid w:val="00364C79"/>
    <w:rsid w:val="00364F3D"/>
    <w:rsid w:val="003670A5"/>
    <w:rsid w:val="00367B16"/>
    <w:rsid w:val="00371254"/>
    <w:rsid w:val="003726E5"/>
    <w:rsid w:val="0037387F"/>
    <w:rsid w:val="00373D40"/>
    <w:rsid w:val="00374411"/>
    <w:rsid w:val="00374468"/>
    <w:rsid w:val="003747A2"/>
    <w:rsid w:val="00376819"/>
    <w:rsid w:val="00377715"/>
    <w:rsid w:val="0037791C"/>
    <w:rsid w:val="00380218"/>
    <w:rsid w:val="003808E4"/>
    <w:rsid w:val="00380DE6"/>
    <w:rsid w:val="0038378C"/>
    <w:rsid w:val="00383D52"/>
    <w:rsid w:val="003874AE"/>
    <w:rsid w:val="00387CBD"/>
    <w:rsid w:val="00390E76"/>
    <w:rsid w:val="0039220B"/>
    <w:rsid w:val="00392418"/>
    <w:rsid w:val="0039256B"/>
    <w:rsid w:val="0039328F"/>
    <w:rsid w:val="00394083"/>
    <w:rsid w:val="0039439A"/>
    <w:rsid w:val="003947D5"/>
    <w:rsid w:val="00395E18"/>
    <w:rsid w:val="003A18F5"/>
    <w:rsid w:val="003A2A80"/>
    <w:rsid w:val="003A2C3F"/>
    <w:rsid w:val="003A33D2"/>
    <w:rsid w:val="003A4E07"/>
    <w:rsid w:val="003A50E7"/>
    <w:rsid w:val="003A579A"/>
    <w:rsid w:val="003A5A03"/>
    <w:rsid w:val="003A7E9B"/>
    <w:rsid w:val="003B26C8"/>
    <w:rsid w:val="003B2984"/>
    <w:rsid w:val="003B2992"/>
    <w:rsid w:val="003B4192"/>
    <w:rsid w:val="003B4506"/>
    <w:rsid w:val="003B571D"/>
    <w:rsid w:val="003B5889"/>
    <w:rsid w:val="003B61D9"/>
    <w:rsid w:val="003B79F8"/>
    <w:rsid w:val="003C00C8"/>
    <w:rsid w:val="003C1BEC"/>
    <w:rsid w:val="003C20A5"/>
    <w:rsid w:val="003C26D3"/>
    <w:rsid w:val="003C2EEC"/>
    <w:rsid w:val="003C46EA"/>
    <w:rsid w:val="003C4EEF"/>
    <w:rsid w:val="003C529B"/>
    <w:rsid w:val="003C542D"/>
    <w:rsid w:val="003C6876"/>
    <w:rsid w:val="003C6E08"/>
    <w:rsid w:val="003C6F08"/>
    <w:rsid w:val="003C6FCF"/>
    <w:rsid w:val="003C76CF"/>
    <w:rsid w:val="003C7B1E"/>
    <w:rsid w:val="003C7D7F"/>
    <w:rsid w:val="003C7E62"/>
    <w:rsid w:val="003D1793"/>
    <w:rsid w:val="003D2F90"/>
    <w:rsid w:val="003D3106"/>
    <w:rsid w:val="003D34FA"/>
    <w:rsid w:val="003D3607"/>
    <w:rsid w:val="003D3ABF"/>
    <w:rsid w:val="003D41DE"/>
    <w:rsid w:val="003D41DF"/>
    <w:rsid w:val="003D4985"/>
    <w:rsid w:val="003D4C85"/>
    <w:rsid w:val="003D4FF5"/>
    <w:rsid w:val="003D6840"/>
    <w:rsid w:val="003D709A"/>
    <w:rsid w:val="003D72B8"/>
    <w:rsid w:val="003D7381"/>
    <w:rsid w:val="003E1B8F"/>
    <w:rsid w:val="003E2689"/>
    <w:rsid w:val="003E347E"/>
    <w:rsid w:val="003E3616"/>
    <w:rsid w:val="003E5563"/>
    <w:rsid w:val="003E5D67"/>
    <w:rsid w:val="003E6267"/>
    <w:rsid w:val="003E68A0"/>
    <w:rsid w:val="003E79AD"/>
    <w:rsid w:val="003E7A0B"/>
    <w:rsid w:val="003F02B5"/>
    <w:rsid w:val="003F1192"/>
    <w:rsid w:val="003F1B65"/>
    <w:rsid w:val="003F25FF"/>
    <w:rsid w:val="003F2B7F"/>
    <w:rsid w:val="003F4F0B"/>
    <w:rsid w:val="003F5137"/>
    <w:rsid w:val="003F5366"/>
    <w:rsid w:val="003F6A08"/>
    <w:rsid w:val="003F6EAD"/>
    <w:rsid w:val="003F7831"/>
    <w:rsid w:val="003F7A99"/>
    <w:rsid w:val="003F7D1A"/>
    <w:rsid w:val="004000F7"/>
    <w:rsid w:val="004005B9"/>
    <w:rsid w:val="0040073E"/>
    <w:rsid w:val="00400932"/>
    <w:rsid w:val="0040093C"/>
    <w:rsid w:val="00400F53"/>
    <w:rsid w:val="0040164B"/>
    <w:rsid w:val="00401AB5"/>
    <w:rsid w:val="0040253A"/>
    <w:rsid w:val="00403973"/>
    <w:rsid w:val="00404D3C"/>
    <w:rsid w:val="00405FB5"/>
    <w:rsid w:val="00406D24"/>
    <w:rsid w:val="00407335"/>
    <w:rsid w:val="004117EE"/>
    <w:rsid w:val="00413815"/>
    <w:rsid w:val="004139C1"/>
    <w:rsid w:val="00413CD6"/>
    <w:rsid w:val="0041527C"/>
    <w:rsid w:val="00415934"/>
    <w:rsid w:val="0041622F"/>
    <w:rsid w:val="00421471"/>
    <w:rsid w:val="004233E5"/>
    <w:rsid w:val="00424051"/>
    <w:rsid w:val="00426939"/>
    <w:rsid w:val="00426EA4"/>
    <w:rsid w:val="00427800"/>
    <w:rsid w:val="004301F3"/>
    <w:rsid w:val="00430E63"/>
    <w:rsid w:val="00431D3E"/>
    <w:rsid w:val="00432368"/>
    <w:rsid w:val="00432C91"/>
    <w:rsid w:val="0043430F"/>
    <w:rsid w:val="004346C2"/>
    <w:rsid w:val="004353E9"/>
    <w:rsid w:val="004361B3"/>
    <w:rsid w:val="004361C3"/>
    <w:rsid w:val="00444030"/>
    <w:rsid w:val="00444A60"/>
    <w:rsid w:val="004451AD"/>
    <w:rsid w:val="00445B57"/>
    <w:rsid w:val="004460E8"/>
    <w:rsid w:val="004472F1"/>
    <w:rsid w:val="00447A9B"/>
    <w:rsid w:val="0045006A"/>
    <w:rsid w:val="004503A7"/>
    <w:rsid w:val="00450BC8"/>
    <w:rsid w:val="00450E13"/>
    <w:rsid w:val="004517CF"/>
    <w:rsid w:val="00452629"/>
    <w:rsid w:val="00452808"/>
    <w:rsid w:val="0045414A"/>
    <w:rsid w:val="00454963"/>
    <w:rsid w:val="00455FE7"/>
    <w:rsid w:val="00460889"/>
    <w:rsid w:val="004609B0"/>
    <w:rsid w:val="00460F66"/>
    <w:rsid w:val="00461060"/>
    <w:rsid w:val="0046223F"/>
    <w:rsid w:val="004628E5"/>
    <w:rsid w:val="0046312B"/>
    <w:rsid w:val="00463BAC"/>
    <w:rsid w:val="004641E3"/>
    <w:rsid w:val="004641F1"/>
    <w:rsid w:val="0046482D"/>
    <w:rsid w:val="0046491F"/>
    <w:rsid w:val="00465354"/>
    <w:rsid w:val="004658E1"/>
    <w:rsid w:val="0046597E"/>
    <w:rsid w:val="004666FE"/>
    <w:rsid w:val="004667B3"/>
    <w:rsid w:val="00466CCE"/>
    <w:rsid w:val="004671BB"/>
    <w:rsid w:val="00470B88"/>
    <w:rsid w:val="00471E2B"/>
    <w:rsid w:val="00472103"/>
    <w:rsid w:val="00473718"/>
    <w:rsid w:val="0047586E"/>
    <w:rsid w:val="00480144"/>
    <w:rsid w:val="00480530"/>
    <w:rsid w:val="00482208"/>
    <w:rsid w:val="00482656"/>
    <w:rsid w:val="00482AAB"/>
    <w:rsid w:val="00482B24"/>
    <w:rsid w:val="00482C3B"/>
    <w:rsid w:val="00483FC5"/>
    <w:rsid w:val="004849EF"/>
    <w:rsid w:val="00485963"/>
    <w:rsid w:val="00486070"/>
    <w:rsid w:val="004867D5"/>
    <w:rsid w:val="00490645"/>
    <w:rsid w:val="00490B73"/>
    <w:rsid w:val="0049274E"/>
    <w:rsid w:val="00492C51"/>
    <w:rsid w:val="0049445B"/>
    <w:rsid w:val="004944E1"/>
    <w:rsid w:val="00495F1F"/>
    <w:rsid w:val="00497251"/>
    <w:rsid w:val="00497FBA"/>
    <w:rsid w:val="004A13AF"/>
    <w:rsid w:val="004A17DA"/>
    <w:rsid w:val="004A37C4"/>
    <w:rsid w:val="004A3F12"/>
    <w:rsid w:val="004A4ADF"/>
    <w:rsid w:val="004A4D0D"/>
    <w:rsid w:val="004A6AB6"/>
    <w:rsid w:val="004A7FE1"/>
    <w:rsid w:val="004B0B14"/>
    <w:rsid w:val="004B166B"/>
    <w:rsid w:val="004B170E"/>
    <w:rsid w:val="004B254C"/>
    <w:rsid w:val="004B2A71"/>
    <w:rsid w:val="004B352D"/>
    <w:rsid w:val="004B3DC3"/>
    <w:rsid w:val="004B454D"/>
    <w:rsid w:val="004B4555"/>
    <w:rsid w:val="004C04CD"/>
    <w:rsid w:val="004C26AA"/>
    <w:rsid w:val="004C2DD1"/>
    <w:rsid w:val="004C324B"/>
    <w:rsid w:val="004C3B69"/>
    <w:rsid w:val="004C454E"/>
    <w:rsid w:val="004C52DB"/>
    <w:rsid w:val="004C5EFA"/>
    <w:rsid w:val="004D0454"/>
    <w:rsid w:val="004D0B3C"/>
    <w:rsid w:val="004D19FA"/>
    <w:rsid w:val="004D2AF2"/>
    <w:rsid w:val="004D359D"/>
    <w:rsid w:val="004D3825"/>
    <w:rsid w:val="004D6DD8"/>
    <w:rsid w:val="004D750B"/>
    <w:rsid w:val="004D79E5"/>
    <w:rsid w:val="004D7A4D"/>
    <w:rsid w:val="004E03BD"/>
    <w:rsid w:val="004E1846"/>
    <w:rsid w:val="004E1B47"/>
    <w:rsid w:val="004E1B84"/>
    <w:rsid w:val="004E1C85"/>
    <w:rsid w:val="004E2935"/>
    <w:rsid w:val="004E2EDA"/>
    <w:rsid w:val="004E38AB"/>
    <w:rsid w:val="004E4149"/>
    <w:rsid w:val="004E4729"/>
    <w:rsid w:val="004E529D"/>
    <w:rsid w:val="004E5BF5"/>
    <w:rsid w:val="004E600E"/>
    <w:rsid w:val="004E60BB"/>
    <w:rsid w:val="004E7146"/>
    <w:rsid w:val="004E7806"/>
    <w:rsid w:val="004F0191"/>
    <w:rsid w:val="004F022A"/>
    <w:rsid w:val="004F10C8"/>
    <w:rsid w:val="004F12AD"/>
    <w:rsid w:val="004F14C4"/>
    <w:rsid w:val="004F36BC"/>
    <w:rsid w:val="004F3A3F"/>
    <w:rsid w:val="004F3D82"/>
    <w:rsid w:val="004F4177"/>
    <w:rsid w:val="004F43AF"/>
    <w:rsid w:val="004F4D80"/>
    <w:rsid w:val="004F5D0C"/>
    <w:rsid w:val="004F5D9F"/>
    <w:rsid w:val="004F601C"/>
    <w:rsid w:val="004F6187"/>
    <w:rsid w:val="004F72AA"/>
    <w:rsid w:val="004F7EE3"/>
    <w:rsid w:val="004F7F05"/>
    <w:rsid w:val="005012D5"/>
    <w:rsid w:val="00504A96"/>
    <w:rsid w:val="0050510E"/>
    <w:rsid w:val="005052BB"/>
    <w:rsid w:val="00506304"/>
    <w:rsid w:val="00506547"/>
    <w:rsid w:val="00506E92"/>
    <w:rsid w:val="00510B8F"/>
    <w:rsid w:val="005114B9"/>
    <w:rsid w:val="00512D05"/>
    <w:rsid w:val="0051446B"/>
    <w:rsid w:val="0051505C"/>
    <w:rsid w:val="00515BE0"/>
    <w:rsid w:val="00515D77"/>
    <w:rsid w:val="005162F1"/>
    <w:rsid w:val="005165FF"/>
    <w:rsid w:val="00516F33"/>
    <w:rsid w:val="00516FD7"/>
    <w:rsid w:val="005171A2"/>
    <w:rsid w:val="00517917"/>
    <w:rsid w:val="00517ACF"/>
    <w:rsid w:val="005200CF"/>
    <w:rsid w:val="00521242"/>
    <w:rsid w:val="00521605"/>
    <w:rsid w:val="00521A81"/>
    <w:rsid w:val="005222DB"/>
    <w:rsid w:val="00522B3D"/>
    <w:rsid w:val="00523C9E"/>
    <w:rsid w:val="00525FC9"/>
    <w:rsid w:val="00526F05"/>
    <w:rsid w:val="00527E09"/>
    <w:rsid w:val="005305BD"/>
    <w:rsid w:val="00530EA2"/>
    <w:rsid w:val="005313B5"/>
    <w:rsid w:val="005316AD"/>
    <w:rsid w:val="00531C63"/>
    <w:rsid w:val="00533066"/>
    <w:rsid w:val="00537F5D"/>
    <w:rsid w:val="00541019"/>
    <w:rsid w:val="00541A7E"/>
    <w:rsid w:val="00541ACA"/>
    <w:rsid w:val="005426AA"/>
    <w:rsid w:val="0054276D"/>
    <w:rsid w:val="0054364E"/>
    <w:rsid w:val="005442F2"/>
    <w:rsid w:val="0054614B"/>
    <w:rsid w:val="0054742D"/>
    <w:rsid w:val="00547EFE"/>
    <w:rsid w:val="0055029C"/>
    <w:rsid w:val="0055284D"/>
    <w:rsid w:val="005535E0"/>
    <w:rsid w:val="0055375C"/>
    <w:rsid w:val="00553D97"/>
    <w:rsid w:val="00553EEC"/>
    <w:rsid w:val="005559B0"/>
    <w:rsid w:val="00555DA7"/>
    <w:rsid w:val="00557463"/>
    <w:rsid w:val="005603E7"/>
    <w:rsid w:val="005607E4"/>
    <w:rsid w:val="00561404"/>
    <w:rsid w:val="00563500"/>
    <w:rsid w:val="005642BA"/>
    <w:rsid w:val="0056455F"/>
    <w:rsid w:val="00564EAF"/>
    <w:rsid w:val="005654A6"/>
    <w:rsid w:val="005660EB"/>
    <w:rsid w:val="005662DD"/>
    <w:rsid w:val="00567947"/>
    <w:rsid w:val="00567C5C"/>
    <w:rsid w:val="00567DA7"/>
    <w:rsid w:val="00567E83"/>
    <w:rsid w:val="00567F26"/>
    <w:rsid w:val="00572004"/>
    <w:rsid w:val="005722A1"/>
    <w:rsid w:val="0057308D"/>
    <w:rsid w:val="00573E0A"/>
    <w:rsid w:val="00573EA1"/>
    <w:rsid w:val="00574777"/>
    <w:rsid w:val="00574F42"/>
    <w:rsid w:val="005757AC"/>
    <w:rsid w:val="00576BFD"/>
    <w:rsid w:val="00577AF7"/>
    <w:rsid w:val="00577B09"/>
    <w:rsid w:val="00577ED6"/>
    <w:rsid w:val="005802B0"/>
    <w:rsid w:val="005808A1"/>
    <w:rsid w:val="00581639"/>
    <w:rsid w:val="00581CC2"/>
    <w:rsid w:val="00581F8A"/>
    <w:rsid w:val="00582D7E"/>
    <w:rsid w:val="00583104"/>
    <w:rsid w:val="00583354"/>
    <w:rsid w:val="00584976"/>
    <w:rsid w:val="00584A07"/>
    <w:rsid w:val="00586835"/>
    <w:rsid w:val="00587178"/>
    <w:rsid w:val="00587655"/>
    <w:rsid w:val="00590549"/>
    <w:rsid w:val="00590B52"/>
    <w:rsid w:val="00591313"/>
    <w:rsid w:val="00592916"/>
    <w:rsid w:val="00593DB6"/>
    <w:rsid w:val="00595A99"/>
    <w:rsid w:val="00595B1D"/>
    <w:rsid w:val="00595E2B"/>
    <w:rsid w:val="005973A0"/>
    <w:rsid w:val="00597721"/>
    <w:rsid w:val="005A05CB"/>
    <w:rsid w:val="005A064F"/>
    <w:rsid w:val="005A0B87"/>
    <w:rsid w:val="005A0E3C"/>
    <w:rsid w:val="005A18E9"/>
    <w:rsid w:val="005A1E45"/>
    <w:rsid w:val="005A1F3C"/>
    <w:rsid w:val="005A3FB8"/>
    <w:rsid w:val="005A431F"/>
    <w:rsid w:val="005A4FDA"/>
    <w:rsid w:val="005A5090"/>
    <w:rsid w:val="005A5568"/>
    <w:rsid w:val="005A5F4B"/>
    <w:rsid w:val="005A6FFA"/>
    <w:rsid w:val="005A78BC"/>
    <w:rsid w:val="005B031A"/>
    <w:rsid w:val="005B062F"/>
    <w:rsid w:val="005B0E1F"/>
    <w:rsid w:val="005B2417"/>
    <w:rsid w:val="005B2CB2"/>
    <w:rsid w:val="005B2D4A"/>
    <w:rsid w:val="005B3F30"/>
    <w:rsid w:val="005B43D0"/>
    <w:rsid w:val="005B4664"/>
    <w:rsid w:val="005B4836"/>
    <w:rsid w:val="005B745E"/>
    <w:rsid w:val="005B7D52"/>
    <w:rsid w:val="005C1068"/>
    <w:rsid w:val="005C131C"/>
    <w:rsid w:val="005C18AC"/>
    <w:rsid w:val="005C2696"/>
    <w:rsid w:val="005C4961"/>
    <w:rsid w:val="005C63AF"/>
    <w:rsid w:val="005C665B"/>
    <w:rsid w:val="005C723F"/>
    <w:rsid w:val="005D14C6"/>
    <w:rsid w:val="005D21D6"/>
    <w:rsid w:val="005D2CAD"/>
    <w:rsid w:val="005D2FE9"/>
    <w:rsid w:val="005D3554"/>
    <w:rsid w:val="005D4C58"/>
    <w:rsid w:val="005D57C5"/>
    <w:rsid w:val="005D607D"/>
    <w:rsid w:val="005D60FB"/>
    <w:rsid w:val="005D646E"/>
    <w:rsid w:val="005D7E90"/>
    <w:rsid w:val="005D7FF2"/>
    <w:rsid w:val="005E01FF"/>
    <w:rsid w:val="005E5B1C"/>
    <w:rsid w:val="005E5F6F"/>
    <w:rsid w:val="005E61AB"/>
    <w:rsid w:val="005E6834"/>
    <w:rsid w:val="005E7183"/>
    <w:rsid w:val="005E733A"/>
    <w:rsid w:val="005E7A4F"/>
    <w:rsid w:val="005E7B2A"/>
    <w:rsid w:val="005F00A8"/>
    <w:rsid w:val="005F00CB"/>
    <w:rsid w:val="005F01BC"/>
    <w:rsid w:val="005F01D1"/>
    <w:rsid w:val="005F181C"/>
    <w:rsid w:val="005F1D03"/>
    <w:rsid w:val="005F2243"/>
    <w:rsid w:val="005F2249"/>
    <w:rsid w:val="005F2C04"/>
    <w:rsid w:val="005F3743"/>
    <w:rsid w:val="005F4FD8"/>
    <w:rsid w:val="005F5B13"/>
    <w:rsid w:val="005F5C41"/>
    <w:rsid w:val="005F690D"/>
    <w:rsid w:val="005F7A82"/>
    <w:rsid w:val="00600064"/>
    <w:rsid w:val="0060142B"/>
    <w:rsid w:val="006016C2"/>
    <w:rsid w:val="0060371F"/>
    <w:rsid w:val="00604620"/>
    <w:rsid w:val="0060527C"/>
    <w:rsid w:val="00610E22"/>
    <w:rsid w:val="0061173B"/>
    <w:rsid w:val="00613988"/>
    <w:rsid w:val="00613DE1"/>
    <w:rsid w:val="0061429F"/>
    <w:rsid w:val="00614C68"/>
    <w:rsid w:val="00614D52"/>
    <w:rsid w:val="006153CF"/>
    <w:rsid w:val="00615E1A"/>
    <w:rsid w:val="0061619A"/>
    <w:rsid w:val="00616A43"/>
    <w:rsid w:val="00616F62"/>
    <w:rsid w:val="00623487"/>
    <w:rsid w:val="006234C7"/>
    <w:rsid w:val="00624489"/>
    <w:rsid w:val="006249AF"/>
    <w:rsid w:val="006256DC"/>
    <w:rsid w:val="006259AF"/>
    <w:rsid w:val="00626421"/>
    <w:rsid w:val="00627D4D"/>
    <w:rsid w:val="0063104C"/>
    <w:rsid w:val="0063330B"/>
    <w:rsid w:val="00633A7E"/>
    <w:rsid w:val="00636C57"/>
    <w:rsid w:val="00637048"/>
    <w:rsid w:val="00637782"/>
    <w:rsid w:val="00640E62"/>
    <w:rsid w:val="00640FBC"/>
    <w:rsid w:val="00641745"/>
    <w:rsid w:val="00643C37"/>
    <w:rsid w:val="00644538"/>
    <w:rsid w:val="006450A7"/>
    <w:rsid w:val="00645393"/>
    <w:rsid w:val="0064591E"/>
    <w:rsid w:val="00646992"/>
    <w:rsid w:val="00650069"/>
    <w:rsid w:val="006502CD"/>
    <w:rsid w:val="00650622"/>
    <w:rsid w:val="00651A06"/>
    <w:rsid w:val="00652862"/>
    <w:rsid w:val="00652BD8"/>
    <w:rsid w:val="00654A94"/>
    <w:rsid w:val="00654E91"/>
    <w:rsid w:val="00655D6D"/>
    <w:rsid w:val="006575AB"/>
    <w:rsid w:val="00660D19"/>
    <w:rsid w:val="006645F5"/>
    <w:rsid w:val="00664C6C"/>
    <w:rsid w:val="00665A22"/>
    <w:rsid w:val="006661BB"/>
    <w:rsid w:val="006708E0"/>
    <w:rsid w:val="00670A14"/>
    <w:rsid w:val="006754C8"/>
    <w:rsid w:val="00676B69"/>
    <w:rsid w:val="006775E9"/>
    <w:rsid w:val="00680294"/>
    <w:rsid w:val="00680593"/>
    <w:rsid w:val="0068066F"/>
    <w:rsid w:val="0068068B"/>
    <w:rsid w:val="00681025"/>
    <w:rsid w:val="00681952"/>
    <w:rsid w:val="006829FE"/>
    <w:rsid w:val="00682D93"/>
    <w:rsid w:val="0068320B"/>
    <w:rsid w:val="006845B8"/>
    <w:rsid w:val="006857A2"/>
    <w:rsid w:val="006860A3"/>
    <w:rsid w:val="00686350"/>
    <w:rsid w:val="006864D9"/>
    <w:rsid w:val="00686577"/>
    <w:rsid w:val="00686EA9"/>
    <w:rsid w:val="00687447"/>
    <w:rsid w:val="00690996"/>
    <w:rsid w:val="006914D2"/>
    <w:rsid w:val="00693C05"/>
    <w:rsid w:val="006940E2"/>
    <w:rsid w:val="006941C1"/>
    <w:rsid w:val="00695503"/>
    <w:rsid w:val="00695868"/>
    <w:rsid w:val="00696A0D"/>
    <w:rsid w:val="006A05B7"/>
    <w:rsid w:val="006A0B86"/>
    <w:rsid w:val="006A0F20"/>
    <w:rsid w:val="006A1E9F"/>
    <w:rsid w:val="006A5E13"/>
    <w:rsid w:val="006A5E9C"/>
    <w:rsid w:val="006A758B"/>
    <w:rsid w:val="006A798D"/>
    <w:rsid w:val="006A7ECE"/>
    <w:rsid w:val="006B00D6"/>
    <w:rsid w:val="006B06FB"/>
    <w:rsid w:val="006B1016"/>
    <w:rsid w:val="006B11E7"/>
    <w:rsid w:val="006B28F3"/>
    <w:rsid w:val="006B44B9"/>
    <w:rsid w:val="006B4759"/>
    <w:rsid w:val="006B48A2"/>
    <w:rsid w:val="006B4B71"/>
    <w:rsid w:val="006B4EE2"/>
    <w:rsid w:val="006B52E6"/>
    <w:rsid w:val="006B5767"/>
    <w:rsid w:val="006B57AC"/>
    <w:rsid w:val="006B5E99"/>
    <w:rsid w:val="006B5F66"/>
    <w:rsid w:val="006B66D1"/>
    <w:rsid w:val="006B7996"/>
    <w:rsid w:val="006B7A3A"/>
    <w:rsid w:val="006C0144"/>
    <w:rsid w:val="006C0432"/>
    <w:rsid w:val="006C0B32"/>
    <w:rsid w:val="006C2291"/>
    <w:rsid w:val="006C258E"/>
    <w:rsid w:val="006C312C"/>
    <w:rsid w:val="006C37A2"/>
    <w:rsid w:val="006C4128"/>
    <w:rsid w:val="006C4537"/>
    <w:rsid w:val="006C6F9A"/>
    <w:rsid w:val="006C7005"/>
    <w:rsid w:val="006C778B"/>
    <w:rsid w:val="006D077F"/>
    <w:rsid w:val="006D0EA1"/>
    <w:rsid w:val="006D2A15"/>
    <w:rsid w:val="006D3866"/>
    <w:rsid w:val="006D3DE5"/>
    <w:rsid w:val="006D405D"/>
    <w:rsid w:val="006D48D9"/>
    <w:rsid w:val="006D7930"/>
    <w:rsid w:val="006D7CB1"/>
    <w:rsid w:val="006E055C"/>
    <w:rsid w:val="006E086E"/>
    <w:rsid w:val="006E20ED"/>
    <w:rsid w:val="006E249C"/>
    <w:rsid w:val="006E24DC"/>
    <w:rsid w:val="006E24F4"/>
    <w:rsid w:val="006E2520"/>
    <w:rsid w:val="006E28EF"/>
    <w:rsid w:val="006E3749"/>
    <w:rsid w:val="006E3D2D"/>
    <w:rsid w:val="006E3D53"/>
    <w:rsid w:val="006E41D0"/>
    <w:rsid w:val="006E55E6"/>
    <w:rsid w:val="006E560A"/>
    <w:rsid w:val="006E59F0"/>
    <w:rsid w:val="006E5E31"/>
    <w:rsid w:val="006F024E"/>
    <w:rsid w:val="006F07F4"/>
    <w:rsid w:val="006F0878"/>
    <w:rsid w:val="006F0947"/>
    <w:rsid w:val="006F16ED"/>
    <w:rsid w:val="006F233F"/>
    <w:rsid w:val="006F2A16"/>
    <w:rsid w:val="006F2BD3"/>
    <w:rsid w:val="006F2EA8"/>
    <w:rsid w:val="006F41E2"/>
    <w:rsid w:val="006F4772"/>
    <w:rsid w:val="006F711D"/>
    <w:rsid w:val="00700976"/>
    <w:rsid w:val="00700EC5"/>
    <w:rsid w:val="00701230"/>
    <w:rsid w:val="00702E1F"/>
    <w:rsid w:val="00705AA6"/>
    <w:rsid w:val="00705F7B"/>
    <w:rsid w:val="0070769B"/>
    <w:rsid w:val="00711BC7"/>
    <w:rsid w:val="00711F6F"/>
    <w:rsid w:val="00712854"/>
    <w:rsid w:val="00713F4D"/>
    <w:rsid w:val="00713F93"/>
    <w:rsid w:val="00714829"/>
    <w:rsid w:val="0071482E"/>
    <w:rsid w:val="0071754A"/>
    <w:rsid w:val="00717E62"/>
    <w:rsid w:val="007202F5"/>
    <w:rsid w:val="00720331"/>
    <w:rsid w:val="00723331"/>
    <w:rsid w:val="00726061"/>
    <w:rsid w:val="007265B2"/>
    <w:rsid w:val="00727F3A"/>
    <w:rsid w:val="00731C39"/>
    <w:rsid w:val="00732208"/>
    <w:rsid w:val="00732B0A"/>
    <w:rsid w:val="00733549"/>
    <w:rsid w:val="0073391E"/>
    <w:rsid w:val="00734EF0"/>
    <w:rsid w:val="00735377"/>
    <w:rsid w:val="0073687B"/>
    <w:rsid w:val="00737673"/>
    <w:rsid w:val="00740CBD"/>
    <w:rsid w:val="00741576"/>
    <w:rsid w:val="0074231E"/>
    <w:rsid w:val="0074246A"/>
    <w:rsid w:val="007435B7"/>
    <w:rsid w:val="00743649"/>
    <w:rsid w:val="00744D5B"/>
    <w:rsid w:val="0074594F"/>
    <w:rsid w:val="0074598D"/>
    <w:rsid w:val="00745E1A"/>
    <w:rsid w:val="007460A2"/>
    <w:rsid w:val="00747168"/>
    <w:rsid w:val="00747CF9"/>
    <w:rsid w:val="00751DA9"/>
    <w:rsid w:val="007521A0"/>
    <w:rsid w:val="00752493"/>
    <w:rsid w:val="007526E0"/>
    <w:rsid w:val="00752CB8"/>
    <w:rsid w:val="00752D5B"/>
    <w:rsid w:val="00753A54"/>
    <w:rsid w:val="00753B13"/>
    <w:rsid w:val="00753F8A"/>
    <w:rsid w:val="007544AA"/>
    <w:rsid w:val="00756087"/>
    <w:rsid w:val="007569CD"/>
    <w:rsid w:val="007573AE"/>
    <w:rsid w:val="00757A90"/>
    <w:rsid w:val="00761063"/>
    <w:rsid w:val="00762021"/>
    <w:rsid w:val="00762729"/>
    <w:rsid w:val="00763B44"/>
    <w:rsid w:val="00763D6D"/>
    <w:rsid w:val="007645A5"/>
    <w:rsid w:val="007651F8"/>
    <w:rsid w:val="00766460"/>
    <w:rsid w:val="007664DA"/>
    <w:rsid w:val="00771DCD"/>
    <w:rsid w:val="00772B3D"/>
    <w:rsid w:val="00772B43"/>
    <w:rsid w:val="00772B78"/>
    <w:rsid w:val="00773C95"/>
    <w:rsid w:val="00774BE4"/>
    <w:rsid w:val="00774ECF"/>
    <w:rsid w:val="007760A0"/>
    <w:rsid w:val="00777BAB"/>
    <w:rsid w:val="00780D25"/>
    <w:rsid w:val="00784330"/>
    <w:rsid w:val="00787347"/>
    <w:rsid w:val="00787405"/>
    <w:rsid w:val="00790781"/>
    <w:rsid w:val="007918D3"/>
    <w:rsid w:val="007919C6"/>
    <w:rsid w:val="00791C7B"/>
    <w:rsid w:val="00791D35"/>
    <w:rsid w:val="007926C3"/>
    <w:rsid w:val="007964F4"/>
    <w:rsid w:val="0079741B"/>
    <w:rsid w:val="007A02C0"/>
    <w:rsid w:val="007A0554"/>
    <w:rsid w:val="007A06C0"/>
    <w:rsid w:val="007A1658"/>
    <w:rsid w:val="007A2F62"/>
    <w:rsid w:val="007A32BB"/>
    <w:rsid w:val="007A377E"/>
    <w:rsid w:val="007A3BA4"/>
    <w:rsid w:val="007A453F"/>
    <w:rsid w:val="007A4B5D"/>
    <w:rsid w:val="007A4BEF"/>
    <w:rsid w:val="007A59F3"/>
    <w:rsid w:val="007A5C83"/>
    <w:rsid w:val="007A6168"/>
    <w:rsid w:val="007A6C8A"/>
    <w:rsid w:val="007A7829"/>
    <w:rsid w:val="007A78FC"/>
    <w:rsid w:val="007B07CC"/>
    <w:rsid w:val="007B3072"/>
    <w:rsid w:val="007B3396"/>
    <w:rsid w:val="007B4478"/>
    <w:rsid w:val="007B4647"/>
    <w:rsid w:val="007B60ED"/>
    <w:rsid w:val="007B7CA5"/>
    <w:rsid w:val="007C1232"/>
    <w:rsid w:val="007C279B"/>
    <w:rsid w:val="007C2B65"/>
    <w:rsid w:val="007C3A5F"/>
    <w:rsid w:val="007C700B"/>
    <w:rsid w:val="007C7325"/>
    <w:rsid w:val="007C7E6D"/>
    <w:rsid w:val="007D0A14"/>
    <w:rsid w:val="007D1701"/>
    <w:rsid w:val="007D2E71"/>
    <w:rsid w:val="007D394B"/>
    <w:rsid w:val="007D49B5"/>
    <w:rsid w:val="007D4EDB"/>
    <w:rsid w:val="007D5207"/>
    <w:rsid w:val="007D5745"/>
    <w:rsid w:val="007D6829"/>
    <w:rsid w:val="007D712E"/>
    <w:rsid w:val="007D75E0"/>
    <w:rsid w:val="007D7FF4"/>
    <w:rsid w:val="007E0C0A"/>
    <w:rsid w:val="007E2EA3"/>
    <w:rsid w:val="007E4A96"/>
    <w:rsid w:val="007E5CD2"/>
    <w:rsid w:val="007E72F8"/>
    <w:rsid w:val="007E7B92"/>
    <w:rsid w:val="007F0589"/>
    <w:rsid w:val="007F1300"/>
    <w:rsid w:val="007F13CF"/>
    <w:rsid w:val="007F15A4"/>
    <w:rsid w:val="007F1D31"/>
    <w:rsid w:val="007F2489"/>
    <w:rsid w:val="007F261E"/>
    <w:rsid w:val="007F26D7"/>
    <w:rsid w:val="007F37E3"/>
    <w:rsid w:val="007F37FB"/>
    <w:rsid w:val="007F3AB0"/>
    <w:rsid w:val="007F4269"/>
    <w:rsid w:val="007F4DBE"/>
    <w:rsid w:val="007F6868"/>
    <w:rsid w:val="00800C76"/>
    <w:rsid w:val="00801A01"/>
    <w:rsid w:val="00802133"/>
    <w:rsid w:val="00802E42"/>
    <w:rsid w:val="00803189"/>
    <w:rsid w:val="00804A37"/>
    <w:rsid w:val="008056C6"/>
    <w:rsid w:val="00806B00"/>
    <w:rsid w:val="00807B4C"/>
    <w:rsid w:val="00810807"/>
    <w:rsid w:val="00810977"/>
    <w:rsid w:val="00810CA5"/>
    <w:rsid w:val="00810D34"/>
    <w:rsid w:val="00812BEC"/>
    <w:rsid w:val="00813E29"/>
    <w:rsid w:val="008145EC"/>
    <w:rsid w:val="00814D2A"/>
    <w:rsid w:val="00816451"/>
    <w:rsid w:val="00816E1C"/>
    <w:rsid w:val="00820EA0"/>
    <w:rsid w:val="00821172"/>
    <w:rsid w:val="00821560"/>
    <w:rsid w:val="008217C3"/>
    <w:rsid w:val="008228C8"/>
    <w:rsid w:val="008241B5"/>
    <w:rsid w:val="00826111"/>
    <w:rsid w:val="0083025C"/>
    <w:rsid w:val="00830973"/>
    <w:rsid w:val="00831DDF"/>
    <w:rsid w:val="00832488"/>
    <w:rsid w:val="008324A3"/>
    <w:rsid w:val="00832710"/>
    <w:rsid w:val="00833143"/>
    <w:rsid w:val="00833533"/>
    <w:rsid w:val="008336C5"/>
    <w:rsid w:val="0083631A"/>
    <w:rsid w:val="0083639E"/>
    <w:rsid w:val="00836CCF"/>
    <w:rsid w:val="0083734B"/>
    <w:rsid w:val="008374F3"/>
    <w:rsid w:val="008402EC"/>
    <w:rsid w:val="008406A2"/>
    <w:rsid w:val="00840D79"/>
    <w:rsid w:val="00840F28"/>
    <w:rsid w:val="00841719"/>
    <w:rsid w:val="0084172C"/>
    <w:rsid w:val="00841814"/>
    <w:rsid w:val="00841DD2"/>
    <w:rsid w:val="008437F4"/>
    <w:rsid w:val="008446ED"/>
    <w:rsid w:val="00844E98"/>
    <w:rsid w:val="00845B47"/>
    <w:rsid w:val="00845BC1"/>
    <w:rsid w:val="00846D01"/>
    <w:rsid w:val="00850D64"/>
    <w:rsid w:val="00851EAF"/>
    <w:rsid w:val="00852768"/>
    <w:rsid w:val="0085289C"/>
    <w:rsid w:val="00853687"/>
    <w:rsid w:val="0085379F"/>
    <w:rsid w:val="008539BF"/>
    <w:rsid w:val="0085501C"/>
    <w:rsid w:val="0085643A"/>
    <w:rsid w:val="00857E58"/>
    <w:rsid w:val="0086023F"/>
    <w:rsid w:val="00861E15"/>
    <w:rsid w:val="008631EE"/>
    <w:rsid w:val="0086325D"/>
    <w:rsid w:val="00863564"/>
    <w:rsid w:val="00864A45"/>
    <w:rsid w:val="00864DA4"/>
    <w:rsid w:val="00865A5F"/>
    <w:rsid w:val="00865C6A"/>
    <w:rsid w:val="00867799"/>
    <w:rsid w:val="0087079C"/>
    <w:rsid w:val="00871C90"/>
    <w:rsid w:val="00872A98"/>
    <w:rsid w:val="00872FAC"/>
    <w:rsid w:val="00874066"/>
    <w:rsid w:val="00874A34"/>
    <w:rsid w:val="00874E6C"/>
    <w:rsid w:val="008771A7"/>
    <w:rsid w:val="008779D8"/>
    <w:rsid w:val="00882380"/>
    <w:rsid w:val="00885C67"/>
    <w:rsid w:val="0088622E"/>
    <w:rsid w:val="008862F1"/>
    <w:rsid w:val="00886663"/>
    <w:rsid w:val="008866BF"/>
    <w:rsid w:val="008914C2"/>
    <w:rsid w:val="008919EA"/>
    <w:rsid w:val="00891FC8"/>
    <w:rsid w:val="00892436"/>
    <w:rsid w:val="008927D2"/>
    <w:rsid w:val="0089351B"/>
    <w:rsid w:val="008949B2"/>
    <w:rsid w:val="00895E52"/>
    <w:rsid w:val="008968AC"/>
    <w:rsid w:val="00896D05"/>
    <w:rsid w:val="00897D8F"/>
    <w:rsid w:val="00897FA1"/>
    <w:rsid w:val="008A0473"/>
    <w:rsid w:val="008A0E83"/>
    <w:rsid w:val="008A1865"/>
    <w:rsid w:val="008A2D2E"/>
    <w:rsid w:val="008A2FA5"/>
    <w:rsid w:val="008A36E1"/>
    <w:rsid w:val="008A3D3A"/>
    <w:rsid w:val="008A3FCA"/>
    <w:rsid w:val="008A4805"/>
    <w:rsid w:val="008A480C"/>
    <w:rsid w:val="008A4911"/>
    <w:rsid w:val="008A57C7"/>
    <w:rsid w:val="008A5BB4"/>
    <w:rsid w:val="008A61C3"/>
    <w:rsid w:val="008A626C"/>
    <w:rsid w:val="008A64C6"/>
    <w:rsid w:val="008A7331"/>
    <w:rsid w:val="008B22D0"/>
    <w:rsid w:val="008B2636"/>
    <w:rsid w:val="008B2A35"/>
    <w:rsid w:val="008B3004"/>
    <w:rsid w:val="008B4CA5"/>
    <w:rsid w:val="008B6A8B"/>
    <w:rsid w:val="008B6E35"/>
    <w:rsid w:val="008B7914"/>
    <w:rsid w:val="008B7ACB"/>
    <w:rsid w:val="008C0341"/>
    <w:rsid w:val="008C06E9"/>
    <w:rsid w:val="008C0DB3"/>
    <w:rsid w:val="008C0E04"/>
    <w:rsid w:val="008C12AB"/>
    <w:rsid w:val="008C15E7"/>
    <w:rsid w:val="008C192E"/>
    <w:rsid w:val="008C2D65"/>
    <w:rsid w:val="008C2DDC"/>
    <w:rsid w:val="008C3134"/>
    <w:rsid w:val="008C5AA2"/>
    <w:rsid w:val="008C5FAB"/>
    <w:rsid w:val="008C69A6"/>
    <w:rsid w:val="008C7F02"/>
    <w:rsid w:val="008D0D90"/>
    <w:rsid w:val="008D1E75"/>
    <w:rsid w:val="008D2FB0"/>
    <w:rsid w:val="008D4561"/>
    <w:rsid w:val="008D4864"/>
    <w:rsid w:val="008D66F1"/>
    <w:rsid w:val="008E0D32"/>
    <w:rsid w:val="008E13E5"/>
    <w:rsid w:val="008E1556"/>
    <w:rsid w:val="008E1756"/>
    <w:rsid w:val="008E2586"/>
    <w:rsid w:val="008E312C"/>
    <w:rsid w:val="008E3674"/>
    <w:rsid w:val="008E3D58"/>
    <w:rsid w:val="008E3F99"/>
    <w:rsid w:val="008E4241"/>
    <w:rsid w:val="008E4348"/>
    <w:rsid w:val="008E4BBB"/>
    <w:rsid w:val="008E56F9"/>
    <w:rsid w:val="008E7697"/>
    <w:rsid w:val="008E78E1"/>
    <w:rsid w:val="008F2BF5"/>
    <w:rsid w:val="008F4242"/>
    <w:rsid w:val="008F78CC"/>
    <w:rsid w:val="00900CBB"/>
    <w:rsid w:val="00901D47"/>
    <w:rsid w:val="0090259F"/>
    <w:rsid w:val="009025FA"/>
    <w:rsid w:val="00904B67"/>
    <w:rsid w:val="009073F9"/>
    <w:rsid w:val="00911A3C"/>
    <w:rsid w:val="00911E6D"/>
    <w:rsid w:val="00912F09"/>
    <w:rsid w:val="0091332F"/>
    <w:rsid w:val="00913778"/>
    <w:rsid w:val="00914C4D"/>
    <w:rsid w:val="00915FB6"/>
    <w:rsid w:val="0091647D"/>
    <w:rsid w:val="00916A3B"/>
    <w:rsid w:val="00924953"/>
    <w:rsid w:val="0092634E"/>
    <w:rsid w:val="00926582"/>
    <w:rsid w:val="009304D4"/>
    <w:rsid w:val="00930560"/>
    <w:rsid w:val="009307EF"/>
    <w:rsid w:val="00932117"/>
    <w:rsid w:val="009325FA"/>
    <w:rsid w:val="009343A7"/>
    <w:rsid w:val="00935BC4"/>
    <w:rsid w:val="009378D2"/>
    <w:rsid w:val="00942CCD"/>
    <w:rsid w:val="00943710"/>
    <w:rsid w:val="00944E7D"/>
    <w:rsid w:val="00946C80"/>
    <w:rsid w:val="00946D80"/>
    <w:rsid w:val="00947B5A"/>
    <w:rsid w:val="00950165"/>
    <w:rsid w:val="009512F1"/>
    <w:rsid w:val="00952170"/>
    <w:rsid w:val="00952712"/>
    <w:rsid w:val="00952716"/>
    <w:rsid w:val="00952E0E"/>
    <w:rsid w:val="00953138"/>
    <w:rsid w:val="00953394"/>
    <w:rsid w:val="0095370B"/>
    <w:rsid w:val="00953889"/>
    <w:rsid w:val="00953A3B"/>
    <w:rsid w:val="00953B73"/>
    <w:rsid w:val="00954658"/>
    <w:rsid w:val="00955923"/>
    <w:rsid w:val="00955A26"/>
    <w:rsid w:val="00955C00"/>
    <w:rsid w:val="00956496"/>
    <w:rsid w:val="00956EC3"/>
    <w:rsid w:val="009575DC"/>
    <w:rsid w:val="00957B95"/>
    <w:rsid w:val="00960414"/>
    <w:rsid w:val="00960A6D"/>
    <w:rsid w:val="009637C7"/>
    <w:rsid w:val="00963B61"/>
    <w:rsid w:val="00964505"/>
    <w:rsid w:val="0096538A"/>
    <w:rsid w:val="009667F4"/>
    <w:rsid w:val="00966ACE"/>
    <w:rsid w:val="0096730E"/>
    <w:rsid w:val="0096733C"/>
    <w:rsid w:val="00970AE9"/>
    <w:rsid w:val="009714E5"/>
    <w:rsid w:val="00973FB4"/>
    <w:rsid w:val="009740CC"/>
    <w:rsid w:val="0097442B"/>
    <w:rsid w:val="0097461B"/>
    <w:rsid w:val="0097484E"/>
    <w:rsid w:val="00977630"/>
    <w:rsid w:val="0097793B"/>
    <w:rsid w:val="009779E2"/>
    <w:rsid w:val="00980368"/>
    <w:rsid w:val="00980BE1"/>
    <w:rsid w:val="00980E69"/>
    <w:rsid w:val="00980F88"/>
    <w:rsid w:val="00981C3C"/>
    <w:rsid w:val="00981E81"/>
    <w:rsid w:val="0098402B"/>
    <w:rsid w:val="00984222"/>
    <w:rsid w:val="00984333"/>
    <w:rsid w:val="00984859"/>
    <w:rsid w:val="00984911"/>
    <w:rsid w:val="00984B79"/>
    <w:rsid w:val="00985B52"/>
    <w:rsid w:val="00986E11"/>
    <w:rsid w:val="00987D92"/>
    <w:rsid w:val="00990AC6"/>
    <w:rsid w:val="009922E9"/>
    <w:rsid w:val="00992671"/>
    <w:rsid w:val="00993691"/>
    <w:rsid w:val="0099445C"/>
    <w:rsid w:val="009945E1"/>
    <w:rsid w:val="00994639"/>
    <w:rsid w:val="00994D8F"/>
    <w:rsid w:val="00995840"/>
    <w:rsid w:val="009961B9"/>
    <w:rsid w:val="0099763C"/>
    <w:rsid w:val="00997E55"/>
    <w:rsid w:val="009A09BC"/>
    <w:rsid w:val="009A0E1C"/>
    <w:rsid w:val="009A110D"/>
    <w:rsid w:val="009A111D"/>
    <w:rsid w:val="009A497F"/>
    <w:rsid w:val="009A4D99"/>
    <w:rsid w:val="009A4F59"/>
    <w:rsid w:val="009A5D0B"/>
    <w:rsid w:val="009A5E62"/>
    <w:rsid w:val="009A6377"/>
    <w:rsid w:val="009B0E56"/>
    <w:rsid w:val="009B2181"/>
    <w:rsid w:val="009B22F5"/>
    <w:rsid w:val="009B2CE9"/>
    <w:rsid w:val="009B4CE6"/>
    <w:rsid w:val="009B4D7E"/>
    <w:rsid w:val="009B4E53"/>
    <w:rsid w:val="009B6B20"/>
    <w:rsid w:val="009B73A5"/>
    <w:rsid w:val="009B79CE"/>
    <w:rsid w:val="009C01FA"/>
    <w:rsid w:val="009C07ED"/>
    <w:rsid w:val="009C1C1D"/>
    <w:rsid w:val="009C2034"/>
    <w:rsid w:val="009C33F9"/>
    <w:rsid w:val="009C51E8"/>
    <w:rsid w:val="009C5A95"/>
    <w:rsid w:val="009C6175"/>
    <w:rsid w:val="009C6878"/>
    <w:rsid w:val="009D0193"/>
    <w:rsid w:val="009D1A15"/>
    <w:rsid w:val="009D1A6F"/>
    <w:rsid w:val="009D24E0"/>
    <w:rsid w:val="009D2657"/>
    <w:rsid w:val="009D3DBA"/>
    <w:rsid w:val="009D46A2"/>
    <w:rsid w:val="009D603C"/>
    <w:rsid w:val="009D6C19"/>
    <w:rsid w:val="009D6F5F"/>
    <w:rsid w:val="009E0115"/>
    <w:rsid w:val="009E0A89"/>
    <w:rsid w:val="009E0F74"/>
    <w:rsid w:val="009E11D9"/>
    <w:rsid w:val="009E1656"/>
    <w:rsid w:val="009E176D"/>
    <w:rsid w:val="009E1A40"/>
    <w:rsid w:val="009E2AE6"/>
    <w:rsid w:val="009E3935"/>
    <w:rsid w:val="009E4498"/>
    <w:rsid w:val="009E4E1E"/>
    <w:rsid w:val="009E5D16"/>
    <w:rsid w:val="009E5FF5"/>
    <w:rsid w:val="009E76C8"/>
    <w:rsid w:val="009E7B68"/>
    <w:rsid w:val="009F0932"/>
    <w:rsid w:val="009F0B67"/>
    <w:rsid w:val="009F0B7B"/>
    <w:rsid w:val="009F0DCF"/>
    <w:rsid w:val="009F174C"/>
    <w:rsid w:val="009F23B3"/>
    <w:rsid w:val="009F3C9A"/>
    <w:rsid w:val="009F4306"/>
    <w:rsid w:val="009F599B"/>
    <w:rsid w:val="009F5D33"/>
    <w:rsid w:val="009F65A4"/>
    <w:rsid w:val="009F6759"/>
    <w:rsid w:val="009F68D8"/>
    <w:rsid w:val="009F740B"/>
    <w:rsid w:val="00A001FD"/>
    <w:rsid w:val="00A004F1"/>
    <w:rsid w:val="00A02286"/>
    <w:rsid w:val="00A0299D"/>
    <w:rsid w:val="00A02E69"/>
    <w:rsid w:val="00A03881"/>
    <w:rsid w:val="00A03AFC"/>
    <w:rsid w:val="00A054C4"/>
    <w:rsid w:val="00A058A5"/>
    <w:rsid w:val="00A0658C"/>
    <w:rsid w:val="00A06871"/>
    <w:rsid w:val="00A0735F"/>
    <w:rsid w:val="00A07B0B"/>
    <w:rsid w:val="00A1046E"/>
    <w:rsid w:val="00A1137A"/>
    <w:rsid w:val="00A115B2"/>
    <w:rsid w:val="00A11AE4"/>
    <w:rsid w:val="00A1430A"/>
    <w:rsid w:val="00A15DC8"/>
    <w:rsid w:val="00A1631A"/>
    <w:rsid w:val="00A16AF2"/>
    <w:rsid w:val="00A16E9E"/>
    <w:rsid w:val="00A2145A"/>
    <w:rsid w:val="00A21776"/>
    <w:rsid w:val="00A220EF"/>
    <w:rsid w:val="00A22E69"/>
    <w:rsid w:val="00A2313F"/>
    <w:rsid w:val="00A24B2F"/>
    <w:rsid w:val="00A256C6"/>
    <w:rsid w:val="00A25964"/>
    <w:rsid w:val="00A2648D"/>
    <w:rsid w:val="00A2744E"/>
    <w:rsid w:val="00A27C49"/>
    <w:rsid w:val="00A27CA8"/>
    <w:rsid w:val="00A27D36"/>
    <w:rsid w:val="00A30B91"/>
    <w:rsid w:val="00A30F88"/>
    <w:rsid w:val="00A32154"/>
    <w:rsid w:val="00A33B56"/>
    <w:rsid w:val="00A346FD"/>
    <w:rsid w:val="00A34AAF"/>
    <w:rsid w:val="00A34E92"/>
    <w:rsid w:val="00A35057"/>
    <w:rsid w:val="00A36BBA"/>
    <w:rsid w:val="00A36BEC"/>
    <w:rsid w:val="00A36EEA"/>
    <w:rsid w:val="00A37E2C"/>
    <w:rsid w:val="00A4107E"/>
    <w:rsid w:val="00A41BE8"/>
    <w:rsid w:val="00A4211B"/>
    <w:rsid w:val="00A4293C"/>
    <w:rsid w:val="00A43600"/>
    <w:rsid w:val="00A43D5D"/>
    <w:rsid w:val="00A470C2"/>
    <w:rsid w:val="00A4752C"/>
    <w:rsid w:val="00A47983"/>
    <w:rsid w:val="00A47B8D"/>
    <w:rsid w:val="00A504D6"/>
    <w:rsid w:val="00A5348A"/>
    <w:rsid w:val="00A544A4"/>
    <w:rsid w:val="00A54F19"/>
    <w:rsid w:val="00A555AE"/>
    <w:rsid w:val="00A55BF1"/>
    <w:rsid w:val="00A575BE"/>
    <w:rsid w:val="00A63697"/>
    <w:rsid w:val="00A6371C"/>
    <w:rsid w:val="00A646C1"/>
    <w:rsid w:val="00A65388"/>
    <w:rsid w:val="00A65E2E"/>
    <w:rsid w:val="00A67270"/>
    <w:rsid w:val="00A67C63"/>
    <w:rsid w:val="00A70EF4"/>
    <w:rsid w:val="00A72BDF"/>
    <w:rsid w:val="00A72D2D"/>
    <w:rsid w:val="00A73307"/>
    <w:rsid w:val="00A736C4"/>
    <w:rsid w:val="00A743D4"/>
    <w:rsid w:val="00A75C7C"/>
    <w:rsid w:val="00A7632C"/>
    <w:rsid w:val="00A766FA"/>
    <w:rsid w:val="00A76A6A"/>
    <w:rsid w:val="00A83012"/>
    <w:rsid w:val="00A8343C"/>
    <w:rsid w:val="00A904A2"/>
    <w:rsid w:val="00A90BC6"/>
    <w:rsid w:val="00A91796"/>
    <w:rsid w:val="00A9249C"/>
    <w:rsid w:val="00A92809"/>
    <w:rsid w:val="00A92C01"/>
    <w:rsid w:val="00A948BF"/>
    <w:rsid w:val="00A94CAB"/>
    <w:rsid w:val="00A952AE"/>
    <w:rsid w:val="00A95DFD"/>
    <w:rsid w:val="00A95EA7"/>
    <w:rsid w:val="00A96072"/>
    <w:rsid w:val="00A9742F"/>
    <w:rsid w:val="00A975CE"/>
    <w:rsid w:val="00A97DC8"/>
    <w:rsid w:val="00AA22A8"/>
    <w:rsid w:val="00AA2865"/>
    <w:rsid w:val="00AA2918"/>
    <w:rsid w:val="00AA2BC9"/>
    <w:rsid w:val="00AA3222"/>
    <w:rsid w:val="00AA48D3"/>
    <w:rsid w:val="00AA4A8C"/>
    <w:rsid w:val="00AA4D1C"/>
    <w:rsid w:val="00AA5C6D"/>
    <w:rsid w:val="00AB0F4C"/>
    <w:rsid w:val="00AB0FD3"/>
    <w:rsid w:val="00AB3984"/>
    <w:rsid w:val="00AB4A93"/>
    <w:rsid w:val="00AB5094"/>
    <w:rsid w:val="00AB5343"/>
    <w:rsid w:val="00AB652A"/>
    <w:rsid w:val="00AB6E39"/>
    <w:rsid w:val="00AB7338"/>
    <w:rsid w:val="00AB7BB3"/>
    <w:rsid w:val="00AB7F96"/>
    <w:rsid w:val="00AC1170"/>
    <w:rsid w:val="00AC2C17"/>
    <w:rsid w:val="00AC4637"/>
    <w:rsid w:val="00AC4F9A"/>
    <w:rsid w:val="00AC6A6F"/>
    <w:rsid w:val="00AC6AA2"/>
    <w:rsid w:val="00AC6F45"/>
    <w:rsid w:val="00AC77B2"/>
    <w:rsid w:val="00AC7BD2"/>
    <w:rsid w:val="00AD13C2"/>
    <w:rsid w:val="00AD2891"/>
    <w:rsid w:val="00AD5AF3"/>
    <w:rsid w:val="00AD617D"/>
    <w:rsid w:val="00AD640C"/>
    <w:rsid w:val="00AD663E"/>
    <w:rsid w:val="00AD75C1"/>
    <w:rsid w:val="00AD76F7"/>
    <w:rsid w:val="00AE083A"/>
    <w:rsid w:val="00AE0983"/>
    <w:rsid w:val="00AE0E0F"/>
    <w:rsid w:val="00AE19EE"/>
    <w:rsid w:val="00AE1FF0"/>
    <w:rsid w:val="00AE252C"/>
    <w:rsid w:val="00AE26AE"/>
    <w:rsid w:val="00AE2DAE"/>
    <w:rsid w:val="00AE3757"/>
    <w:rsid w:val="00AE3E13"/>
    <w:rsid w:val="00AE43BE"/>
    <w:rsid w:val="00AE4460"/>
    <w:rsid w:val="00AE4647"/>
    <w:rsid w:val="00AE47FB"/>
    <w:rsid w:val="00AE52ED"/>
    <w:rsid w:val="00AE5AD9"/>
    <w:rsid w:val="00AE76D0"/>
    <w:rsid w:val="00AF0082"/>
    <w:rsid w:val="00AF01F8"/>
    <w:rsid w:val="00AF0542"/>
    <w:rsid w:val="00AF1093"/>
    <w:rsid w:val="00AF1951"/>
    <w:rsid w:val="00AF1D90"/>
    <w:rsid w:val="00AF2498"/>
    <w:rsid w:val="00AF269B"/>
    <w:rsid w:val="00AF29D9"/>
    <w:rsid w:val="00AF42AB"/>
    <w:rsid w:val="00AF4B36"/>
    <w:rsid w:val="00AF75AF"/>
    <w:rsid w:val="00B001EC"/>
    <w:rsid w:val="00B01459"/>
    <w:rsid w:val="00B0249D"/>
    <w:rsid w:val="00B0251E"/>
    <w:rsid w:val="00B03273"/>
    <w:rsid w:val="00B0490E"/>
    <w:rsid w:val="00B05679"/>
    <w:rsid w:val="00B05E94"/>
    <w:rsid w:val="00B07F6A"/>
    <w:rsid w:val="00B1114E"/>
    <w:rsid w:val="00B11314"/>
    <w:rsid w:val="00B11F15"/>
    <w:rsid w:val="00B126B8"/>
    <w:rsid w:val="00B13A42"/>
    <w:rsid w:val="00B13A66"/>
    <w:rsid w:val="00B13ED0"/>
    <w:rsid w:val="00B1452F"/>
    <w:rsid w:val="00B150EC"/>
    <w:rsid w:val="00B15467"/>
    <w:rsid w:val="00B15B53"/>
    <w:rsid w:val="00B15DFD"/>
    <w:rsid w:val="00B16413"/>
    <w:rsid w:val="00B16F8B"/>
    <w:rsid w:val="00B171E8"/>
    <w:rsid w:val="00B1756A"/>
    <w:rsid w:val="00B20845"/>
    <w:rsid w:val="00B218F3"/>
    <w:rsid w:val="00B21DAA"/>
    <w:rsid w:val="00B225F7"/>
    <w:rsid w:val="00B22BFC"/>
    <w:rsid w:val="00B2406E"/>
    <w:rsid w:val="00B2434E"/>
    <w:rsid w:val="00B24796"/>
    <w:rsid w:val="00B25C69"/>
    <w:rsid w:val="00B3068A"/>
    <w:rsid w:val="00B31C02"/>
    <w:rsid w:val="00B3538B"/>
    <w:rsid w:val="00B35C72"/>
    <w:rsid w:val="00B35FD0"/>
    <w:rsid w:val="00B36917"/>
    <w:rsid w:val="00B40047"/>
    <w:rsid w:val="00B408D6"/>
    <w:rsid w:val="00B40C5A"/>
    <w:rsid w:val="00B40E33"/>
    <w:rsid w:val="00B4141B"/>
    <w:rsid w:val="00B41FD7"/>
    <w:rsid w:val="00B422D5"/>
    <w:rsid w:val="00B430E0"/>
    <w:rsid w:val="00B43F49"/>
    <w:rsid w:val="00B44FB2"/>
    <w:rsid w:val="00B45DA7"/>
    <w:rsid w:val="00B463D0"/>
    <w:rsid w:val="00B468A1"/>
    <w:rsid w:val="00B4798F"/>
    <w:rsid w:val="00B5209F"/>
    <w:rsid w:val="00B539C4"/>
    <w:rsid w:val="00B545BB"/>
    <w:rsid w:val="00B54617"/>
    <w:rsid w:val="00B553DA"/>
    <w:rsid w:val="00B57546"/>
    <w:rsid w:val="00B57806"/>
    <w:rsid w:val="00B57D16"/>
    <w:rsid w:val="00B57EDB"/>
    <w:rsid w:val="00B61641"/>
    <w:rsid w:val="00B642F5"/>
    <w:rsid w:val="00B64533"/>
    <w:rsid w:val="00B64CBA"/>
    <w:rsid w:val="00B64F04"/>
    <w:rsid w:val="00B66541"/>
    <w:rsid w:val="00B66727"/>
    <w:rsid w:val="00B67320"/>
    <w:rsid w:val="00B676CF"/>
    <w:rsid w:val="00B678B2"/>
    <w:rsid w:val="00B71E28"/>
    <w:rsid w:val="00B7281E"/>
    <w:rsid w:val="00B73D32"/>
    <w:rsid w:val="00B73D84"/>
    <w:rsid w:val="00B7419D"/>
    <w:rsid w:val="00B75FE2"/>
    <w:rsid w:val="00B767F6"/>
    <w:rsid w:val="00B77AD0"/>
    <w:rsid w:val="00B8020C"/>
    <w:rsid w:val="00B808BB"/>
    <w:rsid w:val="00B81553"/>
    <w:rsid w:val="00B817D6"/>
    <w:rsid w:val="00B81FBE"/>
    <w:rsid w:val="00B831DD"/>
    <w:rsid w:val="00B84F72"/>
    <w:rsid w:val="00B85295"/>
    <w:rsid w:val="00B85577"/>
    <w:rsid w:val="00B85C68"/>
    <w:rsid w:val="00B863DD"/>
    <w:rsid w:val="00B86D42"/>
    <w:rsid w:val="00B87669"/>
    <w:rsid w:val="00B90915"/>
    <w:rsid w:val="00B90F45"/>
    <w:rsid w:val="00B910E8"/>
    <w:rsid w:val="00B919F4"/>
    <w:rsid w:val="00B9206A"/>
    <w:rsid w:val="00B9261C"/>
    <w:rsid w:val="00B92C53"/>
    <w:rsid w:val="00B9352E"/>
    <w:rsid w:val="00B93E8D"/>
    <w:rsid w:val="00B9413B"/>
    <w:rsid w:val="00B94D45"/>
    <w:rsid w:val="00B94EA4"/>
    <w:rsid w:val="00B95556"/>
    <w:rsid w:val="00B95CFA"/>
    <w:rsid w:val="00B95E3E"/>
    <w:rsid w:val="00B95F7C"/>
    <w:rsid w:val="00B95FB6"/>
    <w:rsid w:val="00B9715E"/>
    <w:rsid w:val="00BA0068"/>
    <w:rsid w:val="00BA1B1E"/>
    <w:rsid w:val="00BA2678"/>
    <w:rsid w:val="00BA5FED"/>
    <w:rsid w:val="00BB01A4"/>
    <w:rsid w:val="00BB157C"/>
    <w:rsid w:val="00BB1AB0"/>
    <w:rsid w:val="00BB1FE7"/>
    <w:rsid w:val="00BB243E"/>
    <w:rsid w:val="00BB26FD"/>
    <w:rsid w:val="00BB2EAE"/>
    <w:rsid w:val="00BB3854"/>
    <w:rsid w:val="00BB49C4"/>
    <w:rsid w:val="00BB4B61"/>
    <w:rsid w:val="00BB5415"/>
    <w:rsid w:val="00BB5C0A"/>
    <w:rsid w:val="00BB73CA"/>
    <w:rsid w:val="00BB7EBD"/>
    <w:rsid w:val="00BC0DD9"/>
    <w:rsid w:val="00BC192E"/>
    <w:rsid w:val="00BC1C1B"/>
    <w:rsid w:val="00BC2189"/>
    <w:rsid w:val="00BC244A"/>
    <w:rsid w:val="00BC26F1"/>
    <w:rsid w:val="00BC27B0"/>
    <w:rsid w:val="00BC3035"/>
    <w:rsid w:val="00BC329F"/>
    <w:rsid w:val="00BC46A9"/>
    <w:rsid w:val="00BC58B0"/>
    <w:rsid w:val="00BC7A3D"/>
    <w:rsid w:val="00BD0729"/>
    <w:rsid w:val="00BD2D99"/>
    <w:rsid w:val="00BD5930"/>
    <w:rsid w:val="00BD6A9D"/>
    <w:rsid w:val="00BD6E08"/>
    <w:rsid w:val="00BD779A"/>
    <w:rsid w:val="00BD7B86"/>
    <w:rsid w:val="00BE0A9F"/>
    <w:rsid w:val="00BE11C3"/>
    <w:rsid w:val="00BE15E2"/>
    <w:rsid w:val="00BE22D2"/>
    <w:rsid w:val="00BE26CC"/>
    <w:rsid w:val="00BE2834"/>
    <w:rsid w:val="00BE7260"/>
    <w:rsid w:val="00BE7822"/>
    <w:rsid w:val="00BF03D2"/>
    <w:rsid w:val="00BF07F9"/>
    <w:rsid w:val="00BF0DB4"/>
    <w:rsid w:val="00BF1CE9"/>
    <w:rsid w:val="00BF232D"/>
    <w:rsid w:val="00BF4D85"/>
    <w:rsid w:val="00BF51C7"/>
    <w:rsid w:val="00BF7927"/>
    <w:rsid w:val="00BF7C7F"/>
    <w:rsid w:val="00C00696"/>
    <w:rsid w:val="00C00D54"/>
    <w:rsid w:val="00C024DC"/>
    <w:rsid w:val="00C02F48"/>
    <w:rsid w:val="00C03A1F"/>
    <w:rsid w:val="00C049EF"/>
    <w:rsid w:val="00C05177"/>
    <w:rsid w:val="00C0589A"/>
    <w:rsid w:val="00C05A01"/>
    <w:rsid w:val="00C05AC5"/>
    <w:rsid w:val="00C11194"/>
    <w:rsid w:val="00C121EC"/>
    <w:rsid w:val="00C12335"/>
    <w:rsid w:val="00C125B5"/>
    <w:rsid w:val="00C12A1C"/>
    <w:rsid w:val="00C13BAD"/>
    <w:rsid w:val="00C16C5A"/>
    <w:rsid w:val="00C16E07"/>
    <w:rsid w:val="00C176B8"/>
    <w:rsid w:val="00C179CF"/>
    <w:rsid w:val="00C20192"/>
    <w:rsid w:val="00C21B9A"/>
    <w:rsid w:val="00C2292E"/>
    <w:rsid w:val="00C22E3B"/>
    <w:rsid w:val="00C247E9"/>
    <w:rsid w:val="00C256BA"/>
    <w:rsid w:val="00C2707E"/>
    <w:rsid w:val="00C27C55"/>
    <w:rsid w:val="00C3070A"/>
    <w:rsid w:val="00C31B0B"/>
    <w:rsid w:val="00C31E7B"/>
    <w:rsid w:val="00C33A44"/>
    <w:rsid w:val="00C347EF"/>
    <w:rsid w:val="00C34C1B"/>
    <w:rsid w:val="00C3500E"/>
    <w:rsid w:val="00C35609"/>
    <w:rsid w:val="00C36144"/>
    <w:rsid w:val="00C3755E"/>
    <w:rsid w:val="00C402ED"/>
    <w:rsid w:val="00C41EDB"/>
    <w:rsid w:val="00C424E2"/>
    <w:rsid w:val="00C42E6B"/>
    <w:rsid w:val="00C43117"/>
    <w:rsid w:val="00C4435F"/>
    <w:rsid w:val="00C44FED"/>
    <w:rsid w:val="00C457AC"/>
    <w:rsid w:val="00C473CD"/>
    <w:rsid w:val="00C47993"/>
    <w:rsid w:val="00C47CE7"/>
    <w:rsid w:val="00C5028B"/>
    <w:rsid w:val="00C51908"/>
    <w:rsid w:val="00C51A0C"/>
    <w:rsid w:val="00C5388C"/>
    <w:rsid w:val="00C53BB4"/>
    <w:rsid w:val="00C542DF"/>
    <w:rsid w:val="00C54455"/>
    <w:rsid w:val="00C54BFF"/>
    <w:rsid w:val="00C56647"/>
    <w:rsid w:val="00C577B8"/>
    <w:rsid w:val="00C57EBF"/>
    <w:rsid w:val="00C60488"/>
    <w:rsid w:val="00C604DA"/>
    <w:rsid w:val="00C612D8"/>
    <w:rsid w:val="00C6174D"/>
    <w:rsid w:val="00C6280C"/>
    <w:rsid w:val="00C634D4"/>
    <w:rsid w:val="00C63B7F"/>
    <w:rsid w:val="00C644CC"/>
    <w:rsid w:val="00C6538B"/>
    <w:rsid w:val="00C65DAD"/>
    <w:rsid w:val="00C65E82"/>
    <w:rsid w:val="00C6630A"/>
    <w:rsid w:val="00C66783"/>
    <w:rsid w:val="00C67489"/>
    <w:rsid w:val="00C70142"/>
    <w:rsid w:val="00C715A9"/>
    <w:rsid w:val="00C715B7"/>
    <w:rsid w:val="00C71CA5"/>
    <w:rsid w:val="00C7284C"/>
    <w:rsid w:val="00C740BA"/>
    <w:rsid w:val="00C74871"/>
    <w:rsid w:val="00C74AFA"/>
    <w:rsid w:val="00C76540"/>
    <w:rsid w:val="00C76C54"/>
    <w:rsid w:val="00C80896"/>
    <w:rsid w:val="00C82492"/>
    <w:rsid w:val="00C83547"/>
    <w:rsid w:val="00C83720"/>
    <w:rsid w:val="00C83DC3"/>
    <w:rsid w:val="00C849C2"/>
    <w:rsid w:val="00C852B6"/>
    <w:rsid w:val="00C855DF"/>
    <w:rsid w:val="00C85CE8"/>
    <w:rsid w:val="00C8639B"/>
    <w:rsid w:val="00C8668F"/>
    <w:rsid w:val="00C86894"/>
    <w:rsid w:val="00C86BE3"/>
    <w:rsid w:val="00C900C9"/>
    <w:rsid w:val="00C9122F"/>
    <w:rsid w:val="00C91723"/>
    <w:rsid w:val="00C91992"/>
    <w:rsid w:val="00C91C4F"/>
    <w:rsid w:val="00C9282E"/>
    <w:rsid w:val="00C92992"/>
    <w:rsid w:val="00C95575"/>
    <w:rsid w:val="00C966F6"/>
    <w:rsid w:val="00C96D11"/>
    <w:rsid w:val="00C97DF7"/>
    <w:rsid w:val="00CA0433"/>
    <w:rsid w:val="00CA11F2"/>
    <w:rsid w:val="00CA1EE1"/>
    <w:rsid w:val="00CA2A96"/>
    <w:rsid w:val="00CA2FC5"/>
    <w:rsid w:val="00CA33E3"/>
    <w:rsid w:val="00CA3ACC"/>
    <w:rsid w:val="00CA3ED7"/>
    <w:rsid w:val="00CA4D84"/>
    <w:rsid w:val="00CA570D"/>
    <w:rsid w:val="00CA5DE1"/>
    <w:rsid w:val="00CA63CC"/>
    <w:rsid w:val="00CA6D42"/>
    <w:rsid w:val="00CA7E6B"/>
    <w:rsid w:val="00CB0692"/>
    <w:rsid w:val="00CB07B1"/>
    <w:rsid w:val="00CB0E0A"/>
    <w:rsid w:val="00CB1DAA"/>
    <w:rsid w:val="00CB2135"/>
    <w:rsid w:val="00CB3EAC"/>
    <w:rsid w:val="00CB5B07"/>
    <w:rsid w:val="00CB5B3A"/>
    <w:rsid w:val="00CB5C03"/>
    <w:rsid w:val="00CB7636"/>
    <w:rsid w:val="00CC0060"/>
    <w:rsid w:val="00CC036A"/>
    <w:rsid w:val="00CC1763"/>
    <w:rsid w:val="00CC2607"/>
    <w:rsid w:val="00CC2695"/>
    <w:rsid w:val="00CC26FC"/>
    <w:rsid w:val="00CC2FE8"/>
    <w:rsid w:val="00CC3F8D"/>
    <w:rsid w:val="00CC4751"/>
    <w:rsid w:val="00CC556C"/>
    <w:rsid w:val="00CC61D6"/>
    <w:rsid w:val="00CC72D9"/>
    <w:rsid w:val="00CC7501"/>
    <w:rsid w:val="00CD0F20"/>
    <w:rsid w:val="00CD1D8D"/>
    <w:rsid w:val="00CD345F"/>
    <w:rsid w:val="00CD3E1A"/>
    <w:rsid w:val="00CD4BBB"/>
    <w:rsid w:val="00CD6D00"/>
    <w:rsid w:val="00CD7E47"/>
    <w:rsid w:val="00CE0155"/>
    <w:rsid w:val="00CE07B7"/>
    <w:rsid w:val="00CE27EE"/>
    <w:rsid w:val="00CE34AF"/>
    <w:rsid w:val="00CE433C"/>
    <w:rsid w:val="00CE4633"/>
    <w:rsid w:val="00CE4843"/>
    <w:rsid w:val="00CE4F9C"/>
    <w:rsid w:val="00CE5948"/>
    <w:rsid w:val="00CE6051"/>
    <w:rsid w:val="00CE652A"/>
    <w:rsid w:val="00CE7199"/>
    <w:rsid w:val="00CE71C0"/>
    <w:rsid w:val="00CE79E7"/>
    <w:rsid w:val="00CF0CD3"/>
    <w:rsid w:val="00CF1530"/>
    <w:rsid w:val="00CF1693"/>
    <w:rsid w:val="00CF18B4"/>
    <w:rsid w:val="00CF2024"/>
    <w:rsid w:val="00CF2233"/>
    <w:rsid w:val="00CF285E"/>
    <w:rsid w:val="00CF2F76"/>
    <w:rsid w:val="00CF2FE6"/>
    <w:rsid w:val="00CF30B7"/>
    <w:rsid w:val="00CF44BB"/>
    <w:rsid w:val="00CF5265"/>
    <w:rsid w:val="00CF6618"/>
    <w:rsid w:val="00CF6973"/>
    <w:rsid w:val="00CF7589"/>
    <w:rsid w:val="00CF7A5C"/>
    <w:rsid w:val="00D00162"/>
    <w:rsid w:val="00D01447"/>
    <w:rsid w:val="00D018E4"/>
    <w:rsid w:val="00D01C60"/>
    <w:rsid w:val="00D0245C"/>
    <w:rsid w:val="00D02813"/>
    <w:rsid w:val="00D03F4D"/>
    <w:rsid w:val="00D07F59"/>
    <w:rsid w:val="00D10262"/>
    <w:rsid w:val="00D10A28"/>
    <w:rsid w:val="00D10AA9"/>
    <w:rsid w:val="00D10B62"/>
    <w:rsid w:val="00D10CEC"/>
    <w:rsid w:val="00D11F3C"/>
    <w:rsid w:val="00D14B43"/>
    <w:rsid w:val="00D15B0A"/>
    <w:rsid w:val="00D172F4"/>
    <w:rsid w:val="00D20576"/>
    <w:rsid w:val="00D20688"/>
    <w:rsid w:val="00D20D7B"/>
    <w:rsid w:val="00D212EE"/>
    <w:rsid w:val="00D21427"/>
    <w:rsid w:val="00D219F0"/>
    <w:rsid w:val="00D21F46"/>
    <w:rsid w:val="00D2339B"/>
    <w:rsid w:val="00D233E3"/>
    <w:rsid w:val="00D25095"/>
    <w:rsid w:val="00D25517"/>
    <w:rsid w:val="00D259A5"/>
    <w:rsid w:val="00D26CCD"/>
    <w:rsid w:val="00D26DA5"/>
    <w:rsid w:val="00D273BF"/>
    <w:rsid w:val="00D30837"/>
    <w:rsid w:val="00D312E6"/>
    <w:rsid w:val="00D3306D"/>
    <w:rsid w:val="00D33B0C"/>
    <w:rsid w:val="00D3492C"/>
    <w:rsid w:val="00D36B34"/>
    <w:rsid w:val="00D36D10"/>
    <w:rsid w:val="00D400C5"/>
    <w:rsid w:val="00D42688"/>
    <w:rsid w:val="00D4351C"/>
    <w:rsid w:val="00D43AEC"/>
    <w:rsid w:val="00D44033"/>
    <w:rsid w:val="00D477DB"/>
    <w:rsid w:val="00D47C9E"/>
    <w:rsid w:val="00D513A2"/>
    <w:rsid w:val="00D5206F"/>
    <w:rsid w:val="00D52320"/>
    <w:rsid w:val="00D52390"/>
    <w:rsid w:val="00D52F9F"/>
    <w:rsid w:val="00D53525"/>
    <w:rsid w:val="00D54328"/>
    <w:rsid w:val="00D54C3D"/>
    <w:rsid w:val="00D5655E"/>
    <w:rsid w:val="00D5748E"/>
    <w:rsid w:val="00D601B1"/>
    <w:rsid w:val="00D602D0"/>
    <w:rsid w:val="00D61297"/>
    <w:rsid w:val="00D616DC"/>
    <w:rsid w:val="00D61AFA"/>
    <w:rsid w:val="00D627C0"/>
    <w:rsid w:val="00D62945"/>
    <w:rsid w:val="00D63137"/>
    <w:rsid w:val="00D64FD6"/>
    <w:rsid w:val="00D65C8F"/>
    <w:rsid w:val="00D673C5"/>
    <w:rsid w:val="00D70F5C"/>
    <w:rsid w:val="00D70F83"/>
    <w:rsid w:val="00D711D0"/>
    <w:rsid w:val="00D74925"/>
    <w:rsid w:val="00D74EE1"/>
    <w:rsid w:val="00D75E19"/>
    <w:rsid w:val="00D76B2A"/>
    <w:rsid w:val="00D77457"/>
    <w:rsid w:val="00D77CCF"/>
    <w:rsid w:val="00D81FD3"/>
    <w:rsid w:val="00D86381"/>
    <w:rsid w:val="00D87BAF"/>
    <w:rsid w:val="00D87EED"/>
    <w:rsid w:val="00D90222"/>
    <w:rsid w:val="00D9086A"/>
    <w:rsid w:val="00D9135B"/>
    <w:rsid w:val="00D920FE"/>
    <w:rsid w:val="00D92475"/>
    <w:rsid w:val="00D927F4"/>
    <w:rsid w:val="00D92B0A"/>
    <w:rsid w:val="00D930CA"/>
    <w:rsid w:val="00D941CF"/>
    <w:rsid w:val="00D94E6A"/>
    <w:rsid w:val="00D94E78"/>
    <w:rsid w:val="00D94F2C"/>
    <w:rsid w:val="00D95C4D"/>
    <w:rsid w:val="00D95FAF"/>
    <w:rsid w:val="00D962EF"/>
    <w:rsid w:val="00D9694E"/>
    <w:rsid w:val="00D96C48"/>
    <w:rsid w:val="00D96EA5"/>
    <w:rsid w:val="00D97DE5"/>
    <w:rsid w:val="00DA14EA"/>
    <w:rsid w:val="00DA4507"/>
    <w:rsid w:val="00DA4B36"/>
    <w:rsid w:val="00DA54A4"/>
    <w:rsid w:val="00DB3E42"/>
    <w:rsid w:val="00DB42B1"/>
    <w:rsid w:val="00DB57F2"/>
    <w:rsid w:val="00DB5A86"/>
    <w:rsid w:val="00DB6383"/>
    <w:rsid w:val="00DB7A22"/>
    <w:rsid w:val="00DB7A9D"/>
    <w:rsid w:val="00DC0120"/>
    <w:rsid w:val="00DC0EB8"/>
    <w:rsid w:val="00DC2CD4"/>
    <w:rsid w:val="00DC31FE"/>
    <w:rsid w:val="00DC449A"/>
    <w:rsid w:val="00DC47BB"/>
    <w:rsid w:val="00DC62AF"/>
    <w:rsid w:val="00DC7DD7"/>
    <w:rsid w:val="00DD048F"/>
    <w:rsid w:val="00DD0A79"/>
    <w:rsid w:val="00DD1007"/>
    <w:rsid w:val="00DD11FD"/>
    <w:rsid w:val="00DD1948"/>
    <w:rsid w:val="00DD27BD"/>
    <w:rsid w:val="00DD3924"/>
    <w:rsid w:val="00DD3BE7"/>
    <w:rsid w:val="00DD3FA4"/>
    <w:rsid w:val="00DD4233"/>
    <w:rsid w:val="00DD489C"/>
    <w:rsid w:val="00DD4B8A"/>
    <w:rsid w:val="00DD5134"/>
    <w:rsid w:val="00DD5615"/>
    <w:rsid w:val="00DD575B"/>
    <w:rsid w:val="00DD594C"/>
    <w:rsid w:val="00DD6D65"/>
    <w:rsid w:val="00DD74A2"/>
    <w:rsid w:val="00DD7E82"/>
    <w:rsid w:val="00DE01CB"/>
    <w:rsid w:val="00DE0237"/>
    <w:rsid w:val="00DE0D48"/>
    <w:rsid w:val="00DE0E56"/>
    <w:rsid w:val="00DE0FC3"/>
    <w:rsid w:val="00DE1199"/>
    <w:rsid w:val="00DE153A"/>
    <w:rsid w:val="00DE1E90"/>
    <w:rsid w:val="00DE28B0"/>
    <w:rsid w:val="00DE303A"/>
    <w:rsid w:val="00DE3479"/>
    <w:rsid w:val="00DE360F"/>
    <w:rsid w:val="00DE4513"/>
    <w:rsid w:val="00DE4592"/>
    <w:rsid w:val="00DE4634"/>
    <w:rsid w:val="00DE722F"/>
    <w:rsid w:val="00DE7571"/>
    <w:rsid w:val="00DE7F8B"/>
    <w:rsid w:val="00DF030D"/>
    <w:rsid w:val="00DF0D7C"/>
    <w:rsid w:val="00DF1132"/>
    <w:rsid w:val="00DF18D5"/>
    <w:rsid w:val="00DF25AB"/>
    <w:rsid w:val="00DF44A6"/>
    <w:rsid w:val="00DF63C0"/>
    <w:rsid w:val="00DF6BB1"/>
    <w:rsid w:val="00DF6BCD"/>
    <w:rsid w:val="00DF79E6"/>
    <w:rsid w:val="00E00845"/>
    <w:rsid w:val="00E01271"/>
    <w:rsid w:val="00E018AB"/>
    <w:rsid w:val="00E01AA1"/>
    <w:rsid w:val="00E0211F"/>
    <w:rsid w:val="00E02CE8"/>
    <w:rsid w:val="00E0352D"/>
    <w:rsid w:val="00E03B04"/>
    <w:rsid w:val="00E04C23"/>
    <w:rsid w:val="00E04CA0"/>
    <w:rsid w:val="00E07BB2"/>
    <w:rsid w:val="00E07E30"/>
    <w:rsid w:val="00E1032B"/>
    <w:rsid w:val="00E10B59"/>
    <w:rsid w:val="00E10C04"/>
    <w:rsid w:val="00E11606"/>
    <w:rsid w:val="00E13895"/>
    <w:rsid w:val="00E13BB6"/>
    <w:rsid w:val="00E146E4"/>
    <w:rsid w:val="00E15497"/>
    <w:rsid w:val="00E21652"/>
    <w:rsid w:val="00E2169E"/>
    <w:rsid w:val="00E21B39"/>
    <w:rsid w:val="00E21D03"/>
    <w:rsid w:val="00E227F9"/>
    <w:rsid w:val="00E2286B"/>
    <w:rsid w:val="00E22A2E"/>
    <w:rsid w:val="00E22A98"/>
    <w:rsid w:val="00E23C77"/>
    <w:rsid w:val="00E24DC4"/>
    <w:rsid w:val="00E262AC"/>
    <w:rsid w:val="00E31096"/>
    <w:rsid w:val="00E317A1"/>
    <w:rsid w:val="00E31A82"/>
    <w:rsid w:val="00E31F63"/>
    <w:rsid w:val="00E3202E"/>
    <w:rsid w:val="00E32216"/>
    <w:rsid w:val="00E33C76"/>
    <w:rsid w:val="00E341E5"/>
    <w:rsid w:val="00E34901"/>
    <w:rsid w:val="00E34E1E"/>
    <w:rsid w:val="00E36FE9"/>
    <w:rsid w:val="00E37F55"/>
    <w:rsid w:val="00E407AE"/>
    <w:rsid w:val="00E412A7"/>
    <w:rsid w:val="00E41986"/>
    <w:rsid w:val="00E41B83"/>
    <w:rsid w:val="00E41CB0"/>
    <w:rsid w:val="00E41E7F"/>
    <w:rsid w:val="00E42993"/>
    <w:rsid w:val="00E42FA2"/>
    <w:rsid w:val="00E433FB"/>
    <w:rsid w:val="00E43FAF"/>
    <w:rsid w:val="00E44B4D"/>
    <w:rsid w:val="00E45544"/>
    <w:rsid w:val="00E45BC1"/>
    <w:rsid w:val="00E4651D"/>
    <w:rsid w:val="00E465B0"/>
    <w:rsid w:val="00E46AD4"/>
    <w:rsid w:val="00E47DA1"/>
    <w:rsid w:val="00E50A2F"/>
    <w:rsid w:val="00E52308"/>
    <w:rsid w:val="00E525FD"/>
    <w:rsid w:val="00E55DBD"/>
    <w:rsid w:val="00E564C3"/>
    <w:rsid w:val="00E56559"/>
    <w:rsid w:val="00E601B4"/>
    <w:rsid w:val="00E6033B"/>
    <w:rsid w:val="00E60464"/>
    <w:rsid w:val="00E6339E"/>
    <w:rsid w:val="00E6440B"/>
    <w:rsid w:val="00E6719A"/>
    <w:rsid w:val="00E6760C"/>
    <w:rsid w:val="00E6776D"/>
    <w:rsid w:val="00E6795E"/>
    <w:rsid w:val="00E6798C"/>
    <w:rsid w:val="00E67CF0"/>
    <w:rsid w:val="00E701A9"/>
    <w:rsid w:val="00E7030D"/>
    <w:rsid w:val="00E70B6C"/>
    <w:rsid w:val="00E71E06"/>
    <w:rsid w:val="00E725DD"/>
    <w:rsid w:val="00E72F9F"/>
    <w:rsid w:val="00E747BE"/>
    <w:rsid w:val="00E760C2"/>
    <w:rsid w:val="00E776F2"/>
    <w:rsid w:val="00E8398A"/>
    <w:rsid w:val="00E839E7"/>
    <w:rsid w:val="00E84534"/>
    <w:rsid w:val="00E85F75"/>
    <w:rsid w:val="00E8715C"/>
    <w:rsid w:val="00E87483"/>
    <w:rsid w:val="00E876D9"/>
    <w:rsid w:val="00E878D6"/>
    <w:rsid w:val="00E90B55"/>
    <w:rsid w:val="00E913EA"/>
    <w:rsid w:val="00E91904"/>
    <w:rsid w:val="00E92E23"/>
    <w:rsid w:val="00E9401C"/>
    <w:rsid w:val="00E95134"/>
    <w:rsid w:val="00E95655"/>
    <w:rsid w:val="00E956F1"/>
    <w:rsid w:val="00E95D68"/>
    <w:rsid w:val="00E96813"/>
    <w:rsid w:val="00E96CFC"/>
    <w:rsid w:val="00E97FE4"/>
    <w:rsid w:val="00EA0634"/>
    <w:rsid w:val="00EA1F15"/>
    <w:rsid w:val="00EA333B"/>
    <w:rsid w:val="00EA4EF1"/>
    <w:rsid w:val="00EA52E4"/>
    <w:rsid w:val="00EA5C59"/>
    <w:rsid w:val="00EA6F93"/>
    <w:rsid w:val="00EA77FF"/>
    <w:rsid w:val="00EB040F"/>
    <w:rsid w:val="00EB095A"/>
    <w:rsid w:val="00EB0A50"/>
    <w:rsid w:val="00EB0A52"/>
    <w:rsid w:val="00EB0D4E"/>
    <w:rsid w:val="00EB2D4E"/>
    <w:rsid w:val="00EB3106"/>
    <w:rsid w:val="00EB4193"/>
    <w:rsid w:val="00EB41C6"/>
    <w:rsid w:val="00EB4D51"/>
    <w:rsid w:val="00EB4E4C"/>
    <w:rsid w:val="00EB5084"/>
    <w:rsid w:val="00EB5415"/>
    <w:rsid w:val="00EB600D"/>
    <w:rsid w:val="00EB72E2"/>
    <w:rsid w:val="00EB7466"/>
    <w:rsid w:val="00EB7C56"/>
    <w:rsid w:val="00EB7DF4"/>
    <w:rsid w:val="00EC0F64"/>
    <w:rsid w:val="00EC1482"/>
    <w:rsid w:val="00EC16B4"/>
    <w:rsid w:val="00EC1C5E"/>
    <w:rsid w:val="00EC1F9B"/>
    <w:rsid w:val="00EC2176"/>
    <w:rsid w:val="00EC3284"/>
    <w:rsid w:val="00EC3784"/>
    <w:rsid w:val="00EC4458"/>
    <w:rsid w:val="00EC4872"/>
    <w:rsid w:val="00EC662B"/>
    <w:rsid w:val="00EC7401"/>
    <w:rsid w:val="00ED1AA9"/>
    <w:rsid w:val="00ED1DAC"/>
    <w:rsid w:val="00ED1FB2"/>
    <w:rsid w:val="00ED2840"/>
    <w:rsid w:val="00ED285C"/>
    <w:rsid w:val="00ED51C1"/>
    <w:rsid w:val="00ED5E7D"/>
    <w:rsid w:val="00ED6225"/>
    <w:rsid w:val="00ED668C"/>
    <w:rsid w:val="00ED6C0F"/>
    <w:rsid w:val="00EE229F"/>
    <w:rsid w:val="00EE2B12"/>
    <w:rsid w:val="00EE4826"/>
    <w:rsid w:val="00EE4960"/>
    <w:rsid w:val="00EE511E"/>
    <w:rsid w:val="00EE5EA0"/>
    <w:rsid w:val="00EE5ED3"/>
    <w:rsid w:val="00EE6E20"/>
    <w:rsid w:val="00EE75AF"/>
    <w:rsid w:val="00EF1A36"/>
    <w:rsid w:val="00EF40DA"/>
    <w:rsid w:val="00EF4992"/>
    <w:rsid w:val="00EF4F24"/>
    <w:rsid w:val="00EF53A8"/>
    <w:rsid w:val="00EF585A"/>
    <w:rsid w:val="00EF607A"/>
    <w:rsid w:val="00EF7A1D"/>
    <w:rsid w:val="00F01A58"/>
    <w:rsid w:val="00F01BB6"/>
    <w:rsid w:val="00F02E2B"/>
    <w:rsid w:val="00F045AD"/>
    <w:rsid w:val="00F04A32"/>
    <w:rsid w:val="00F04A79"/>
    <w:rsid w:val="00F05F21"/>
    <w:rsid w:val="00F11CFB"/>
    <w:rsid w:val="00F11E4A"/>
    <w:rsid w:val="00F13F85"/>
    <w:rsid w:val="00F14179"/>
    <w:rsid w:val="00F155F7"/>
    <w:rsid w:val="00F15984"/>
    <w:rsid w:val="00F177FD"/>
    <w:rsid w:val="00F201EB"/>
    <w:rsid w:val="00F2045B"/>
    <w:rsid w:val="00F20F78"/>
    <w:rsid w:val="00F2235D"/>
    <w:rsid w:val="00F228E3"/>
    <w:rsid w:val="00F2332C"/>
    <w:rsid w:val="00F23BE5"/>
    <w:rsid w:val="00F23C8E"/>
    <w:rsid w:val="00F24A39"/>
    <w:rsid w:val="00F2556D"/>
    <w:rsid w:val="00F25CBE"/>
    <w:rsid w:val="00F26007"/>
    <w:rsid w:val="00F278B1"/>
    <w:rsid w:val="00F30A85"/>
    <w:rsid w:val="00F30FC1"/>
    <w:rsid w:val="00F31C53"/>
    <w:rsid w:val="00F3231C"/>
    <w:rsid w:val="00F32618"/>
    <w:rsid w:val="00F32BD1"/>
    <w:rsid w:val="00F34402"/>
    <w:rsid w:val="00F34D7B"/>
    <w:rsid w:val="00F358F4"/>
    <w:rsid w:val="00F36168"/>
    <w:rsid w:val="00F37620"/>
    <w:rsid w:val="00F37737"/>
    <w:rsid w:val="00F37800"/>
    <w:rsid w:val="00F414C4"/>
    <w:rsid w:val="00F42D5E"/>
    <w:rsid w:val="00F43223"/>
    <w:rsid w:val="00F44CF2"/>
    <w:rsid w:val="00F46366"/>
    <w:rsid w:val="00F51F85"/>
    <w:rsid w:val="00F52494"/>
    <w:rsid w:val="00F53619"/>
    <w:rsid w:val="00F53652"/>
    <w:rsid w:val="00F539A0"/>
    <w:rsid w:val="00F53D8B"/>
    <w:rsid w:val="00F542B8"/>
    <w:rsid w:val="00F551FD"/>
    <w:rsid w:val="00F55491"/>
    <w:rsid w:val="00F57303"/>
    <w:rsid w:val="00F57975"/>
    <w:rsid w:val="00F601BF"/>
    <w:rsid w:val="00F615BF"/>
    <w:rsid w:val="00F61659"/>
    <w:rsid w:val="00F63225"/>
    <w:rsid w:val="00F63BF1"/>
    <w:rsid w:val="00F65437"/>
    <w:rsid w:val="00F65752"/>
    <w:rsid w:val="00F67679"/>
    <w:rsid w:val="00F7036F"/>
    <w:rsid w:val="00F70963"/>
    <w:rsid w:val="00F72B38"/>
    <w:rsid w:val="00F74357"/>
    <w:rsid w:val="00F74C93"/>
    <w:rsid w:val="00F75927"/>
    <w:rsid w:val="00F775E8"/>
    <w:rsid w:val="00F777CD"/>
    <w:rsid w:val="00F77BC1"/>
    <w:rsid w:val="00F8013D"/>
    <w:rsid w:val="00F803CB"/>
    <w:rsid w:val="00F807CB"/>
    <w:rsid w:val="00F83DA7"/>
    <w:rsid w:val="00F8450A"/>
    <w:rsid w:val="00F8483D"/>
    <w:rsid w:val="00F84EA4"/>
    <w:rsid w:val="00F84FAB"/>
    <w:rsid w:val="00F85226"/>
    <w:rsid w:val="00F87FD0"/>
    <w:rsid w:val="00F90D94"/>
    <w:rsid w:val="00F92381"/>
    <w:rsid w:val="00F92383"/>
    <w:rsid w:val="00F93411"/>
    <w:rsid w:val="00F93B30"/>
    <w:rsid w:val="00F93F73"/>
    <w:rsid w:val="00F944E9"/>
    <w:rsid w:val="00F95705"/>
    <w:rsid w:val="00F9705A"/>
    <w:rsid w:val="00F9768A"/>
    <w:rsid w:val="00FA0EF2"/>
    <w:rsid w:val="00FA1452"/>
    <w:rsid w:val="00FA18EF"/>
    <w:rsid w:val="00FA19F5"/>
    <w:rsid w:val="00FA218A"/>
    <w:rsid w:val="00FA21E5"/>
    <w:rsid w:val="00FA2E34"/>
    <w:rsid w:val="00FA2F6A"/>
    <w:rsid w:val="00FA3133"/>
    <w:rsid w:val="00FA3F6F"/>
    <w:rsid w:val="00FA50F3"/>
    <w:rsid w:val="00FA5125"/>
    <w:rsid w:val="00FA52CA"/>
    <w:rsid w:val="00FA7994"/>
    <w:rsid w:val="00FB07E5"/>
    <w:rsid w:val="00FB1FE0"/>
    <w:rsid w:val="00FB2869"/>
    <w:rsid w:val="00FB29AF"/>
    <w:rsid w:val="00FB2CEF"/>
    <w:rsid w:val="00FB3515"/>
    <w:rsid w:val="00FB3CB2"/>
    <w:rsid w:val="00FB61D9"/>
    <w:rsid w:val="00FB6274"/>
    <w:rsid w:val="00FB6D64"/>
    <w:rsid w:val="00FB76E3"/>
    <w:rsid w:val="00FC0A08"/>
    <w:rsid w:val="00FC0C5E"/>
    <w:rsid w:val="00FC215B"/>
    <w:rsid w:val="00FC24AB"/>
    <w:rsid w:val="00FC2DA9"/>
    <w:rsid w:val="00FC2FB7"/>
    <w:rsid w:val="00FC34B3"/>
    <w:rsid w:val="00FC3940"/>
    <w:rsid w:val="00FC3C66"/>
    <w:rsid w:val="00FC3F5B"/>
    <w:rsid w:val="00FC45AE"/>
    <w:rsid w:val="00FC73F6"/>
    <w:rsid w:val="00FC7D74"/>
    <w:rsid w:val="00FD1033"/>
    <w:rsid w:val="00FD1130"/>
    <w:rsid w:val="00FD19DB"/>
    <w:rsid w:val="00FD1FB6"/>
    <w:rsid w:val="00FD2091"/>
    <w:rsid w:val="00FD2ADB"/>
    <w:rsid w:val="00FD2F5C"/>
    <w:rsid w:val="00FD32E2"/>
    <w:rsid w:val="00FD35ED"/>
    <w:rsid w:val="00FD3E99"/>
    <w:rsid w:val="00FD5338"/>
    <w:rsid w:val="00FD6ECF"/>
    <w:rsid w:val="00FD6F8E"/>
    <w:rsid w:val="00FE0A53"/>
    <w:rsid w:val="00FE0D5A"/>
    <w:rsid w:val="00FE1187"/>
    <w:rsid w:val="00FE3028"/>
    <w:rsid w:val="00FE5547"/>
    <w:rsid w:val="00FE67EB"/>
    <w:rsid w:val="00FE72F3"/>
    <w:rsid w:val="00FE7EED"/>
    <w:rsid w:val="00FF096E"/>
    <w:rsid w:val="00FF4A87"/>
    <w:rsid w:val="00FF4AB6"/>
    <w:rsid w:val="00FF4F3C"/>
    <w:rsid w:val="00FF4F93"/>
    <w:rsid w:val="00FF6D34"/>
    <w:rsid w:val="00FF6ECF"/>
    <w:rsid w:val="00FF7C80"/>
    <w:rsid w:val="729C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35D516"/>
  <w15:docId w15:val="{102D27C1-4B0B-814F-B083-0859734D9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 w:qFormat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77DB"/>
    <w:pPr>
      <w:spacing w:after="120" w:line="480" w:lineRule="auto"/>
    </w:pPr>
    <w:rPr>
      <w:rFonts w:ascii="Arial" w:hAnsi="Arial" w:cs="Arial (Body CS)"/>
      <w:sz w:val="22"/>
    </w:rPr>
  </w:style>
  <w:style w:type="paragraph" w:styleId="Heading1">
    <w:name w:val="heading 1"/>
    <w:basedOn w:val="Normal"/>
    <w:next w:val="BodyText"/>
    <w:autoRedefine/>
    <w:uiPriority w:val="9"/>
    <w:qFormat/>
    <w:rsid w:val="00152E63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autoRedefine/>
    <w:uiPriority w:val="9"/>
    <w:unhideWhenUsed/>
    <w:qFormat/>
    <w:rsid w:val="0051505C"/>
    <w:pPr>
      <w:keepNext/>
      <w:keepLines/>
      <w:spacing w:before="120" w:after="0"/>
      <w:outlineLvl w:val="1"/>
    </w:pPr>
    <w:rPr>
      <w:rFonts w:eastAsiaTheme="majorEastAsia" w:cstheme="majorBidi"/>
      <w:b/>
      <w:bCs/>
      <w:sz w:val="24"/>
      <w:szCs w:val="28"/>
    </w:rPr>
  </w:style>
  <w:style w:type="paragraph" w:styleId="Heading3">
    <w:name w:val="heading 3"/>
    <w:next w:val="BodyText"/>
    <w:autoRedefine/>
    <w:uiPriority w:val="9"/>
    <w:unhideWhenUsed/>
    <w:qFormat/>
    <w:rsid w:val="00B9206A"/>
    <w:pPr>
      <w:keepNext/>
      <w:keepLines/>
      <w:spacing w:after="0" w:line="480" w:lineRule="auto"/>
      <w:outlineLvl w:val="2"/>
    </w:pPr>
    <w:rPr>
      <w:rFonts w:ascii="Arial" w:eastAsiaTheme="majorEastAsia" w:hAnsi="Arial" w:cstheme="majorBidi"/>
      <w:b/>
      <w:bCs/>
    </w:rPr>
  </w:style>
  <w:style w:type="paragraph" w:styleId="Heading4">
    <w:name w:val="heading 4"/>
    <w:basedOn w:val="Normal"/>
    <w:next w:val="BodyText"/>
    <w:uiPriority w:val="9"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next w:val="Normal"/>
    <w:link w:val="BodyTextChar"/>
    <w:autoRedefine/>
    <w:qFormat/>
    <w:rsid w:val="001C7290"/>
    <w:pPr>
      <w:spacing w:before="60" w:after="480" w:line="300" w:lineRule="auto"/>
      <w:contextualSpacing/>
    </w:pPr>
    <w:rPr>
      <w:rFonts w:ascii="Arial" w:hAnsi="Arial"/>
      <w:noProof/>
      <w:sz w:val="16"/>
    </w:rPr>
  </w:style>
  <w:style w:type="paragraph" w:customStyle="1" w:styleId="FirstParagraph">
    <w:name w:val="First Paragraph"/>
    <w:basedOn w:val="BodyText"/>
    <w:next w:val="BodyText"/>
    <w:autoRedefine/>
    <w:rsid w:val="001135F1"/>
  </w:style>
  <w:style w:type="paragraph" w:customStyle="1" w:styleId="Compact">
    <w:name w:val="Compact"/>
    <w:next w:val="BodyText"/>
    <w:qFormat/>
    <w:rsid w:val="00FB2CEF"/>
    <w:pPr>
      <w:spacing w:before="36" w:after="36"/>
    </w:pPr>
    <w:rPr>
      <w:rFonts w:ascii="Arial" w:hAnsi="Arial"/>
      <w:sz w:val="20"/>
    </w:rPr>
  </w:style>
  <w:style w:type="paragraph" w:styleId="Title">
    <w:name w:val="Title"/>
    <w:basedOn w:val="Normal"/>
    <w:next w:val="BodyText"/>
    <w:autoRedefine/>
    <w:qFormat/>
    <w:rsid w:val="00482AAB"/>
    <w:pPr>
      <w:keepNext/>
      <w:keepLines/>
      <w:spacing w:line="360" w:lineRule="auto"/>
      <w:ind w:right="-136"/>
    </w:pPr>
    <w:rPr>
      <w:rFonts w:eastAsiaTheme="majorEastAsia" w:cstheme="majorBidi"/>
      <w:bCs/>
      <w:sz w:val="24"/>
      <w:szCs w:val="36"/>
    </w:rPr>
  </w:style>
  <w:style w:type="paragraph" w:styleId="Subtitle">
    <w:name w:val="Subtitle"/>
    <w:basedOn w:val="Title"/>
    <w:next w:val="BodyText"/>
    <w:autoRedefine/>
    <w:rsid w:val="007A3C37"/>
    <w:pPr>
      <w:spacing w:before="240"/>
    </w:pPr>
    <w:rPr>
      <w:color w:val="262626" w:themeColor="text1" w:themeTint="D9"/>
      <w:sz w:val="28"/>
      <w:szCs w:val="30"/>
    </w:rPr>
  </w:style>
  <w:style w:type="paragraph" w:customStyle="1" w:styleId="Author">
    <w:name w:val="Author"/>
    <w:next w:val="BodyText"/>
    <w:autoRedefine/>
    <w:rsid w:val="00555DA7"/>
    <w:pPr>
      <w:keepNext/>
      <w:keepLines/>
      <w:spacing w:after="480" w:line="360" w:lineRule="auto"/>
    </w:pPr>
    <w:rPr>
      <w:rFonts w:ascii="Arial" w:hAnsi="Arial" w:cs="Arial (Body CS)"/>
      <w:b/>
    </w:rPr>
  </w:style>
  <w:style w:type="paragraph" w:styleId="Date">
    <w:name w:val="Date"/>
    <w:next w:val="BodyText"/>
    <w:rsid w:val="007A3C37"/>
    <w:pPr>
      <w:keepNext/>
      <w:keepLines/>
    </w:pPr>
    <w:rPr>
      <w:rFonts w:ascii="Arial" w:hAnsi="Arial"/>
      <w:sz w:val="22"/>
    </w:rPr>
  </w:style>
  <w:style w:type="paragraph" w:customStyle="1" w:styleId="Abstract">
    <w:name w:val="Abstract"/>
    <w:basedOn w:val="Normal"/>
    <w:next w:val="BodyText"/>
    <w:autoRedefine/>
    <w:qFormat/>
    <w:rsid w:val="000E12BC"/>
    <w:pPr>
      <w:keepNext/>
      <w:keepLines/>
      <w:spacing w:before="300" w:after="300" w:line="300" w:lineRule="auto"/>
    </w:pPr>
    <w:rPr>
      <w:sz w:val="21"/>
      <w:szCs w:val="20"/>
    </w:rPr>
  </w:style>
  <w:style w:type="paragraph" w:styleId="Bibliography">
    <w:name w:val="Bibliography"/>
    <w:basedOn w:val="Normal"/>
    <w:autoRedefine/>
    <w:qFormat/>
    <w:rsid w:val="007C295E"/>
    <w:pPr>
      <w:spacing w:line="300" w:lineRule="auto"/>
      <w:ind w:left="567" w:hanging="567"/>
    </w:pPr>
    <w:rPr>
      <w:sz w:val="21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autoRedefine/>
    <w:uiPriority w:val="9"/>
    <w:unhideWhenUsed/>
    <w:qFormat/>
    <w:rsid w:val="000E12BC"/>
    <w:pPr>
      <w:spacing w:after="0" w:line="300" w:lineRule="auto"/>
    </w:pPr>
    <w:rPr>
      <w:sz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1469E8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1469E8"/>
  </w:style>
  <w:style w:type="paragraph" w:styleId="Caption">
    <w:name w:val="caption"/>
    <w:link w:val="CaptionChar"/>
    <w:autoRedefine/>
    <w:qFormat/>
    <w:rsid w:val="00482AAB"/>
    <w:pPr>
      <w:keepNext/>
      <w:spacing w:before="120" w:after="40" w:line="300" w:lineRule="auto"/>
      <w:contextualSpacing/>
    </w:pPr>
    <w:rPr>
      <w:rFonts w:ascii="Arial" w:hAnsi="Arial"/>
      <w:b/>
      <w:sz w:val="18"/>
    </w:rPr>
  </w:style>
  <w:style w:type="paragraph" w:customStyle="1" w:styleId="TableCaption">
    <w:name w:val="Table Caption"/>
    <w:basedOn w:val="Caption"/>
    <w:autoRedefine/>
    <w:qFormat/>
    <w:rsid w:val="00F61D71"/>
    <w:pPr>
      <w:jc w:val="center"/>
    </w:pPr>
    <w:rPr>
      <w:b w:val="0"/>
      <w:i/>
    </w:rPr>
  </w:style>
  <w:style w:type="paragraph" w:customStyle="1" w:styleId="ImageCaption">
    <w:name w:val="Image Caption"/>
    <w:basedOn w:val="Caption"/>
    <w:autoRedefine/>
    <w:rsid w:val="00F61D71"/>
    <w:pPr>
      <w:spacing w:after="360"/>
      <w:jc w:val="center"/>
    </w:pPr>
    <w:rPr>
      <w:b w:val="0"/>
      <w:i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482AAB"/>
    <w:rPr>
      <w:rFonts w:ascii="Arial" w:hAnsi="Arial"/>
      <w:b/>
      <w:sz w:val="18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sz w:val="22"/>
    </w:rPr>
  </w:style>
  <w:style w:type="character" w:customStyle="1" w:styleId="SectionNumber">
    <w:name w:val="Section Number"/>
    <w:basedOn w:val="CaptionChar"/>
    <w:rPr>
      <w:rFonts w:ascii="Arial" w:hAnsi="Arial"/>
      <w:b/>
      <w:sz w:val="21"/>
    </w:rPr>
  </w:style>
  <w:style w:type="character" w:styleId="FootnoteReference">
    <w:name w:val="footnote reference"/>
    <w:basedOn w:val="CaptionChar"/>
    <w:rsid w:val="00935551"/>
    <w:rPr>
      <w:rFonts w:ascii="Arial" w:hAnsi="Arial"/>
      <w:b/>
      <w:color w:val="365F91" w:themeColor="accent1" w:themeShade="BF"/>
      <w:sz w:val="21"/>
      <w:vertAlign w:val="superscript"/>
    </w:rPr>
  </w:style>
  <w:style w:type="character" w:styleId="Hyperlink">
    <w:name w:val="Hyperlink"/>
    <w:basedOn w:val="CaptionChar"/>
    <w:qFormat/>
    <w:rsid w:val="00E760C2"/>
    <w:rPr>
      <w:rFonts w:ascii="Arial" w:hAnsi="Arial"/>
      <w:b/>
      <w:color w:val="0000FF"/>
      <w:sz w:val="21"/>
    </w:rPr>
  </w:style>
  <w:style w:type="paragraph" w:styleId="TOCHeading">
    <w:name w:val="TOC Heading"/>
    <w:basedOn w:val="Heading1"/>
    <w:next w:val="BodyText"/>
    <w:autoRedefine/>
    <w:uiPriority w:val="39"/>
    <w:unhideWhenUsed/>
    <w:qFormat/>
    <w:rsid w:val="007900B0"/>
    <w:pPr>
      <w:spacing w:before="720" w:after="120"/>
      <w:outlineLvl w:val="9"/>
    </w:pPr>
    <w:rPr>
      <w:bCs w:val="0"/>
    </w:rPr>
  </w:style>
  <w:style w:type="table" w:styleId="TableGrid">
    <w:name w:val="Table Grid"/>
    <w:basedOn w:val="TableNormal"/>
    <w:uiPriority w:val="39"/>
    <w:rsid w:val="001469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1C7290"/>
    <w:rPr>
      <w:rFonts w:ascii="Arial" w:hAnsi="Arial"/>
      <w:noProof/>
      <w:sz w:val="16"/>
    </w:rPr>
  </w:style>
  <w:style w:type="paragraph" w:styleId="TOC1">
    <w:name w:val="toc 1"/>
    <w:basedOn w:val="Normal"/>
    <w:next w:val="Normal"/>
    <w:autoRedefine/>
    <w:semiHidden/>
    <w:unhideWhenUsed/>
    <w:qFormat/>
    <w:rsid w:val="000D1AE7"/>
    <w:pPr>
      <w:spacing w:before="120" w:after="0" w:line="300" w:lineRule="auto"/>
    </w:pPr>
    <w:rPr>
      <w:b/>
      <w:sz w:val="26"/>
    </w:rPr>
  </w:style>
  <w:style w:type="paragraph" w:styleId="TOC2">
    <w:name w:val="toc 2"/>
    <w:basedOn w:val="Normal"/>
    <w:next w:val="Normal"/>
    <w:autoRedefine/>
    <w:semiHidden/>
    <w:unhideWhenUsed/>
    <w:qFormat/>
    <w:rsid w:val="000D1AE7"/>
    <w:pPr>
      <w:spacing w:after="60" w:line="300" w:lineRule="auto"/>
      <w:ind w:left="238"/>
    </w:pPr>
  </w:style>
  <w:style w:type="paragraph" w:styleId="Header">
    <w:name w:val="header"/>
    <w:basedOn w:val="Normal"/>
    <w:link w:val="HeaderChar"/>
    <w:unhideWhenUsed/>
    <w:rsid w:val="007200C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7200C1"/>
    <w:rPr>
      <w:rFonts w:ascii="Arial" w:hAnsi="Arial"/>
      <w:sz w:val="22"/>
    </w:rPr>
  </w:style>
  <w:style w:type="paragraph" w:styleId="Footer">
    <w:name w:val="footer"/>
    <w:basedOn w:val="Normal"/>
    <w:link w:val="FooterChar"/>
    <w:unhideWhenUsed/>
    <w:rsid w:val="007200C1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7200C1"/>
    <w:rPr>
      <w:rFonts w:ascii="Arial" w:hAnsi="Arial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b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b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b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b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b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b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b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b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b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b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b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b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b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b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b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b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b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b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b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b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styleId="FollowedHyperlink">
    <w:name w:val="FollowedHyperlink"/>
    <w:basedOn w:val="DefaultParagraphFont"/>
    <w:semiHidden/>
    <w:unhideWhenUsed/>
    <w:rsid w:val="00F84EA4"/>
    <w:rPr>
      <w:color w:val="800080" w:themeColor="followedHyperlink"/>
      <w:u w:val="single"/>
    </w:rPr>
  </w:style>
  <w:style w:type="paragraph" w:styleId="TOAHeading">
    <w:name w:val="toa heading"/>
    <w:basedOn w:val="Heading1"/>
    <w:next w:val="Normal"/>
    <w:autoRedefine/>
    <w:unhideWhenUsed/>
    <w:qFormat/>
    <w:rsid w:val="00947B5A"/>
    <w:rPr>
      <w:sz w:val="28"/>
    </w:rPr>
  </w:style>
  <w:style w:type="character" w:styleId="LineNumber">
    <w:name w:val="line number"/>
    <w:basedOn w:val="DefaultParagraphFont"/>
    <w:semiHidden/>
    <w:unhideWhenUsed/>
    <w:rsid w:val="001C7A60"/>
  </w:style>
  <w:style w:type="character" w:styleId="PageNumber">
    <w:name w:val="page number"/>
    <w:basedOn w:val="DefaultParagraphFont"/>
    <w:semiHidden/>
    <w:unhideWhenUsed/>
    <w:rsid w:val="005F5C41"/>
  </w:style>
  <w:style w:type="paragraph" w:customStyle="1" w:styleId="EndNoteBibliographyTitle">
    <w:name w:val="EndNote Bibliography Title"/>
    <w:basedOn w:val="Normal"/>
    <w:link w:val="EndNoteBibliographyTitleChar"/>
    <w:rsid w:val="008F78CC"/>
    <w:pPr>
      <w:spacing w:after="0"/>
      <w:jc w:val="center"/>
    </w:pPr>
    <w:rPr>
      <w:rFonts w:cs="Arial"/>
    </w:rPr>
  </w:style>
  <w:style w:type="character" w:customStyle="1" w:styleId="EndNoteBibliographyTitleChar">
    <w:name w:val="EndNote Bibliography Title Char"/>
    <w:basedOn w:val="BodyTextChar"/>
    <w:link w:val="EndNoteBibliographyTitle"/>
    <w:rsid w:val="008F78CC"/>
    <w:rPr>
      <w:rFonts w:ascii="Arial" w:hAnsi="Arial" w:cs="Arial"/>
      <w:noProof/>
      <w:sz w:val="22"/>
    </w:rPr>
  </w:style>
  <w:style w:type="paragraph" w:customStyle="1" w:styleId="EndNoteBibliography">
    <w:name w:val="EndNote Bibliography"/>
    <w:link w:val="EndNoteBibliographyChar"/>
    <w:autoRedefine/>
    <w:qFormat/>
    <w:rsid w:val="004A7FE1"/>
    <w:pPr>
      <w:spacing w:after="0" w:line="360" w:lineRule="auto"/>
      <w:ind w:left="624" w:hanging="624"/>
    </w:pPr>
    <w:rPr>
      <w:rFonts w:ascii="Arial" w:hAnsi="Arial" w:cs="Arial"/>
      <w:sz w:val="22"/>
    </w:rPr>
  </w:style>
  <w:style w:type="character" w:customStyle="1" w:styleId="EndNoteBibliographyChar">
    <w:name w:val="EndNote Bibliography Char"/>
    <w:basedOn w:val="BodyTextChar"/>
    <w:link w:val="EndNoteBibliography"/>
    <w:rsid w:val="004A7FE1"/>
    <w:rPr>
      <w:rFonts w:ascii="Arial" w:hAnsi="Arial" w:cs="Arial"/>
      <w:noProof/>
      <w:sz w:val="22"/>
    </w:rPr>
  </w:style>
  <w:style w:type="paragraph" w:styleId="EndnoteText">
    <w:name w:val="endnote text"/>
    <w:basedOn w:val="Normal"/>
    <w:link w:val="EndnoteTextChar"/>
    <w:semiHidden/>
    <w:unhideWhenUsed/>
    <w:rsid w:val="00FE554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E5547"/>
    <w:rPr>
      <w:rFonts w:ascii="Arial" w:hAnsi="Arial"/>
      <w:sz w:val="20"/>
      <w:szCs w:val="20"/>
    </w:rPr>
  </w:style>
  <w:style w:type="character" w:styleId="EndnoteReference">
    <w:name w:val="endnote reference"/>
    <w:basedOn w:val="DefaultParagraphFont"/>
    <w:semiHidden/>
    <w:unhideWhenUsed/>
    <w:rsid w:val="00FE5547"/>
    <w:rPr>
      <w:vertAlign w:val="superscript"/>
    </w:rPr>
  </w:style>
  <w:style w:type="paragraph" w:styleId="ListParagraph">
    <w:name w:val="List Paragraph"/>
    <w:basedOn w:val="Normal"/>
    <w:rsid w:val="0037771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A7994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semiHidden/>
    <w:rsid w:val="00E91904"/>
    <w:rPr>
      <w:color w:val="666666"/>
    </w:rPr>
  </w:style>
  <w:style w:type="paragraph" w:styleId="Revision">
    <w:name w:val="Revision"/>
    <w:hidden/>
    <w:semiHidden/>
    <w:rsid w:val="0064591E"/>
    <w:pPr>
      <w:spacing w:after="0"/>
    </w:pPr>
    <w:rPr>
      <w:rFonts w:ascii="Arial" w:hAnsi="Arial" w:cs="Arial (Body CS)"/>
      <w:sz w:val="22"/>
    </w:rPr>
  </w:style>
  <w:style w:type="paragraph" w:styleId="PlainText">
    <w:name w:val="Plain Text"/>
    <w:basedOn w:val="Normal"/>
    <w:link w:val="PlainTextChar"/>
    <w:unhideWhenUsed/>
    <w:rsid w:val="00AC77B2"/>
    <w:pPr>
      <w:spacing w:after="0" w:line="240" w:lineRule="auto"/>
    </w:pPr>
    <w:rPr>
      <w:rFonts w:ascii="Consolas" w:hAnsi="Consolas" w:cs="Consolas"/>
      <w:sz w:val="20"/>
      <w:szCs w:val="21"/>
    </w:rPr>
  </w:style>
  <w:style w:type="character" w:customStyle="1" w:styleId="PlainTextChar">
    <w:name w:val="Plain Text Char"/>
    <w:basedOn w:val="DefaultParagraphFont"/>
    <w:link w:val="PlainText"/>
    <w:rsid w:val="00AC77B2"/>
    <w:rPr>
      <w:rFonts w:ascii="Consolas" w:hAnsi="Consolas" w:cs="Consolas"/>
      <w:sz w:val="20"/>
      <w:szCs w:val="21"/>
    </w:rPr>
  </w:style>
  <w:style w:type="character" w:customStyle="1" w:styleId="Strong1">
    <w:name w:val="Strong1"/>
    <w:basedOn w:val="DefaultParagraphFont"/>
    <w:uiPriority w:val="1"/>
    <w:qFormat/>
    <w:rsid w:val="000B2C7D"/>
    <w:rPr>
      <w:b/>
    </w:rPr>
  </w:style>
  <w:style w:type="character" w:styleId="CommentReference">
    <w:name w:val="annotation reference"/>
    <w:basedOn w:val="DefaultParagraphFont"/>
    <w:semiHidden/>
    <w:unhideWhenUsed/>
    <w:rsid w:val="00FE72F3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FE72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E72F3"/>
    <w:rPr>
      <w:rFonts w:ascii="Arial" w:hAnsi="Arial" w:cs="Arial (Body CS)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E72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E72F3"/>
    <w:rPr>
      <w:rFonts w:ascii="Arial" w:hAnsi="Arial" w:cs="Arial (Body CS)"/>
      <w:b/>
      <w:bCs/>
      <w:sz w:val="20"/>
      <w:szCs w:val="20"/>
    </w:rPr>
  </w:style>
  <w:style w:type="paragraph" w:styleId="NoSpacing">
    <w:name w:val="No Spacing"/>
    <w:autoRedefine/>
    <w:qFormat/>
    <w:rsid w:val="00574F42"/>
    <w:pPr>
      <w:snapToGrid w:val="0"/>
      <w:spacing w:before="120" w:after="360"/>
    </w:pPr>
    <w:rPr>
      <w:rFonts w:ascii="Arial" w:hAnsi="Arial" w:cs="Arial (Body CS)"/>
      <w:i/>
      <w:color w:val="215868" w:themeColor="accent5" w:themeShade="80"/>
      <w:sz w:val="18"/>
    </w:rPr>
  </w:style>
  <w:style w:type="character" w:styleId="Mention">
    <w:name w:val="Mention"/>
    <w:basedOn w:val="DefaultParagraphFont"/>
    <w:uiPriority w:val="99"/>
    <w:unhideWhenUsed/>
    <w:rsid w:val="00C473CD"/>
    <w:rPr>
      <w:color w:val="2B579A"/>
      <w:shd w:val="clear" w:color="auto" w:fill="E1DFDD"/>
    </w:rPr>
  </w:style>
  <w:style w:type="paragraph" w:customStyle="1" w:styleId="cl-6a597d54">
    <w:name w:val="cl-6a597d54"/>
    <w:basedOn w:val="Normal"/>
    <w:rsid w:val="00FE0D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lang w:eastAsia="en-GB"/>
    </w:rPr>
  </w:style>
  <w:style w:type="character" w:customStyle="1" w:styleId="cl-6a5881d8">
    <w:name w:val="cl-6a5881d8"/>
    <w:basedOn w:val="DefaultParagraphFont"/>
    <w:rsid w:val="00FE0D5A"/>
  </w:style>
  <w:style w:type="paragraph" w:customStyle="1" w:styleId="cl-6a597d5e">
    <w:name w:val="cl-6a597d5e"/>
    <w:basedOn w:val="Normal"/>
    <w:rsid w:val="00FE0D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lang w:eastAsia="en-GB"/>
    </w:rPr>
  </w:style>
  <w:style w:type="character" w:customStyle="1" w:styleId="cl-6a5881d9">
    <w:name w:val="cl-6a5881d9"/>
    <w:basedOn w:val="DefaultParagraphFont"/>
    <w:rsid w:val="00FE0D5A"/>
  </w:style>
  <w:style w:type="paragraph" w:customStyle="1" w:styleId="cl-6a597d5f">
    <w:name w:val="cl-6a597d5f"/>
    <w:basedOn w:val="Normal"/>
    <w:rsid w:val="00FE0D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lang w:eastAsia="en-GB"/>
    </w:rPr>
  </w:style>
  <w:style w:type="paragraph" w:customStyle="1" w:styleId="cl-6a597d68">
    <w:name w:val="cl-6a597d68"/>
    <w:basedOn w:val="Normal"/>
    <w:rsid w:val="00FE0D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1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8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3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7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6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8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9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A01F194-7B4B-2B40-B1F7-D1CA8C34E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.~WRD0001</Template>
  <TotalTime>8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Costs of primary healthcare visits and hospitalizations for scabies and bacterial skin infections in Fiji</vt:lpstr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Costs of primary healthcare visits and hospitalizations for scabies and bacterial skin infections in Fiji</dc:title>
  <dc:subject/>
  <dc:creator>Edifofon Akpan1,2, Li Jun Thean3,4, Maria Mow3, Lucia Romani5, Joseph Kado6,7, John Kaldor6, Andrew Steer3,4, and Natalie Carvalho1</dc:creator>
  <cp:keywords/>
  <cp:lastModifiedBy>Edifofon Akpan</cp:lastModifiedBy>
  <cp:revision>10</cp:revision>
  <cp:lastPrinted>2024-04-10T19:37:00Z</cp:lastPrinted>
  <dcterms:created xsi:type="dcterms:W3CDTF">2024-06-08T10:35:00Z</dcterms:created>
  <dcterms:modified xsi:type="dcterms:W3CDTF">2024-06-08T11:06:00Z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link-citations">
    <vt:lpwstr>True</vt:lpwstr>
  </property>
  <property fmtid="{D5CDD505-2E9C-101B-9397-08002B2CF9AE}" pid="12" name="toc-title">
    <vt:lpwstr>Table of contents</vt:lpwstr>
  </property>
</Properties>
</file>