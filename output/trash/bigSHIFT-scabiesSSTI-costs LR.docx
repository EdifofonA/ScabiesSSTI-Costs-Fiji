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BE51" w14:textId="77777777" w:rsidR="00DF1132" w:rsidRDefault="00DF1132" w:rsidP="00DF1132">
      <w:pPr>
        <w:pStyle w:val="Title"/>
      </w:pPr>
      <w:r>
        <w:t>Costs of primary healthcare presentations and hospital admissions for scabies and related skin infections in Fiji, 2018-2019</w:t>
      </w:r>
    </w:p>
    <w:p w14:paraId="3EABED89" w14:textId="77777777" w:rsidR="00DF1132" w:rsidRPr="00555DA7" w:rsidRDefault="00DF1132" w:rsidP="00DF1132">
      <w:pPr>
        <w:pStyle w:val="Author"/>
        <w:spacing w:after="120" w:line="480" w:lineRule="auto"/>
        <w:rPr>
          <w:sz w:val="22"/>
          <w:szCs w:val="22"/>
        </w:rPr>
      </w:pPr>
      <w:r w:rsidRPr="00555DA7">
        <w:rPr>
          <w:sz w:val="22"/>
          <w:szCs w:val="22"/>
        </w:rPr>
        <w:t>Edifofon Akpan</w:t>
      </w:r>
      <w:r w:rsidRPr="00555DA7">
        <w:rPr>
          <w:sz w:val="22"/>
          <w:szCs w:val="22"/>
          <w:vertAlign w:val="superscript"/>
        </w:rPr>
        <w:t>1</w:t>
      </w:r>
      <w:r w:rsidRPr="00555DA7">
        <w:rPr>
          <w:sz w:val="22"/>
          <w:szCs w:val="22"/>
        </w:rPr>
        <w:t>*, Li Jun Thean</w:t>
      </w:r>
      <w:r>
        <w:rPr>
          <w:sz w:val="22"/>
          <w:szCs w:val="22"/>
          <w:vertAlign w:val="superscript"/>
        </w:rPr>
        <w:t>2,3</w:t>
      </w:r>
      <w:r w:rsidRPr="00555DA7">
        <w:rPr>
          <w:sz w:val="22"/>
          <w:szCs w:val="22"/>
        </w:rPr>
        <w:t>, Rabindra Baskota</w:t>
      </w:r>
      <w:r w:rsidRPr="00555DA7">
        <w:rPr>
          <w:sz w:val="22"/>
          <w:szCs w:val="22"/>
          <w:vertAlign w:val="superscript"/>
        </w:rPr>
        <w:t>1</w:t>
      </w:r>
      <w:r w:rsidRPr="00555DA7">
        <w:rPr>
          <w:sz w:val="22"/>
          <w:szCs w:val="22"/>
        </w:rPr>
        <w:t>, Jyotishna Mani</w:t>
      </w:r>
      <w:r>
        <w:rPr>
          <w:sz w:val="22"/>
          <w:szCs w:val="22"/>
          <w:vertAlign w:val="superscript"/>
        </w:rPr>
        <w:t>2</w:t>
      </w:r>
      <w:r w:rsidRPr="00555DA7">
        <w:rPr>
          <w:sz w:val="22"/>
          <w:szCs w:val="22"/>
        </w:rPr>
        <w:t>, Maria Mow</w:t>
      </w:r>
      <w:r>
        <w:rPr>
          <w:sz w:val="22"/>
          <w:szCs w:val="22"/>
          <w:vertAlign w:val="superscript"/>
        </w:rPr>
        <w:t>2</w:t>
      </w:r>
      <w:r w:rsidRPr="00555DA7">
        <w:rPr>
          <w:sz w:val="22"/>
          <w:szCs w:val="22"/>
        </w:rPr>
        <w:t>, Mike Kama</w:t>
      </w:r>
      <w:r>
        <w:rPr>
          <w:sz w:val="22"/>
          <w:szCs w:val="22"/>
          <w:vertAlign w:val="superscript"/>
        </w:rPr>
        <w:t>4</w:t>
      </w:r>
      <w:r w:rsidRPr="00555DA7">
        <w:rPr>
          <w:sz w:val="22"/>
          <w:szCs w:val="22"/>
        </w:rPr>
        <w:t>, Meciusela Tuicakau</w:t>
      </w:r>
      <w:r>
        <w:rPr>
          <w:sz w:val="22"/>
          <w:szCs w:val="22"/>
          <w:vertAlign w:val="superscript"/>
        </w:rPr>
        <w:t>4</w:t>
      </w:r>
      <w:r w:rsidRPr="00555DA7">
        <w:rPr>
          <w:sz w:val="22"/>
          <w:szCs w:val="22"/>
        </w:rPr>
        <w:t>, Joseph Kado</w:t>
      </w:r>
      <w:r w:rsidRPr="007B60ED">
        <w:rPr>
          <w:sz w:val="22"/>
          <w:szCs w:val="22"/>
          <w:vertAlign w:val="superscript"/>
        </w:rPr>
        <w:t>4,</w:t>
      </w:r>
      <w:r w:rsidRPr="00555DA7">
        <w:rPr>
          <w:sz w:val="22"/>
          <w:szCs w:val="22"/>
          <w:vertAlign w:val="superscript"/>
        </w:rPr>
        <w:t>5,6</w:t>
      </w:r>
      <w:r w:rsidRPr="00555DA7">
        <w:rPr>
          <w:sz w:val="22"/>
          <w:szCs w:val="22"/>
        </w:rPr>
        <w:t>, Lucia Romani</w:t>
      </w:r>
      <w:r>
        <w:rPr>
          <w:sz w:val="22"/>
          <w:szCs w:val="22"/>
          <w:vertAlign w:val="superscript"/>
        </w:rPr>
        <w:t>7</w:t>
      </w:r>
      <w:r w:rsidRPr="00555DA7">
        <w:rPr>
          <w:sz w:val="22"/>
          <w:szCs w:val="22"/>
        </w:rPr>
        <w:t>, Daniel Engelman</w:t>
      </w:r>
      <w:r>
        <w:rPr>
          <w:sz w:val="22"/>
          <w:szCs w:val="22"/>
          <w:vertAlign w:val="superscript"/>
        </w:rPr>
        <w:t>2,3,8</w:t>
      </w:r>
      <w:r w:rsidRPr="00555DA7">
        <w:rPr>
          <w:sz w:val="22"/>
          <w:szCs w:val="22"/>
        </w:rPr>
        <w:t>, Andrew Steer</w:t>
      </w:r>
      <w:r>
        <w:rPr>
          <w:sz w:val="22"/>
          <w:szCs w:val="22"/>
          <w:vertAlign w:val="superscript"/>
        </w:rPr>
        <w:t>2,3,7</w:t>
      </w:r>
      <w:r w:rsidRPr="00555DA7">
        <w:rPr>
          <w:sz w:val="22"/>
          <w:szCs w:val="22"/>
        </w:rPr>
        <w:t>, and Natalie Carvalho</w:t>
      </w:r>
      <w:r w:rsidRPr="00555DA7">
        <w:rPr>
          <w:sz w:val="22"/>
          <w:szCs w:val="22"/>
          <w:vertAlign w:val="superscript"/>
        </w:rPr>
        <w:t>1</w:t>
      </w:r>
    </w:p>
    <w:p w14:paraId="64C47EE1" w14:textId="77777777" w:rsidR="00DF1132" w:rsidRPr="00555DA7" w:rsidRDefault="00DF1132" w:rsidP="00DF1132">
      <w:pPr>
        <w:spacing w:after="0"/>
        <w:rPr>
          <w:szCs w:val="22"/>
        </w:rPr>
      </w:pPr>
      <w:r w:rsidRPr="00555DA7">
        <w:rPr>
          <w:szCs w:val="22"/>
          <w:vertAlign w:val="superscript"/>
        </w:rPr>
        <w:t>1</w:t>
      </w:r>
      <w:r w:rsidRPr="00555DA7">
        <w:rPr>
          <w:szCs w:val="22"/>
        </w:rPr>
        <w:t xml:space="preserve"> School of Population and Global Health, University of Melbourne, Melbourne, Australia</w:t>
      </w:r>
      <w:r w:rsidRPr="00555DA7">
        <w:rPr>
          <w:szCs w:val="22"/>
        </w:rPr>
        <w:br/>
      </w:r>
      <w:r>
        <w:rPr>
          <w:szCs w:val="22"/>
          <w:vertAlign w:val="superscript"/>
        </w:rPr>
        <w:t>2</w:t>
      </w:r>
      <w:r w:rsidRPr="00555DA7">
        <w:rPr>
          <w:szCs w:val="22"/>
        </w:rPr>
        <w:t xml:space="preserve"> Tropical Diseases Group, Murdoch Children’s Research Institute, Melbourne, Australia</w:t>
      </w:r>
      <w:r w:rsidRPr="00555DA7">
        <w:rPr>
          <w:szCs w:val="22"/>
        </w:rPr>
        <w:br/>
      </w:r>
      <w:r>
        <w:rPr>
          <w:szCs w:val="22"/>
          <w:vertAlign w:val="superscript"/>
        </w:rPr>
        <w:t>3</w:t>
      </w:r>
      <w:r w:rsidRPr="00555DA7">
        <w:rPr>
          <w:szCs w:val="22"/>
        </w:rPr>
        <w:t xml:space="preserve"> Department of Paediatrics, University of Melbourne, Melbourne, Australia</w:t>
      </w:r>
    </w:p>
    <w:p w14:paraId="61445CF8" w14:textId="77777777" w:rsidR="00DF1132" w:rsidRPr="00555DA7" w:rsidRDefault="00DF1132" w:rsidP="00DF1132">
      <w:pPr>
        <w:spacing w:after="0"/>
        <w:rPr>
          <w:szCs w:val="22"/>
        </w:rPr>
      </w:pPr>
      <w:r>
        <w:rPr>
          <w:szCs w:val="22"/>
          <w:vertAlign w:val="superscript"/>
        </w:rPr>
        <w:t>4</w:t>
      </w:r>
      <w:r w:rsidRPr="00555DA7">
        <w:rPr>
          <w:szCs w:val="22"/>
        </w:rPr>
        <w:t xml:space="preserve"> Ministry of Health and Medical Services, Suva, Fiji</w:t>
      </w:r>
      <w:r w:rsidRPr="00555DA7">
        <w:rPr>
          <w:szCs w:val="22"/>
        </w:rPr>
        <w:br/>
      </w:r>
      <w:r>
        <w:rPr>
          <w:szCs w:val="22"/>
          <w:vertAlign w:val="superscript"/>
        </w:rPr>
        <w:t>5</w:t>
      </w:r>
      <w:r w:rsidRPr="00555DA7">
        <w:rPr>
          <w:szCs w:val="22"/>
        </w:rPr>
        <w:t xml:space="preserve"> Wesfarmers Centre for Vaccines and Infectious Diseases, Telethon Kids Institute, Nedlands, Australia</w:t>
      </w:r>
    </w:p>
    <w:p w14:paraId="16AF9121" w14:textId="77777777" w:rsidR="00DF1132" w:rsidRDefault="00DF1132" w:rsidP="00DF1132">
      <w:pPr>
        <w:spacing w:after="0"/>
        <w:rPr>
          <w:szCs w:val="22"/>
        </w:rPr>
      </w:pPr>
      <w:r>
        <w:rPr>
          <w:szCs w:val="22"/>
          <w:vertAlign w:val="superscript"/>
        </w:rPr>
        <w:t>6</w:t>
      </w:r>
      <w:r w:rsidRPr="00555DA7">
        <w:rPr>
          <w:szCs w:val="22"/>
        </w:rPr>
        <w:t xml:space="preserve"> </w:t>
      </w:r>
      <w:r w:rsidRPr="006249AF">
        <w:rPr>
          <w:szCs w:val="22"/>
        </w:rPr>
        <w:t xml:space="preserve">Medical School, University of Western Australia, Nedlands, Australia </w:t>
      </w:r>
    </w:p>
    <w:p w14:paraId="685F5C34" w14:textId="77777777" w:rsidR="00DF1132" w:rsidRPr="00555DA7" w:rsidRDefault="00DF1132" w:rsidP="00DF1132">
      <w:pPr>
        <w:spacing w:after="0"/>
        <w:rPr>
          <w:szCs w:val="22"/>
        </w:rPr>
      </w:pPr>
      <w:r>
        <w:rPr>
          <w:szCs w:val="22"/>
          <w:vertAlign w:val="superscript"/>
        </w:rPr>
        <w:t>7</w:t>
      </w:r>
      <w:r>
        <w:rPr>
          <w:szCs w:val="22"/>
        </w:rPr>
        <w:t xml:space="preserve"> </w:t>
      </w:r>
      <w:r w:rsidRPr="00555DA7">
        <w:rPr>
          <w:szCs w:val="22"/>
        </w:rPr>
        <w:t>Kirby Institute, University of New South Wales, Sydney, Australia</w:t>
      </w:r>
    </w:p>
    <w:p w14:paraId="2D612017" w14:textId="77777777" w:rsidR="00DF1132" w:rsidRPr="00555DA7" w:rsidRDefault="00DF1132" w:rsidP="00DF1132">
      <w:pPr>
        <w:spacing w:after="0"/>
        <w:rPr>
          <w:szCs w:val="22"/>
        </w:rPr>
      </w:pPr>
      <w:r>
        <w:rPr>
          <w:szCs w:val="22"/>
          <w:vertAlign w:val="superscript"/>
        </w:rPr>
        <w:t>8</w:t>
      </w:r>
      <w:r w:rsidRPr="00555DA7">
        <w:rPr>
          <w:szCs w:val="22"/>
        </w:rPr>
        <w:t xml:space="preserve"> Melbourne Children’s Global Health, The Royal Children’s Hospital, Melbourne, Australia</w:t>
      </w:r>
    </w:p>
    <w:p w14:paraId="0218ED19" w14:textId="77777777" w:rsidR="00DF1132" w:rsidRPr="00555DA7" w:rsidRDefault="00DF1132" w:rsidP="00DF1132">
      <w:pPr>
        <w:rPr>
          <w:szCs w:val="22"/>
        </w:rPr>
      </w:pPr>
      <w:r w:rsidRPr="00555DA7">
        <w:rPr>
          <w:b/>
          <w:bCs/>
          <w:szCs w:val="22"/>
        </w:rPr>
        <w:t>*</w:t>
      </w:r>
      <w:r w:rsidRPr="00555DA7">
        <w:rPr>
          <w:szCs w:val="22"/>
        </w:rPr>
        <w:t xml:space="preserve"> </w:t>
      </w:r>
      <w:hyperlink r:id="rId8" w:history="1">
        <w:r w:rsidRPr="00555DA7">
          <w:rPr>
            <w:rStyle w:val="Hyperlink"/>
            <w:sz w:val="22"/>
            <w:szCs w:val="22"/>
          </w:rPr>
          <w:t>e.akpan@unimelb.edu.au</w:t>
        </w:r>
      </w:hyperlink>
    </w:p>
    <w:p w14:paraId="5935D525" w14:textId="57A64C0D" w:rsidR="00091886" w:rsidRDefault="006D0EA1" w:rsidP="00CF30B7">
      <w:r>
        <w:br w:type="page"/>
      </w:r>
    </w:p>
    <w:p w14:paraId="5935D52B" w14:textId="7028885C" w:rsidR="00091886" w:rsidRDefault="006D0EA1" w:rsidP="008A0473">
      <w:pPr>
        <w:pStyle w:val="Heading1"/>
      </w:pPr>
      <w:bookmarkStart w:id="0" w:name="abstract"/>
      <w:r>
        <w:lastRenderedPageBreak/>
        <w:t>Abstract</w:t>
      </w:r>
    </w:p>
    <w:p w14:paraId="5935D52C" w14:textId="07B8022A" w:rsidR="00091886" w:rsidRDefault="729C7253" w:rsidP="00E341E5">
      <w:r>
        <w:t xml:space="preserve">Scabies and </w:t>
      </w:r>
      <w:r w:rsidR="000B4423">
        <w:t xml:space="preserve">related </w:t>
      </w:r>
      <w:r>
        <w:t xml:space="preserve">bacterial skin and soft tissue infections (SSTIs) are highly prevalent in many tropical, </w:t>
      </w:r>
      <w:r w:rsidR="003F7A99">
        <w:t>low- and middle-income</w:t>
      </w:r>
      <w:r>
        <w:t xml:space="preserve"> settings. </w:t>
      </w:r>
      <w:r w:rsidR="00DF6BB1">
        <w:t xml:space="preserve">These </w:t>
      </w:r>
      <w:r>
        <w:t xml:space="preserve">skin conditions contribute to higher healthcare costs and burdens on healthcare systems. The Big Skin Health Intervention Fiji Trial (“Big SHIFT”) carried out surveillance for scabies and </w:t>
      </w:r>
      <w:r w:rsidR="000B4423">
        <w:t xml:space="preserve">related </w:t>
      </w:r>
      <w:r>
        <w:t>SSTIs from July 2018 to June 2019</w:t>
      </w:r>
      <w:r w:rsidR="004460E8" w:rsidRPr="004460E8">
        <w:t xml:space="preserve"> </w:t>
      </w:r>
      <w:r w:rsidR="004460E8">
        <w:t xml:space="preserve">in the Northern </w:t>
      </w:r>
      <w:r w:rsidR="00DF6BB1">
        <w:t>D</w:t>
      </w:r>
      <w:r w:rsidR="004460E8">
        <w:t>ivision of Fiji, an area with high prevalence of scabies</w:t>
      </w:r>
      <w:r w:rsidR="000B4423">
        <w:t>, prior to a division-wide ivermectin-based mass drug administration campaign</w:t>
      </w:r>
      <w:r>
        <w:t xml:space="preserve">. Using data from Big SHIFT, we sought to estimate the annual direct </w:t>
      </w:r>
      <w:r w:rsidR="00664C6C">
        <w:t>healthcare</w:t>
      </w:r>
      <w:r>
        <w:t xml:space="preserve"> </w:t>
      </w:r>
      <w:r w:rsidRPr="003D3ABF">
        <w:t xml:space="preserve">costs of scabies and </w:t>
      </w:r>
      <w:r w:rsidR="000B4423" w:rsidRPr="003D3ABF">
        <w:t xml:space="preserve">related </w:t>
      </w:r>
      <w:r w:rsidRPr="003D3ABF">
        <w:t>SSTIs</w:t>
      </w:r>
      <w:r w:rsidR="004460E8" w:rsidRPr="003D3ABF">
        <w:t xml:space="preserve"> for the Northern </w:t>
      </w:r>
      <w:r w:rsidR="00DF6BB1" w:rsidRPr="003D3ABF">
        <w:t>D</w:t>
      </w:r>
      <w:r w:rsidR="00B910E8" w:rsidRPr="003D3ABF">
        <w:t>ivision and</w:t>
      </w:r>
      <w:r w:rsidR="004460E8" w:rsidRPr="003D3ABF">
        <w:t xml:space="preserve"> extrapolate these costs t</w:t>
      </w:r>
      <w:r w:rsidR="00690996" w:rsidRPr="003D3ABF">
        <w:t>o the national level</w:t>
      </w:r>
      <w:r w:rsidRPr="003D3ABF">
        <w:t xml:space="preserve">. </w:t>
      </w:r>
      <w:r w:rsidR="000B4423" w:rsidRPr="003D3ABF">
        <w:t xml:space="preserve">We also assessed </w:t>
      </w:r>
      <w:r w:rsidR="00103E75" w:rsidRPr="003D3ABF">
        <w:t>non-scabies</w:t>
      </w:r>
      <w:r w:rsidR="000B4423" w:rsidRPr="003D3ABF">
        <w:t>-related SSTI</w:t>
      </w:r>
      <w:r w:rsidR="00752CB8" w:rsidRPr="003D3ABF">
        <w:t>s</w:t>
      </w:r>
      <w:r w:rsidR="000B4423" w:rsidRPr="003D3ABF">
        <w:t xml:space="preserve">. </w:t>
      </w:r>
      <w:r w:rsidR="00DF6BB1" w:rsidRPr="003D3ABF">
        <w:t>We categorized SSTIs as being</w:t>
      </w:r>
      <w:r w:rsidR="00DF6BB1">
        <w:t xml:space="preserve"> potentially scabies-related or not scabies related, based on a previous study. </w:t>
      </w:r>
      <w:r w:rsidR="007526E0">
        <w:t xml:space="preserve">The analysis used a health system perspective, with the main resource use categories of </w:t>
      </w:r>
      <w:r w:rsidR="00EB41C6" w:rsidRPr="00EB41C6">
        <w:t>primary healthcare</w:t>
      </w:r>
      <w:r w:rsidR="00EB41C6">
        <w:t xml:space="preserve"> (PHC)</w:t>
      </w:r>
      <w:r w:rsidR="00EB41C6" w:rsidRPr="00EB41C6">
        <w:t xml:space="preserve"> </w:t>
      </w:r>
      <w:r w:rsidR="00F84FAB">
        <w:t>visits</w:t>
      </w:r>
      <w:r w:rsidR="00EB41C6">
        <w:t>,</w:t>
      </w:r>
      <w:r w:rsidR="00EB41C6" w:rsidRPr="00EB41C6">
        <w:t xml:space="preserve"> </w:t>
      </w:r>
      <w:r w:rsidR="007526E0">
        <w:t xml:space="preserve">bed days, medications, and diagnostics. </w:t>
      </w:r>
      <w:r>
        <w:t xml:space="preserve">We extrapolated the total annual number of cases and direct </w:t>
      </w:r>
      <w:r w:rsidR="00D26DA5">
        <w:t>healthcare</w:t>
      </w:r>
      <w:r>
        <w:t xml:space="preserve"> costs for all divisions in Fiji </w:t>
      </w:r>
      <w:r w:rsidR="00752CB8">
        <w:t xml:space="preserve">based upon </w:t>
      </w:r>
      <w:r w:rsidR="00DF6BB1">
        <w:t xml:space="preserve">previous </w:t>
      </w:r>
      <w:r>
        <w:t xml:space="preserve">scabies </w:t>
      </w:r>
      <w:r w:rsidR="00D26DA5">
        <w:t xml:space="preserve">and impetigo </w:t>
      </w:r>
      <w:r w:rsidR="00DF6BB1">
        <w:t xml:space="preserve">prevalence </w:t>
      </w:r>
      <w:r w:rsidR="00752CB8">
        <w:t>data</w:t>
      </w:r>
      <w:r w:rsidR="00DF6BB1">
        <w:t xml:space="preserve"> </w:t>
      </w:r>
      <w:r>
        <w:t xml:space="preserve">across all divisions. The average cost per </w:t>
      </w:r>
      <w:r w:rsidR="00AF0082">
        <w:t xml:space="preserve">PHC presentation </w:t>
      </w:r>
      <w:r w:rsidR="00DF6BB1">
        <w:t xml:space="preserve">for scabies </w:t>
      </w:r>
      <w:r>
        <w:t>was US$1</w:t>
      </w:r>
      <w:r w:rsidR="00CA6D42">
        <w:t>7.7</w:t>
      </w:r>
      <w:r w:rsidR="00752CB8">
        <w:t xml:space="preserve">, and for scabies-related SSTI was </w:t>
      </w:r>
      <w:r w:rsidR="00752CB8" w:rsidRPr="00CA6D42">
        <w:t>$</w:t>
      </w:r>
      <w:r w:rsidR="00CA6D42">
        <w:t>18.3</w:t>
      </w:r>
      <w:r>
        <w:t xml:space="preserve">. The average cost per </w:t>
      </w:r>
      <w:r w:rsidR="00752CB8">
        <w:t xml:space="preserve">hospital </w:t>
      </w:r>
      <w:r>
        <w:t>admi</w:t>
      </w:r>
      <w:r w:rsidR="00752CB8">
        <w:t xml:space="preserve">ssion for scabies-related </w:t>
      </w:r>
      <w:r w:rsidR="00152FE3">
        <w:t xml:space="preserve">SSTI </w:t>
      </w:r>
      <w:r>
        <w:t>case was $4</w:t>
      </w:r>
      <w:r w:rsidR="00B676CF">
        <w:t>39</w:t>
      </w:r>
      <w:r w:rsidR="00752CB8">
        <w:t>.</w:t>
      </w:r>
      <w:r>
        <w:t xml:space="preserve"> The estimated annual </w:t>
      </w:r>
      <w:r w:rsidR="002E7421">
        <w:t>healthcare</w:t>
      </w:r>
      <w:r>
        <w:t xml:space="preserve"> costs of scabies and </w:t>
      </w:r>
      <w:r w:rsidR="008402EC">
        <w:t xml:space="preserve">related </w:t>
      </w:r>
      <w:r>
        <w:t>SSTIs in Fiji was US$</w:t>
      </w:r>
      <w:r w:rsidR="00E21B39">
        <w:t>3.</w:t>
      </w:r>
      <w:r w:rsidR="002E7421">
        <w:t>0</w:t>
      </w:r>
      <w:r>
        <w:t xml:space="preserve"> million, with cost per capita of $3.</w:t>
      </w:r>
      <w:r w:rsidR="008E0D32">
        <w:t>3</w:t>
      </w:r>
      <w:r>
        <w:t xml:space="preserve">. Scabies and </w:t>
      </w:r>
      <w:r w:rsidR="004117EE">
        <w:t xml:space="preserve">related </w:t>
      </w:r>
      <w:r>
        <w:t>SSTIs lead to a heavy economic burden in Fiji and prevention would reduce these healthcare costs.</w:t>
      </w:r>
      <w:r w:rsidR="006D0EA1">
        <w:br w:type="page"/>
      </w:r>
    </w:p>
    <w:p w14:paraId="5935D52D" w14:textId="4556175A" w:rsidR="00091886" w:rsidRDefault="00CF30B7" w:rsidP="008A0473">
      <w:pPr>
        <w:pStyle w:val="Heading1"/>
      </w:pPr>
      <w:bookmarkStart w:id="1" w:name="introduction"/>
      <w:bookmarkEnd w:id="0"/>
      <w:r>
        <w:lastRenderedPageBreak/>
        <w:t>Introduction</w:t>
      </w:r>
    </w:p>
    <w:p w14:paraId="1A062B8A" w14:textId="06EBCE34" w:rsidR="00734EF0" w:rsidRDefault="003A18F5" w:rsidP="004E4729">
      <w:pPr>
        <w:rPr>
          <w:b/>
          <w:bCs/>
        </w:rPr>
      </w:pPr>
      <w:r w:rsidRPr="003A18F5">
        <w:t>Scabies</w:t>
      </w:r>
      <w:r>
        <w:t xml:space="preserve"> is</w:t>
      </w:r>
      <w:r w:rsidR="00BC1C1B">
        <w:t xml:space="preserve"> a</w:t>
      </w:r>
      <w:r w:rsidR="00C43117">
        <w:t xml:space="preserve"> </w:t>
      </w:r>
      <w:r w:rsidR="0090259F">
        <w:t>contagious and itchy</w:t>
      </w:r>
      <w:r w:rsidRPr="003A18F5">
        <w:t xml:space="preserve"> </w:t>
      </w:r>
      <w:r>
        <w:t>skin infestation</w:t>
      </w:r>
      <w:r w:rsidRPr="005F5B13">
        <w:t xml:space="preserve"> caused by the mite </w:t>
      </w:r>
      <w:r w:rsidRPr="00340F82">
        <w:rPr>
          <w:i/>
          <w:iCs/>
        </w:rPr>
        <w:t>Sarcoptes scabiei</w:t>
      </w:r>
      <w:r w:rsidRPr="005F5B13">
        <w:t xml:space="preserve"> var</w:t>
      </w:r>
      <w:r w:rsidRPr="00340F82">
        <w:rPr>
          <w:i/>
          <w:iCs/>
        </w:rPr>
        <w:t xml:space="preserve">. hominis </w:t>
      </w:r>
      <w:r w:rsidRPr="003A18F5">
        <w:t xml:space="preserve">that can lead to </w:t>
      </w:r>
      <w:r w:rsidR="008919EA">
        <w:t xml:space="preserve">secondary </w:t>
      </w:r>
      <w:r w:rsidRPr="003A18F5">
        <w:t xml:space="preserve">bacterial </w:t>
      </w:r>
      <w:r w:rsidR="00D920FE">
        <w:t>skin</w:t>
      </w:r>
      <w:r w:rsidR="0014705E">
        <w:t xml:space="preserve"> and soft-tissue </w:t>
      </w:r>
      <w:r w:rsidRPr="003A18F5">
        <w:t>infections</w:t>
      </w:r>
      <w:r w:rsidR="0014705E">
        <w:t xml:space="preserve"> (SSTIs)</w:t>
      </w:r>
      <w:r>
        <w:t>.</w:t>
      </w:r>
      <w:r w:rsidRPr="003A18F5">
        <w:t xml:space="preserve"> </w:t>
      </w:r>
      <w:r w:rsidR="008402EC">
        <w:t xml:space="preserve">Scabies promotes bacterial </w:t>
      </w:r>
      <w:r w:rsidR="008919EA">
        <w:t xml:space="preserve">SSTIs </w:t>
      </w:r>
      <w:r w:rsidR="008402EC">
        <w:t>by causing</w:t>
      </w:r>
      <w:r w:rsidR="00BC1C1B">
        <w:t xml:space="preserve"> breaches in </w:t>
      </w:r>
      <w:r w:rsidR="00DF6BB1">
        <w:t xml:space="preserve">the </w:t>
      </w:r>
      <w:r w:rsidR="00DF0D7C">
        <w:t>skin</w:t>
      </w:r>
      <w:r w:rsidR="00BC1C1B">
        <w:t>.</w:t>
      </w:r>
      <w:r w:rsidR="0061429F">
        <w:t xml:space="preserve"> SSTIs range </w:t>
      </w:r>
      <w:r w:rsidR="00953889">
        <w:t xml:space="preserve">in severity </w:t>
      </w:r>
      <w:r w:rsidR="0061429F">
        <w:t xml:space="preserve">from </w:t>
      </w:r>
      <w:r w:rsidR="00F803CB">
        <w:t>impetigo</w:t>
      </w:r>
      <w:r w:rsidR="00276AFB">
        <w:t xml:space="preserve"> and other uncomplicated infections which </w:t>
      </w:r>
      <w:r w:rsidR="00480144">
        <w:t xml:space="preserve">can be </w:t>
      </w:r>
      <w:r w:rsidR="008402EC">
        <w:t xml:space="preserve">generally </w:t>
      </w:r>
      <w:r w:rsidR="00480144">
        <w:t>treated in primary</w:t>
      </w:r>
      <w:r w:rsidR="00CE0155">
        <w:t xml:space="preserve"> health</w:t>
      </w:r>
      <w:r w:rsidR="00480144">
        <w:t>care</w:t>
      </w:r>
      <w:r w:rsidR="00CE0155">
        <w:t xml:space="preserve"> (PHC)</w:t>
      </w:r>
      <w:r w:rsidR="00480144">
        <w:t xml:space="preserve"> settings</w:t>
      </w:r>
      <w:r w:rsidR="00C3500E">
        <w:t xml:space="preserve"> </w:t>
      </w:r>
      <w:r w:rsidR="00C3500E">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C3500E">
        <w:instrText xml:space="preserve"> ADDIN EN.JS.CITE </w:instrText>
      </w:r>
      <w:r w:rsidR="00C3500E">
        <w:fldChar w:fldCharType="separate"/>
      </w:r>
      <w:r w:rsidR="00304BDB">
        <w:rPr>
          <w:noProof/>
        </w:rPr>
        <w:t>[</w:t>
      </w:r>
      <w:hyperlink w:anchor="_ENREF_1" w:tooltip="Thean, 2021 #321" w:history="1">
        <w:r w:rsidR="00403973" w:rsidRPr="00403973">
          <w:rPr>
            <w:rStyle w:val="Hyperlink"/>
          </w:rPr>
          <w:t>1</w:t>
        </w:r>
      </w:hyperlink>
      <w:r w:rsidR="00304BDB">
        <w:rPr>
          <w:noProof/>
        </w:rPr>
        <w:t>]</w:t>
      </w:r>
      <w:r w:rsidR="00C3500E">
        <w:fldChar w:fldCharType="end"/>
      </w:r>
      <w:r w:rsidR="00C3500E">
        <w:t>,</w:t>
      </w:r>
      <w:r w:rsidR="0061429F">
        <w:t xml:space="preserve"> </w:t>
      </w:r>
      <w:r w:rsidR="008402EC">
        <w:t xml:space="preserve">while </w:t>
      </w:r>
      <w:r w:rsidR="00346A0B" w:rsidRPr="00346A0B">
        <w:t xml:space="preserve">necrotizing </w:t>
      </w:r>
      <w:r w:rsidR="00226BD0" w:rsidRPr="00226BD0">
        <w:t>fasciitis</w:t>
      </w:r>
      <w:r w:rsidR="00346A0B" w:rsidRPr="00346A0B">
        <w:t xml:space="preserve"> </w:t>
      </w:r>
      <w:r w:rsidR="00346A0B">
        <w:t xml:space="preserve">and other </w:t>
      </w:r>
      <w:r w:rsidR="00DF6BB1">
        <w:t xml:space="preserve">complicated </w:t>
      </w:r>
      <w:r w:rsidR="00953889">
        <w:t xml:space="preserve">SSTIs </w:t>
      </w:r>
      <w:r w:rsidR="008402EC">
        <w:t xml:space="preserve">usually </w:t>
      </w:r>
      <w:r w:rsidR="00C3500E">
        <w:t>require</w:t>
      </w:r>
      <w:r w:rsidR="0061429F">
        <w:t xml:space="preserve"> hospital admission</w:t>
      </w:r>
      <w:r w:rsidR="00953889">
        <w:t xml:space="preserve"> </w:t>
      </w:r>
      <w:r w:rsidR="00953889">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953889">
        <w:instrText xml:space="preserve"> ADDIN EN.JS.CITE </w:instrText>
      </w:r>
      <w:r w:rsidR="00953889">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953889">
        <w:fldChar w:fldCharType="end"/>
      </w:r>
      <w:r w:rsidR="00953889">
        <w:t>.</w:t>
      </w:r>
      <w:r w:rsidR="00341120">
        <w:t xml:space="preserve"> </w:t>
      </w:r>
      <w:r w:rsidR="003E5563">
        <w:t xml:space="preserve">In 2017, The World Health Organization (WHO) </w:t>
      </w:r>
      <w:r w:rsidR="00DF6BB1">
        <w:t xml:space="preserve">recognized </w:t>
      </w:r>
      <w:r w:rsidR="003E5563">
        <w:t xml:space="preserve">scabies as a neglected tropical disease (NTD) following recommendation from </w:t>
      </w:r>
      <w:r w:rsidR="00DF6BB1">
        <w:t xml:space="preserve">the </w:t>
      </w:r>
      <w:r w:rsidR="003E5563">
        <w:t xml:space="preserve">Strategic and Technical Advisory Group for NTDs </w:t>
      </w:r>
      <w:r w:rsidR="003E5563">
        <w:fldChar w:fldCharType="begin">
          <w:fldData xml:space="preserve">PEVuZE5vdGU+PENpdGU+PEF1dGhvcj5Xb3JsZCBIZWFsdGggT3JnYW5pemF0aW9uPC9BdXRob3I+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</w:fldData>
        </w:fldChar>
      </w:r>
      <w:r w:rsidR="003E5563">
        <w:instrText xml:space="preserve"> ADDIN EN.JS.CITE </w:instrText>
      </w:r>
      <w:r w:rsidR="003E5563">
        <w:fldChar w:fldCharType="separate"/>
      </w:r>
      <w:r w:rsidR="00304BDB">
        <w:rPr>
          <w:noProof/>
        </w:rPr>
        <w:t>[</w:t>
      </w:r>
      <w:hyperlink w:anchor="_ENREF_3" w:tooltip="World Health Organization, 2017 #266" w:history="1">
        <w:r w:rsidR="00403973" w:rsidRPr="00403973">
          <w:rPr>
            <w:rStyle w:val="Hyperlink"/>
          </w:rPr>
          <w:t>3</w:t>
        </w:r>
      </w:hyperlink>
      <w:r w:rsidR="00304BDB">
        <w:rPr>
          <w:noProof/>
        </w:rPr>
        <w:t>]</w:t>
      </w:r>
      <w:r w:rsidR="003E5563">
        <w:fldChar w:fldCharType="end"/>
      </w:r>
      <w:r w:rsidR="003E5563">
        <w:t>.</w:t>
      </w:r>
      <w:r w:rsidR="00955923" w:rsidRPr="00955923">
        <w:t xml:space="preserve"> </w:t>
      </w:r>
      <w:r w:rsidR="008402EC">
        <w:t>In 2019, t</w:t>
      </w:r>
      <w:r w:rsidR="00955923">
        <w:t>he Global Burden of Disease study estimate</w:t>
      </w:r>
      <w:r w:rsidR="00DF6BB1">
        <w:t>d</w:t>
      </w:r>
      <w:r w:rsidR="00955923">
        <w:t xml:space="preserve"> </w:t>
      </w:r>
      <w:r w:rsidR="00DF6BB1">
        <w:t xml:space="preserve">that </w:t>
      </w:r>
      <w:r w:rsidR="00955923">
        <w:t xml:space="preserve">the </w:t>
      </w:r>
      <w:r w:rsidR="00DF6BB1">
        <w:t xml:space="preserve">global </w:t>
      </w:r>
      <w:r w:rsidR="00955923">
        <w:t xml:space="preserve">prevalence of scabies was 2.4% (185 million) </w:t>
      </w:r>
      <w:r w:rsidR="004B3DC3">
        <w:rPr>
          <w:b/>
          <w:bCs/>
        </w:rPr>
        <w:fldChar w:fldCharType="begin">
          <w:fldData xml:space="preserve">PEVuZE5vdGU+PENpdGU+PEF1dGhvcj5HQkQgMjAxOSBEaXNlYXNlcyBhbmQgSW5qdXJpZXMgQ29s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</w:fldData>
        </w:fldChar>
      </w:r>
      <w:r w:rsidR="004B3DC3">
        <w:rPr>
          <w:b/>
          <w:bCs/>
        </w:rPr>
        <w:instrText xml:space="preserve"> ADDIN EN.JS.CITE </w:instrText>
      </w:r>
      <w:r w:rsidR="004B3DC3">
        <w:rPr>
          <w:b/>
          <w:bCs/>
        </w:rPr>
      </w:r>
      <w:r w:rsidR="004B3DC3">
        <w:rPr>
          <w:b/>
          <w:bCs/>
        </w:rPr>
        <w:fldChar w:fldCharType="separate"/>
      </w:r>
      <w:r w:rsidR="00304BDB">
        <w:rPr>
          <w:b/>
          <w:bCs/>
          <w:noProof/>
        </w:rPr>
        <w:t>[</w:t>
      </w:r>
      <w:hyperlink w:anchor="_ENREF_4" w:tooltip="GBD 2019 Diseases and Injuries Collaborators, 2020 #329" w:history="1">
        <w:r w:rsidR="00403973" w:rsidRPr="00403973">
          <w:rPr>
            <w:rStyle w:val="Hyperlink"/>
          </w:rPr>
          <w:t>4</w:t>
        </w:r>
      </w:hyperlink>
      <w:r w:rsidR="00304BDB">
        <w:rPr>
          <w:b/>
          <w:bCs/>
          <w:noProof/>
        </w:rPr>
        <w:t>]</w:t>
      </w:r>
      <w:r w:rsidR="004B3DC3">
        <w:rPr>
          <w:b/>
          <w:bCs/>
        </w:rPr>
        <w:fldChar w:fldCharType="end"/>
      </w:r>
      <w:r w:rsidR="00955923">
        <w:rPr>
          <w:b/>
          <w:bCs/>
        </w:rPr>
        <w:t>.</w:t>
      </w:r>
    </w:p>
    <w:p w14:paraId="48AE0F4F" w14:textId="51C5C935" w:rsidR="00576BFD" w:rsidRDefault="729C7253" w:rsidP="729C7253">
      <w:r>
        <w:t>The Pacific region</w:t>
      </w:r>
      <w:r w:rsidR="003C76CF">
        <w:t xml:space="preserve"> has</w:t>
      </w:r>
      <w:r>
        <w:t xml:space="preserve"> </w:t>
      </w:r>
      <w:r w:rsidR="008402EC">
        <w:t>a high</w:t>
      </w:r>
      <w:r>
        <w:t xml:space="preserve"> </w:t>
      </w:r>
      <w:r w:rsidR="008402EC">
        <w:t>scabies burden</w:t>
      </w:r>
      <w:r>
        <w:t xml:space="preserve">, comprising eight out of the top ten countries with the highest age-standardized </w:t>
      </w:r>
      <w:r w:rsidR="0046491F">
        <w:t xml:space="preserve">disability-adjusted life-years due to </w:t>
      </w:r>
      <w:r w:rsidR="000C07F7">
        <w:t>scabies</w:t>
      </w:r>
      <w:r w:rsidR="0046491F">
        <w:t xml:space="preserve"> </w:t>
      </w:r>
      <w:r w:rsidR="00A16AF2">
        <w:fldChar w:fldCharType="begin">
          <w:fldData xml:space="preserve">PEVuZE5vdGU+PENpdGU+PEF1dGhvcj5LYXJpbWtoYW5pPC9BdXRob3I+PFllYXI+MjAxNzwvWWVh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</w:fldData>
        </w:fldChar>
      </w:r>
      <w:r w:rsidR="00A16AF2">
        <w:instrText xml:space="preserve"> ADDIN EN.JS.CITE </w:instrText>
      </w:r>
      <w:r w:rsidR="00A16AF2">
        <w:fldChar w:fldCharType="separate"/>
      </w:r>
      <w:r w:rsidR="00304BDB">
        <w:rPr>
          <w:noProof/>
        </w:rPr>
        <w:t>[</w:t>
      </w:r>
      <w:hyperlink w:anchor="_ENREF_5" w:tooltip="Karimkhani, 2017 #309" w:history="1">
        <w:r w:rsidR="00403973" w:rsidRPr="00403973">
          <w:rPr>
            <w:rStyle w:val="Hyperlink"/>
          </w:rPr>
          <w:t>5</w:t>
        </w:r>
      </w:hyperlink>
      <w:r w:rsidR="00304BDB">
        <w:rPr>
          <w:noProof/>
        </w:rPr>
        <w:t>]</w:t>
      </w:r>
      <w:r w:rsidR="00A16AF2">
        <w:fldChar w:fldCharType="end"/>
      </w:r>
      <w:r>
        <w:t xml:space="preserve">. In </w:t>
      </w:r>
      <w:r w:rsidR="00DF6BB1">
        <w:t xml:space="preserve">the Skin Health Intervention Fiji Trial (SHIFT) conducted between 2012–2013 </w:t>
      </w:r>
      <w:r>
        <w:t xml:space="preserve">, scabies prevalence was measured at 36.4% and impetigo </w:t>
      </w:r>
      <w:r w:rsidR="00340F82">
        <w:t>prevalence at</w:t>
      </w:r>
      <w:r>
        <w:t xml:space="preserve"> 23.4% among residents of three islands of Fiji </w:t>
      </w:r>
      <w:r w:rsidR="00A16AF2">
        <w:fldChar w:fldCharType="begin">
          <w:fldData xml:space="preserve">PEVuZE5vdGU+PENpdGU+PEF1dGhvcj5Sb21hbmk8L0F1dGhvcj48WWVhcj4yMDE3PC9ZZWFyPjxS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</w:fldData>
        </w:fldChar>
      </w:r>
      <w:r w:rsidR="00A16AF2">
        <w:instrText xml:space="preserve"> ADDIN EN.JS.CITE </w:instrText>
      </w:r>
      <w:r w:rsidR="00A16AF2">
        <w:fldChar w:fldCharType="separate"/>
      </w:r>
      <w:r w:rsidR="00304BDB">
        <w:rPr>
          <w:noProof/>
        </w:rPr>
        <w:t>[</w:t>
      </w:r>
      <w:hyperlink w:anchor="_ENREF_6" w:tooltip="Romani, 2017 #265" w:history="1">
        <w:r w:rsidR="00403973" w:rsidRPr="00403973">
          <w:rPr>
            <w:rStyle w:val="Hyperlink"/>
          </w:rPr>
          <w:t>6</w:t>
        </w:r>
      </w:hyperlink>
      <w:r w:rsidR="00304BDB">
        <w:rPr>
          <w:noProof/>
        </w:rPr>
        <w:t>]</w:t>
      </w:r>
      <w:r w:rsidR="00A16AF2">
        <w:fldChar w:fldCharType="end"/>
      </w:r>
      <w:r>
        <w:t xml:space="preserve">. In Fiji, scabies is often initially treated with traditional medicines, and many individuals only seek medical care for prolonged disease or if secondary skin infection develops </w:t>
      </w:r>
      <w:r w:rsidR="00AD13C2">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AD13C2">
        <w:instrText xml:space="preserve"> ADDIN EN.JS.CITE </w:instrText>
      </w:r>
      <w:r w:rsidR="00AD13C2">
        <w:fldChar w:fldCharType="separate"/>
      </w:r>
      <w:r w:rsidR="00304BDB">
        <w:rPr>
          <w:noProof/>
        </w:rPr>
        <w:t>[</w:t>
      </w:r>
      <w:hyperlink w:anchor="_ENREF_7" w:tooltip="Mitchell, 2020 #296" w:history="1">
        <w:r w:rsidR="00403973" w:rsidRPr="00403973">
          <w:rPr>
            <w:rStyle w:val="Hyperlink"/>
          </w:rPr>
          <w:t>7</w:t>
        </w:r>
      </w:hyperlink>
      <w:r w:rsidR="00304BDB">
        <w:rPr>
          <w:noProof/>
        </w:rPr>
        <w:t>]</w:t>
      </w:r>
      <w:r w:rsidR="00AD13C2">
        <w:fldChar w:fldCharType="end"/>
      </w:r>
      <w:r>
        <w:t xml:space="preserve">. In addition, treatment adherence of </w:t>
      </w:r>
      <w:r w:rsidR="008402EC">
        <w:t xml:space="preserve">the household contacts of </w:t>
      </w:r>
      <w:r>
        <w:t xml:space="preserve">affected individuals </w:t>
      </w:r>
      <w:r w:rsidR="00301ED3">
        <w:t>is</w:t>
      </w:r>
      <w:r w:rsidR="008402EC">
        <w:t xml:space="preserve"> often</w:t>
      </w:r>
      <w:r>
        <w:t xml:space="preserve"> low, leading to ongoing disease and perpetuation of community </w:t>
      </w:r>
      <w:r w:rsidR="00301ED3">
        <w:t xml:space="preserve">transmission </w:t>
      </w:r>
      <w:r w:rsidR="008402EC">
        <w:t>and further</w:t>
      </w:r>
      <w:r>
        <w:t xml:space="preserve"> burden on the health system. In 2016, the Fiji Government </w:t>
      </w:r>
      <w:r w:rsidR="00DF6BB1">
        <w:t xml:space="preserve">annual </w:t>
      </w:r>
      <w:r>
        <w:t>Health Status Report re</w:t>
      </w:r>
      <w:r w:rsidR="00DF6BB1">
        <w:t>ported that</w:t>
      </w:r>
      <w:r>
        <w:t xml:space="preserve"> SSTIs caused 4.3% of mortality within the country </w:t>
      </w:r>
      <w:r w:rsidR="00A16AF2">
        <w:fldChar w:fldCharType="begin">
          <w:fldData xml:space="preserve">PEVuZE5vdGU+PENpdGU+PEF1dGhvcj5NaW5pc3RyeSBvZiBIZWFsdGggYW5kIE1lZGljYWwgU2Vy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</w:fldData>
        </w:fldChar>
      </w:r>
      <w:r w:rsidR="00A16AF2">
        <w:instrText xml:space="preserve"> ADDIN EN.JS.CITE </w:instrText>
      </w:r>
      <w:r w:rsidR="00A16AF2">
        <w:fldChar w:fldCharType="separate"/>
      </w:r>
      <w:r w:rsidR="00304BDB">
        <w:rPr>
          <w:noProof/>
        </w:rPr>
        <w:t>[</w:t>
      </w:r>
      <w:hyperlink w:anchor="_ENREF_8" w:tooltip="Ministry of Health and Medical Services [Fiji], 2018 #331" w:history="1">
        <w:r w:rsidR="00403973" w:rsidRPr="00403973">
          <w:rPr>
            <w:rStyle w:val="Hyperlink"/>
          </w:rPr>
          <w:t>8</w:t>
        </w:r>
      </w:hyperlink>
      <w:r w:rsidR="00304BDB">
        <w:rPr>
          <w:noProof/>
        </w:rPr>
        <w:t>]</w:t>
      </w:r>
      <w:r w:rsidR="00A16AF2">
        <w:fldChar w:fldCharType="end"/>
      </w:r>
      <w:r>
        <w:t xml:space="preserve">. </w:t>
      </w:r>
    </w:p>
    <w:p w14:paraId="272CABFE" w14:textId="7B4D03CD" w:rsidR="006C6F9A" w:rsidRDefault="729C7253" w:rsidP="006C6F9A">
      <w:r>
        <w:t xml:space="preserve">There is limited evidence globally </w:t>
      </w:r>
      <w:r w:rsidR="008402EC">
        <w:t xml:space="preserve">regarding </w:t>
      </w:r>
      <w:r>
        <w:t xml:space="preserve">the cost of scabies and </w:t>
      </w:r>
      <w:r w:rsidR="008402EC">
        <w:t xml:space="preserve">related </w:t>
      </w:r>
      <w:r>
        <w:t xml:space="preserve">SSTIs, although the </w:t>
      </w:r>
      <w:r w:rsidR="008402EC">
        <w:t xml:space="preserve">apparent </w:t>
      </w:r>
      <w:r>
        <w:t>need for healthcare services suggests a high economic burden. A 2018 cost-of-illness analysis for treat</w:t>
      </w:r>
      <w:r w:rsidR="00DF6BB1">
        <w:t>ment of</w:t>
      </w:r>
      <w:r>
        <w:t xml:space="preserve"> crusted scabies among Aboriginal communities in the Northern Territory </w:t>
      </w:r>
      <w:r w:rsidR="006754C8">
        <w:t xml:space="preserve">of Australia </w:t>
      </w:r>
      <w:r>
        <w:t>found health care cost</w:t>
      </w:r>
      <w:r w:rsidR="00DF6BB1">
        <w:t>s</w:t>
      </w:r>
      <w:r>
        <w:t xml:space="preserve"> per patient diagnosed with crusted scabies </w:t>
      </w:r>
      <w:r w:rsidR="00DF6BB1">
        <w:t xml:space="preserve">were </w:t>
      </w:r>
      <w:r>
        <w:t xml:space="preserve">over </w:t>
      </w:r>
      <w:r w:rsidR="008402EC">
        <w:t>$AU</w:t>
      </w:r>
      <w:r w:rsidR="0054742D">
        <w:t xml:space="preserve"> </w:t>
      </w:r>
      <w:r>
        <w:t xml:space="preserve">35,000. We found no cost-of-illness study on </w:t>
      </w:r>
      <w:del w:id="2" w:author="Lucia Romani" w:date="2024-05-23T14:25:00Z">
        <w:r w:rsidDel="002A6F59">
          <w:delText>of</w:delText>
        </w:r>
      </w:del>
      <w:del w:id="3" w:author="Lucia Romani" w:date="2024-05-23T14:27:00Z">
        <w:r w:rsidDel="002A6F59">
          <w:delText xml:space="preserve"> </w:delText>
        </w:r>
      </w:del>
      <w:r>
        <w:t xml:space="preserve">scabies or </w:t>
      </w:r>
      <w:r w:rsidR="008402EC">
        <w:t xml:space="preserve">related </w:t>
      </w:r>
      <w:r>
        <w:t xml:space="preserve">SSTIs from </w:t>
      </w:r>
      <w:r w:rsidR="006754C8">
        <w:t xml:space="preserve">the </w:t>
      </w:r>
      <w:r>
        <w:lastRenderedPageBreak/>
        <w:t xml:space="preserve">Pacific. Quantifying these costs </w:t>
      </w:r>
      <w:r w:rsidR="008402EC">
        <w:t xml:space="preserve">would </w:t>
      </w:r>
      <w:r w:rsidR="002F0483">
        <w:t xml:space="preserve">contribute to </w:t>
      </w:r>
      <w:r>
        <w:t>a more accurate estimate of the global burden of scabies, further delineat</w:t>
      </w:r>
      <w:r w:rsidR="002F0483">
        <w:t>ing</w:t>
      </w:r>
      <w:r>
        <w:t xml:space="preserve"> the benefits of scabies control and inform</w:t>
      </w:r>
      <w:r w:rsidR="002F0483">
        <w:t>ing</w:t>
      </w:r>
      <w:r>
        <w:t xml:space="preserve"> future evaluation of scabies prevention programs. Therefore, we sought to estimate the annual direct medical costs of scabies and </w:t>
      </w:r>
      <w:r w:rsidR="008402EC">
        <w:t xml:space="preserve">related </w:t>
      </w:r>
      <w:r>
        <w:t>SSTIs in Fiji.</w:t>
      </w:r>
      <w:bookmarkStart w:id="4" w:name="patients-and-methods"/>
      <w:bookmarkEnd w:id="1"/>
    </w:p>
    <w:p w14:paraId="5935D531" w14:textId="78B73301" w:rsidR="00091886" w:rsidRPr="00821560" w:rsidRDefault="00CF2233" w:rsidP="00152E63">
      <w:pPr>
        <w:pStyle w:val="Heading1"/>
      </w:pPr>
      <w:r>
        <w:t>M</w:t>
      </w:r>
      <w:r w:rsidRPr="00821560">
        <w:t>ethods</w:t>
      </w:r>
    </w:p>
    <w:p w14:paraId="5935D532" w14:textId="0756B71C" w:rsidR="00091886" w:rsidRDefault="006D0EA1" w:rsidP="004F7F05">
      <w:pPr>
        <w:pStyle w:val="Heading2"/>
      </w:pPr>
      <w:bookmarkStart w:id="5" w:name="study-design-and-setting"/>
      <w:r>
        <w:t>Study design and setting</w:t>
      </w:r>
    </w:p>
    <w:p w14:paraId="5935D533" w14:textId="5DFD0C8F" w:rsidR="00091886" w:rsidRDefault="729C7253" w:rsidP="729C7253">
      <w:r>
        <w:t xml:space="preserve">Healthcare in Fiji comprises a government public healthcare system and a </w:t>
      </w:r>
      <w:r w:rsidR="002F0483">
        <w:t xml:space="preserve">smaller </w:t>
      </w:r>
      <w:r>
        <w:t xml:space="preserve">private healthcare sector </w:t>
      </w:r>
      <w:r w:rsidR="006D0EA1">
        <w:fldChar w:fldCharType="begin">
          <w:fldData xml:space="preserve">PEVuZE5vdGU+PENpdGU+PEF1dGhvcj5Xb3JsZCBIZWFsdGggT3JnYW5pemF0aW9uIFJlZ2lvbmFs
IE9mZmljZSBmb3IgdGhlIFdlc3Rlcm4gUGFjaWZpYzwvQXV0aG9yPjxZZWFyPjIwMTE8L1llYXI+
PFJlY051bT4yNjc8L1JlY051bT48RGlzcGxheVRleHQ+WzldPC9EaXNwbGF5VGV4dD48cmVjb3Jk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YXV0aG9yPjwvYXV0aG9ycz48dGVydGlhcnktYXV0aG9ycz48YXV0aG9yPldITyBSZWdpb25hbCBP
ZmZpY2UgZm9yIHRoZSBXZXN0ZXJuIFBhY2lmaWM8L2F1dGhvcj48L3RlcnRpYXJ5LWF1dGhvcnM+
PC9jb250cmlidXRvcnM+PHRpdGxlcz48dGl0bGU+VGhlIEZpamkgSXNsYW5kcyBoZWFsdGggc3lz
dGVtIHJldmlldzwvdGl0bGU+PC90aXRsZXM+PGRhdGVzPjx5ZWFyPjIwMTE8L3llYXI+PC9kYXRl
cz48cHViLWxvY2F0aW9uPk1hbmlsYTwvcHViLWxvY2F0aW9uPjxpc2JuPjk3ODkyOTA2MTU0Mzk8
L2lzYm4+PHVybHM+PHJlbGF0ZWQtdXJscz48dXJsPmh0dHBzOi8vYXBvLndoby5pbnQvcHVibGlj
YXRpb25zL2kvaXRlbS85Nzg5MjkwNjE1NDM5PC91cmw+PC9yZWxhdGVkLXVybHM+PC91cmxzPjxs
YW5ndWFnZT5lbjwvbGFuZ3VhZ2U+PGFjY2Vzcy1kYXRlPjkgRGVjIDIwMjM8L2FjY2Vzcy1kYXRl
PjwvcmVjb3JkPjwvQ2l0ZT48L0VuZE5vdGU+AG==
</w:fldData>
        </w:fldChar>
      </w:r>
      <w:r w:rsidR="006D0EA1">
        <w:instrText xml:space="preserve"> ADDIN EN.JS.CITE </w:instrText>
      </w:r>
      <w:r w:rsidR="006D0EA1">
        <w:fldChar w:fldCharType="separate"/>
      </w:r>
      <w:r w:rsidR="00304BDB">
        <w:rPr>
          <w:noProof/>
        </w:rPr>
        <w:t>[</w:t>
      </w:r>
      <w:hyperlink w:anchor="_ENREF_9" w:tooltip="World Health Organization Regional Office for the Western Pacific, 2011 #267" w:history="1">
        <w:r w:rsidR="00403973" w:rsidRPr="00403973">
          <w:rPr>
            <w:rStyle w:val="Hyperlink"/>
          </w:rPr>
          <w:t>9</w:t>
        </w:r>
      </w:hyperlink>
      <w:r w:rsidR="00304BDB">
        <w:rPr>
          <w:noProof/>
        </w:rPr>
        <w:t>]</w:t>
      </w:r>
      <w:r w:rsidR="006D0EA1">
        <w:fldChar w:fldCharType="end"/>
      </w:r>
      <w:r>
        <w:t xml:space="preserve">. Government health facilities provide most healthcare services, which are free to the public or provided at very low out-of-pocket cost. Public health facilities charge user fees for some services, but these fees are modest and some groups </w:t>
      </w:r>
      <w:r w:rsidR="00284C04">
        <w:t xml:space="preserve">such as </w:t>
      </w:r>
      <w:r w:rsidR="00BB1AB0">
        <w:t xml:space="preserve">children </w:t>
      </w:r>
      <w:r w:rsidR="008402EC">
        <w:t xml:space="preserve">aged less than </w:t>
      </w:r>
      <w:r>
        <w:t>15 years are exempted from these charges.</w:t>
      </w:r>
      <w:r w:rsidR="007A7829">
        <w:t xml:space="preserve"> In 20</w:t>
      </w:r>
      <w:r w:rsidR="00BB7EBD">
        <w:t>19</w:t>
      </w:r>
      <w:r w:rsidR="007A7829">
        <w:t>,</w:t>
      </w:r>
      <w:r w:rsidR="006E28EF">
        <w:t xml:space="preserve"> </w:t>
      </w:r>
      <w:r w:rsidR="005559B0">
        <w:t xml:space="preserve">about </w:t>
      </w:r>
      <w:r w:rsidR="00B13A42">
        <w:t>US$</w:t>
      </w:r>
      <w:r w:rsidR="00F74357">
        <w:t>144</w:t>
      </w:r>
      <w:r w:rsidR="00B13A42">
        <w:t xml:space="preserve"> million </w:t>
      </w:r>
      <w:r w:rsidR="005A5F4B" w:rsidRPr="005A5F4B">
        <w:t xml:space="preserve">from </w:t>
      </w:r>
      <w:r w:rsidR="008402EC">
        <w:t xml:space="preserve">the </w:t>
      </w:r>
      <w:r w:rsidR="00EB4E4C">
        <w:t xml:space="preserve">Fiji </w:t>
      </w:r>
      <w:r w:rsidR="005A5F4B" w:rsidRPr="005A5F4B">
        <w:t>government</w:t>
      </w:r>
      <w:r w:rsidR="00EB4E4C">
        <w:t>’s</w:t>
      </w:r>
      <w:r w:rsidR="005A5F4B" w:rsidRPr="005A5F4B">
        <w:t xml:space="preserve"> revenue </w:t>
      </w:r>
      <w:r w:rsidR="006E28EF">
        <w:t xml:space="preserve">was </w:t>
      </w:r>
      <w:r w:rsidR="005A5F4B" w:rsidRPr="005A5F4B">
        <w:t>allocated to health</w:t>
      </w:r>
      <w:r w:rsidR="00B0249D">
        <w:rPr>
          <w:b/>
          <w:bCs/>
        </w:rPr>
        <w:t xml:space="preserve"> </w:t>
      </w:r>
      <w:r w:rsidR="00B0249D">
        <w:rPr>
          <w:b/>
          <w:bCs/>
        </w:rPr>
        <w:fldChar w:fldCharType="begin">
          <w:fldData xml:space="preserve">PEVuZE5vdGU+PENpdGU+PEF1dGhvcj5NaW5pc3RyeSBvZiBIZWFsdGggYW5kIE1lZGljYWwgU2Vy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=
</w:fldData>
        </w:fldChar>
      </w:r>
      <w:r w:rsidR="00B0249D">
        <w:rPr>
          <w:b/>
          <w:bCs/>
        </w:rPr>
        <w:instrText xml:space="preserve"> ADDIN EN.JS.CITE </w:instrText>
      </w:r>
      <w:r w:rsidR="00B0249D">
        <w:rPr>
          <w:b/>
          <w:bCs/>
        </w:rPr>
      </w:r>
      <w:r w:rsidR="00B0249D">
        <w:rPr>
          <w:b/>
          <w:bCs/>
        </w:rPr>
        <w:fldChar w:fldCharType="separate"/>
      </w:r>
      <w:r w:rsidR="00304BDB">
        <w:rPr>
          <w:b/>
          <w:bCs/>
          <w:noProof/>
        </w:rPr>
        <w:t>[</w:t>
      </w:r>
      <w:hyperlink w:anchor="_ENREF_10" w:tooltip="Ministry of Health and Medical Services [Fiji], 2023 #293" w:history="1">
        <w:r w:rsidR="00403973" w:rsidRPr="00403973">
          <w:rPr>
            <w:rStyle w:val="Hyperlink"/>
          </w:rPr>
          <w:t>10</w:t>
        </w:r>
      </w:hyperlink>
      <w:r w:rsidR="00304BDB">
        <w:rPr>
          <w:b/>
          <w:bCs/>
          <w:noProof/>
        </w:rPr>
        <w:t>]</w:t>
      </w:r>
      <w:r w:rsidR="00B0249D">
        <w:rPr>
          <w:b/>
          <w:bCs/>
        </w:rPr>
        <w:fldChar w:fldCharType="end"/>
      </w:r>
      <w:r w:rsidR="005A5F4B">
        <w:t>.</w:t>
      </w:r>
      <w:r>
        <w:t xml:space="preserve"> </w:t>
      </w:r>
      <w:r w:rsidR="00122670">
        <w:t xml:space="preserve">The Northern Division is one of four primary administrative units of Fiji, and has a population of 131,914 people (2017 census) </w:t>
      </w:r>
      <w:r w:rsidR="00122670">
        <w:fldChar w:fldCharType="begin">
          <w:fldData xml:space="preserve">PEVuZE5vdGU+PENpdGU+PEF1dGhvcj5GaWppIEJ1cmVhdSBvZiBTdGF0aXN0aWNzPC9BdXRob3I+
PFllYXI+MjAxODwvWWVhcj48UmVjTnVtPjM0MjwvUmVjTnVtPjxEaXNwbGF5VGV4dD5bMTFdPC9E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122670">
        <w:instrText xml:space="preserve"> ADDIN EN.JS.CITE </w:instrText>
      </w:r>
      <w:r w:rsidR="00122670">
        <w:fldChar w:fldCharType="separate"/>
      </w:r>
      <w:r w:rsidR="00304BDB">
        <w:rPr>
          <w:noProof/>
        </w:rPr>
        <w:t>[</w:t>
      </w:r>
      <w:hyperlink w:anchor="_ENREF_11" w:tooltip="Fiji Bureau of Statistics, 2018 #342" w:history="1">
        <w:r w:rsidR="00403973" w:rsidRPr="00403973">
          <w:rPr>
            <w:rStyle w:val="Hyperlink"/>
          </w:rPr>
          <w:t>11</w:t>
        </w:r>
      </w:hyperlink>
      <w:r w:rsidR="00304BDB">
        <w:rPr>
          <w:noProof/>
        </w:rPr>
        <w:t>]</w:t>
      </w:r>
      <w:r w:rsidR="00122670">
        <w:fldChar w:fldCharType="end"/>
      </w:r>
      <w:r w:rsidR="00122670">
        <w:t>.</w:t>
      </w:r>
    </w:p>
    <w:p w14:paraId="44A1DB23" w14:textId="24479F4C" w:rsidR="00091886" w:rsidRDefault="729C7253" w:rsidP="00DE722F">
      <w:r>
        <w:t>The Big Skin Health Intervention Fiji Trial (Big SHIFT) was a before-after intervention trial of ivermectin-based mass drug administration</w:t>
      </w:r>
      <w:r w:rsidR="00310A2F">
        <w:t xml:space="preserve"> (MDA)</w:t>
      </w:r>
      <w:r>
        <w:t xml:space="preserve"> delivered to the whole population of the Northern Division of Fiji </w:t>
      </w:r>
      <w:r w:rsidR="006D0EA1">
        <w:fldChar w:fldCharType="begin">
          <w:fldData xml:space="preserve">PEVuZE5vdGU+PENpdGU+PEF1dGhvcj5UaGVhbjwvQXV0aG9yPjxZZWFyPjIwMjI8L1llYXI+PFJl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</w:fldData>
        </w:fldChar>
      </w:r>
      <w:r w:rsidR="006D0EA1">
        <w:instrText xml:space="preserve"> ADDIN EN.JS.CITE </w:instrText>
      </w:r>
      <w:r w:rsidR="006D0EA1">
        <w:fldChar w:fldCharType="separate"/>
      </w:r>
      <w:r w:rsidR="00304BDB">
        <w:rPr>
          <w:noProof/>
        </w:rPr>
        <w:t>[</w:t>
      </w:r>
      <w:hyperlink w:anchor="_ENREF_12" w:tooltip="Thean, 2022 #322" w:history="1">
        <w:r w:rsidR="00403973" w:rsidRPr="00403973">
          <w:rPr>
            <w:rStyle w:val="Hyperlink"/>
          </w:rPr>
          <w:t>12</w:t>
        </w:r>
      </w:hyperlink>
      <w:r w:rsidR="00304BDB">
        <w:rPr>
          <w:noProof/>
        </w:rPr>
        <w:t>]</w:t>
      </w:r>
      <w:r w:rsidR="006D0EA1">
        <w:fldChar w:fldCharType="end"/>
      </w:r>
      <w:r>
        <w:t xml:space="preserve">. Before </w:t>
      </w:r>
      <w:r w:rsidR="00310A2F">
        <w:t>MDA</w:t>
      </w:r>
      <w:r>
        <w:t>, Big SHIFT established a monthly reporting system</w:t>
      </w:r>
      <w:r w:rsidR="00060203">
        <w:t xml:space="preserve"> for presentations of scabies and SSTIs</w:t>
      </w:r>
      <w:r>
        <w:t xml:space="preserve"> at all public </w:t>
      </w:r>
      <w:r w:rsidR="00DD1007">
        <w:t xml:space="preserve">PHC </w:t>
      </w:r>
      <w:r>
        <w:t xml:space="preserve">facilities over a 50-week period (from 16 July 2018 to 30 June 2019) </w:t>
      </w:r>
      <w:r w:rsidR="006D0EA1">
        <w:fldChar w:fldCharType="begin">
          <w:fldData xml:space="preserve">PEVuZE5vdGU+PENpdGU+PEF1dGhvcj5UaGVhbjwvQXV0aG9yPjxZZWFyPjIwMjE8L1llYXI+PFJl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</w:fldData>
        </w:fldChar>
      </w:r>
      <w:r w:rsidR="006D0EA1">
        <w:instrText xml:space="preserve"> ADDIN EN.JS.CITE </w:instrText>
      </w:r>
      <w:r w:rsidR="006D0EA1">
        <w:fldChar w:fldCharType="separate"/>
      </w:r>
      <w:r w:rsidR="00304BDB">
        <w:rPr>
          <w:noProof/>
        </w:rPr>
        <w:t>[</w:t>
      </w:r>
      <w:hyperlink w:anchor="_ENREF_1" w:tooltip="Thean, 2021 #321" w:history="1">
        <w:r w:rsidR="00403973" w:rsidRPr="00403973">
          <w:rPr>
            <w:rStyle w:val="Hyperlink"/>
          </w:rPr>
          <w:t>1</w:t>
        </w:r>
      </w:hyperlink>
      <w:r w:rsidR="00304BDB">
        <w:rPr>
          <w:noProof/>
        </w:rPr>
        <w:t>]</w:t>
      </w:r>
      <w:r w:rsidR="006D0EA1">
        <w:fldChar w:fldCharType="end"/>
      </w:r>
      <w:r>
        <w:t xml:space="preserve">. </w:t>
      </w:r>
      <w:r w:rsidR="00B0251E">
        <w:t xml:space="preserve">Additionally, data </w:t>
      </w:r>
      <w:r>
        <w:t xml:space="preserve">on patients </w:t>
      </w:r>
      <w:r w:rsidR="00EB0A52">
        <w:t xml:space="preserve">presenting </w:t>
      </w:r>
      <w:r>
        <w:t xml:space="preserve">to the outpatient departments at subdivisional hospitals, </w:t>
      </w:r>
      <w:r w:rsidR="00241B43">
        <w:t xml:space="preserve">emergency departments, </w:t>
      </w:r>
      <w:r>
        <w:t xml:space="preserve">health </w:t>
      </w:r>
      <w:r w:rsidR="00952E0E">
        <w:t>centres</w:t>
      </w:r>
      <w:r>
        <w:t xml:space="preserve"> and nursing stations</w:t>
      </w:r>
      <w:r w:rsidR="00865A5F">
        <w:t>, and Integrated Management of Childhood Illness (IMCI) clinics</w:t>
      </w:r>
      <w:r>
        <w:t xml:space="preserve"> were </w:t>
      </w:r>
      <w:r w:rsidR="002F0483">
        <w:t xml:space="preserve">prospectively </w:t>
      </w:r>
      <w:r>
        <w:t xml:space="preserve">collected </w:t>
      </w:r>
      <w:r w:rsidR="002F0483">
        <w:t>using a dedicated data collection tool</w:t>
      </w:r>
      <w:r>
        <w:t>.</w:t>
      </w:r>
      <w:r w:rsidR="00553EEC">
        <w:t xml:space="preserve"> We also included cases diagnosed during school visits and community outreaches. </w:t>
      </w:r>
      <w:r>
        <w:t xml:space="preserve">Staff at </w:t>
      </w:r>
      <w:r w:rsidR="0019284F">
        <w:t>these</w:t>
      </w:r>
      <w:r w:rsidR="00F04A79">
        <w:t xml:space="preserve"> </w:t>
      </w:r>
      <w:r w:rsidR="00331B4C">
        <w:t xml:space="preserve">PHC </w:t>
      </w:r>
      <w:r w:rsidR="00FA218A">
        <w:t>settings</w:t>
      </w:r>
      <w:r>
        <w:t xml:space="preserve"> reported presentations of scabies </w:t>
      </w:r>
      <w:r w:rsidR="00B13A42">
        <w:t xml:space="preserve">and bacterial </w:t>
      </w:r>
      <w:r>
        <w:t>SSTIs</w:t>
      </w:r>
      <w:r w:rsidR="00B13A42">
        <w:t xml:space="preserve"> (</w:t>
      </w:r>
      <w:r>
        <w:t>infected scabies, impetigo, cellulitis, abscess, and severe SSTIs</w:t>
      </w:r>
      <w:r w:rsidR="00B13A42">
        <w:t xml:space="preserve">) – we considered </w:t>
      </w:r>
      <w:r w:rsidR="000876F5">
        <w:t>all</w:t>
      </w:r>
      <w:r w:rsidR="00B13A42">
        <w:t xml:space="preserve"> these SSTIs to be potentially scabies related</w:t>
      </w:r>
      <w:r>
        <w:t xml:space="preserve">. Staff collected data regarding </w:t>
      </w:r>
      <w:r>
        <w:lastRenderedPageBreak/>
        <w:t xml:space="preserve">treatment, such as the </w:t>
      </w:r>
      <w:r w:rsidR="00F228E3">
        <w:t>medica</w:t>
      </w:r>
      <w:r w:rsidR="003029AB">
        <w:t>tion</w:t>
      </w:r>
      <w:r w:rsidR="00F228E3">
        <w:t xml:space="preserve"> </w:t>
      </w:r>
      <w:r>
        <w:t xml:space="preserve">prescribed, surgical procedures performed, referral to a larger health facility, and day admission in the health facility. </w:t>
      </w:r>
    </w:p>
    <w:p w14:paraId="75B57566" w14:textId="1B3A6B11" w:rsidR="00105E83" w:rsidRDefault="729C7253" w:rsidP="00DE722F">
      <w:r>
        <w:t xml:space="preserve">The trial also carried out prospective surveillance of SSTI admissions at the divisional hospital in Labasa over a 48-week period (between July 16 2018 and June 30 2019, with a 2-week break between 24 December 2018 and 6 January 2019)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6D0EA1">
        <w:fldChar w:fldCharType="end"/>
      </w:r>
      <w:r>
        <w:t xml:space="preserve">. Cases of scabies and SSTIs were </w:t>
      </w:r>
      <w:r w:rsidR="002F0483">
        <w:t xml:space="preserve">prospectively </w:t>
      </w:r>
      <w:r>
        <w:t>identified by reviewing admission registries and case notes of all newly admitted cases at the hospital daily. Informed consent was obtained from suitable patients to be included in the study. The microbiology laboratory records in the hospital were reviewed for skin swabs to identify potential cases for enrolment in our study</w:t>
      </w:r>
      <w:r w:rsidR="00895E52">
        <w:t xml:space="preserve"> </w:t>
      </w:r>
      <w:r w:rsidR="006D0EA1">
        <w:fldChar w:fldCharType="begin">
          <w:fldData xml:space="preserve">PEVuZE5vdGU+PENpdGU+PEF1dGhvcj5FbmdlbG1hbjwvQXV0aG9yPjxZZWFyPjIwMjA8L1llYXI+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</w:fldData>
        </w:fldChar>
      </w:r>
      <w:r w:rsidR="006D0EA1">
        <w:instrText xml:space="preserve"> ADDIN EN.JS.CITE </w:instrText>
      </w:r>
      <w:r w:rsidR="006D0EA1">
        <w:fldChar w:fldCharType="separate"/>
      </w:r>
      <w:r w:rsidR="00304BDB">
        <w:rPr>
          <w:noProof/>
        </w:rPr>
        <w:t>[</w:t>
      </w:r>
      <w:hyperlink w:anchor="_ENREF_13" w:tooltip="Engelman, 2020 #269" w:history="1">
        <w:r w:rsidR="00403973" w:rsidRPr="00403973">
          <w:rPr>
            <w:rStyle w:val="Hyperlink"/>
          </w:rPr>
          <w:t>13</w:t>
        </w:r>
      </w:hyperlink>
      <w:r w:rsidR="00304BDB">
        <w:rPr>
          <w:noProof/>
        </w:rPr>
        <w:t>]</w:t>
      </w:r>
      <w:r w:rsidR="006D0EA1">
        <w:fldChar w:fldCharType="end"/>
      </w:r>
      <w:r w:rsidR="00895E52">
        <w:t>.</w:t>
      </w:r>
      <w:r w:rsidR="005722A1">
        <w:t xml:space="preserve"> </w:t>
      </w:r>
      <w:r>
        <w:t xml:space="preserve">Hospital admissions for SSTIs were categorized into two groups: those </w:t>
      </w:r>
      <w:r w:rsidR="000613DB">
        <w:t xml:space="preserve">likely </w:t>
      </w:r>
      <w:r>
        <w:t>scabies-related (</w:t>
      </w:r>
      <w:r w:rsidR="000C2235">
        <w:t xml:space="preserve">infected scabies, impetigo, abscess, cellulitis, pyomyositis, </w:t>
      </w:r>
      <w:r>
        <w:t xml:space="preserve">necrotizing fasciitis with pure growth of </w:t>
      </w:r>
      <w:r w:rsidRPr="004D3825">
        <w:rPr>
          <w:i/>
          <w:iCs/>
        </w:rPr>
        <w:t>Staphylococcus aureus</w:t>
      </w:r>
      <w:r>
        <w:t xml:space="preserve"> or </w:t>
      </w:r>
      <w:r w:rsidRPr="004D3825">
        <w:rPr>
          <w:i/>
          <w:iCs/>
        </w:rPr>
        <w:t>Streptococcus</w:t>
      </w:r>
      <w:r w:rsidR="002F0483">
        <w:t xml:space="preserve"> </w:t>
      </w:r>
      <w:r w:rsidR="002F0483" w:rsidRPr="005442F2">
        <w:rPr>
          <w:i/>
          <w:iCs/>
        </w:rPr>
        <w:t>pyogenes</w:t>
      </w:r>
      <w:r w:rsidR="000C2235">
        <w:t>, and crusted scabies</w:t>
      </w:r>
      <w:r>
        <w:t xml:space="preserve">), and those unlikely to be scabies related (wound infections, surgical wound infections, and necrotizing fasciitis without pure growth of </w:t>
      </w:r>
      <w:r w:rsidR="002F0483">
        <w:rPr>
          <w:i/>
          <w:iCs/>
        </w:rPr>
        <w:t>S.</w:t>
      </w:r>
      <w:r w:rsidR="002F0483" w:rsidRPr="005442F2">
        <w:rPr>
          <w:i/>
          <w:iCs/>
        </w:rPr>
        <w:t xml:space="preserve"> </w:t>
      </w:r>
      <w:r w:rsidRPr="005442F2">
        <w:rPr>
          <w:i/>
          <w:iCs/>
        </w:rPr>
        <w:t>aureus</w:t>
      </w:r>
      <w:r>
        <w:t xml:space="preserve"> or </w:t>
      </w:r>
      <w:r w:rsidR="002F0483">
        <w:rPr>
          <w:i/>
          <w:iCs/>
        </w:rPr>
        <w:t>S. pyogenes</w:t>
      </w:r>
      <w:r>
        <w:t xml:space="preserve">) </w:t>
      </w:r>
      <w:r w:rsidR="006D0EA1">
        <w:fldChar w:fldCharType="begin">
          <w:fldData xml:space="preserve">PEVuZE5vdGU+PENpdGU+PEF1dGhvcj5UaGVhbjwvQXV0aG9yPjxZZWFyPjIwMjA8L1llYXI+PFJl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</w:fldData>
        </w:fldChar>
      </w:r>
      <w:r w:rsidR="006D0EA1">
        <w:instrText xml:space="preserve"> ADDIN EN.JS.CITE </w:instrText>
      </w:r>
      <w:r w:rsidR="006D0EA1">
        <w:fldChar w:fldCharType="separate"/>
      </w:r>
      <w:r w:rsidR="00304BDB">
        <w:rPr>
          <w:noProof/>
        </w:rPr>
        <w:t>[</w:t>
      </w:r>
      <w:hyperlink w:anchor="_ENREF_2" w:tooltip="Thean, 2020 #268" w:history="1">
        <w:r w:rsidR="00403973" w:rsidRPr="00403973">
          <w:rPr>
            <w:rStyle w:val="Hyperlink"/>
          </w:rPr>
          <w:t>2</w:t>
        </w:r>
      </w:hyperlink>
      <w:r w:rsidR="00304BDB">
        <w:rPr>
          <w:noProof/>
        </w:rPr>
        <w:t>]</w:t>
      </w:r>
      <w:r w:rsidR="006D0EA1">
        <w:fldChar w:fldCharType="end"/>
      </w:r>
      <w:r>
        <w:t>.</w:t>
      </w:r>
    </w:p>
    <w:p w14:paraId="61ED338F" w14:textId="6B5070A3" w:rsidR="000B0C4A" w:rsidRPr="000B0C4A" w:rsidRDefault="00AA4D1C" w:rsidP="004D0B3C">
      <w:pPr>
        <w:pStyle w:val="Heading2"/>
      </w:pPr>
      <w:r>
        <w:t>Estimati</w:t>
      </w:r>
      <w:r w:rsidR="00EE6E20">
        <w:t>ng</w:t>
      </w:r>
      <w:r>
        <w:t xml:space="preserve"> annual case numbers</w:t>
      </w:r>
    </w:p>
    <w:p w14:paraId="0DC1B7E0" w14:textId="6EF9664A" w:rsidR="00105E83" w:rsidRDefault="00105E83" w:rsidP="009B2181">
      <w:r>
        <w:t xml:space="preserve">We </w:t>
      </w:r>
      <w:r w:rsidR="004F6187">
        <w:t>extrapolated</w:t>
      </w:r>
      <w:r w:rsidR="00D07F59">
        <w:t xml:space="preserve"> case numbers</w:t>
      </w:r>
      <w:r w:rsidR="004F6187">
        <w:t xml:space="preserve"> to all Fiji divisions </w:t>
      </w:r>
      <w:r w:rsidR="001134BD">
        <w:t>us</w:t>
      </w:r>
      <w:r w:rsidR="00D07F59">
        <w:t>ing</w:t>
      </w:r>
      <w:r w:rsidR="001134BD">
        <w:t xml:space="preserve"> </w:t>
      </w:r>
      <w:r w:rsidR="006D48D9">
        <w:t xml:space="preserve">the </w:t>
      </w:r>
      <w:r w:rsidR="001D5DD4">
        <w:t xml:space="preserve">expected </w:t>
      </w:r>
      <w:r w:rsidR="006D48D9">
        <w:t>annual number of cases</w:t>
      </w:r>
      <w:r w:rsidR="00BF232D">
        <w:t xml:space="preserve"> in the Northern Division</w:t>
      </w:r>
      <w:r w:rsidR="00954658">
        <w:t>,</w:t>
      </w:r>
      <w:r w:rsidR="00EE75AF">
        <w:t xml:space="preserve"> </w:t>
      </w:r>
      <w:r w:rsidR="002B310F">
        <w:t xml:space="preserve">and </w:t>
      </w:r>
      <w:r w:rsidR="00EE75AF">
        <w:t>the</w:t>
      </w:r>
      <w:r w:rsidR="00364F3D">
        <w:t xml:space="preserve"> </w:t>
      </w:r>
      <w:r w:rsidR="00EE75AF">
        <w:t>risk</w:t>
      </w:r>
      <w:r w:rsidR="004E4149">
        <w:t xml:space="preserve"> ratio</w:t>
      </w:r>
      <w:r w:rsidR="00993691">
        <w:t xml:space="preserve"> (RR)</w:t>
      </w:r>
      <w:r w:rsidR="00EE75AF">
        <w:t xml:space="preserve"> </w:t>
      </w:r>
      <w:r w:rsidR="00364F3D">
        <w:t>of scabies</w:t>
      </w:r>
      <w:r w:rsidR="00BC3035">
        <w:t xml:space="preserve"> infestation between the Northern Division and other division</w:t>
      </w:r>
      <w:r w:rsidR="004F6187">
        <w:t>s</w:t>
      </w:r>
      <w:r>
        <w:t>.</w:t>
      </w:r>
      <w:r w:rsidR="00D07F59">
        <w:t xml:space="preserve"> </w:t>
      </w:r>
      <w:r w:rsidR="00583104">
        <w:t xml:space="preserve">The </w:t>
      </w:r>
      <w:r w:rsidR="001D5DD4">
        <w:t xml:space="preserve">expected </w:t>
      </w:r>
      <w:r w:rsidR="00583104">
        <w:t>annual number of cases in the Northern Division</w:t>
      </w:r>
      <w:r w:rsidR="009B2181">
        <w:t xml:space="preserve"> was </w:t>
      </w:r>
      <w:r w:rsidR="00A504D6">
        <w:t>derived</w:t>
      </w:r>
      <w:r w:rsidR="009B2181">
        <w:t xml:space="preserve"> </w:t>
      </w:r>
      <w:r w:rsidR="000C38D2">
        <w:t>by multiplying</w:t>
      </w:r>
      <w:r w:rsidR="009B2181">
        <w:t xml:space="preserve"> the </w:t>
      </w:r>
      <w:r w:rsidR="00482656">
        <w:t xml:space="preserve">annual </w:t>
      </w:r>
      <w:r>
        <w:t>risk</w:t>
      </w:r>
      <w:r w:rsidR="00AF2498">
        <w:t xml:space="preserve"> of cases by the</w:t>
      </w:r>
      <w:r w:rsidR="00BB01A4">
        <w:t xml:space="preserve"> population </w:t>
      </w:r>
      <w:r w:rsidR="00713F93">
        <w:t>size</w:t>
      </w:r>
      <w:r w:rsidR="00CD7E47">
        <w:t>.</w:t>
      </w:r>
    </w:p>
    <w:p w14:paraId="348CB141" w14:textId="32C42A76" w:rsidR="00105E83" w:rsidRPr="00C6174D" w:rsidRDefault="00383D52" w:rsidP="00152E63">
      <w:pPr>
        <w:spacing w:after="0"/>
        <w:rPr>
          <w:rFonts w:eastAsiaTheme="minorEastAsia"/>
        </w:rPr>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-(Rate×Time)</m:t>
              </m:r>
              <m:ctrlPr>
                <w:rPr>
                  <w:rFonts w:ascii="Cambria Math" w:hAnsi="Cambria Math"/>
                </w:rPr>
              </m:ctrlPr>
            </m:sup>
          </m:sSup>
        </m:oMath>
      </m:oMathPara>
    </w:p>
    <w:p w14:paraId="7E3E578F" w14:textId="77777777" w:rsidR="00152E63" w:rsidRPr="00152E63" w:rsidRDefault="00521605" w:rsidP="00105E83">
      <w:pPr>
        <w:rPr>
          <w:rFonts w:eastAsiaTheme="minorEastAsia"/>
        </w:rPr>
      </w:pPr>
      <m:oMathPara>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×Population</m:t>
          </m:r>
        </m:oMath>
      </m:oMathPara>
    </w:p>
    <w:p w14:paraId="0CC62911" w14:textId="358C30AB" w:rsidR="003045EA" w:rsidRPr="00152E63" w:rsidRDefault="00D26CCD" w:rsidP="00105E83">
      <w:pPr>
        <w:rPr>
          <w:rFonts w:eastAsiaTheme="minorEastAsia"/>
        </w:rPr>
      </w:pPr>
      <w:r w:rsidRPr="00804A37">
        <w:rPr>
          <w:rFonts w:eastAsiaTheme="minorEastAsia"/>
        </w:rPr>
        <w:t>Where</w:t>
      </w:r>
      <w:r w:rsidR="00206CB4">
        <w:rPr>
          <w:rFonts w:eastAsiaTheme="minorEastAsia"/>
        </w:rPr>
        <w:t xml:space="preserve"> </w:t>
      </w:r>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m:t>
            </m:r>
          </m:sub>
        </m:sSub>
        <m:r>
          <w:ins w:id="6" w:author="Lucia Romani" w:date="2024-05-23T14:28:00Z">
            <w:rPr>
              <w:rFonts w:ascii="Cambria Math" w:eastAsiaTheme="minorEastAsia" w:hAnsi="Cambria Math"/>
            </w:rPr>
            <m:t xml:space="preserve">ern </m:t>
          </w:ins>
        </m:r>
      </m:oMath>
      <w:r w:rsidR="0071482E">
        <w:rPr>
          <w:rFonts w:eastAsiaTheme="minorEastAsia"/>
        </w:rPr>
        <w:t xml:space="preserve">is the risk </w:t>
      </w:r>
      <w:r w:rsidR="00C2292E">
        <w:rPr>
          <w:rFonts w:eastAsiaTheme="minorEastAsia"/>
        </w:rPr>
        <w:t xml:space="preserve">of cases </w:t>
      </w:r>
      <w:r w:rsidR="0071482E">
        <w:rPr>
          <w:rFonts w:eastAsiaTheme="minorEastAsia"/>
        </w:rPr>
        <w:t>in the Northern Division,</w:t>
      </w:r>
      <w:r w:rsidRPr="00804A37">
        <w:rPr>
          <w:rFonts w:eastAsiaTheme="minorEastAsia"/>
        </w:rPr>
        <w:t xml:space="preserve"> </w:t>
      </w:r>
      <m:oMath>
        <m:r>
          <w:rPr>
            <w:rFonts w:ascii="Cambria Math" w:hAnsi="Cambria Math"/>
          </w:rPr>
          <m:t>Rate</m:t>
        </m:r>
      </m:oMath>
      <w:r w:rsidRPr="00804A37">
        <w:rPr>
          <w:rFonts w:eastAsiaTheme="minorEastAsia"/>
        </w:rPr>
        <w:t xml:space="preserve"> is the incidence rate of </w:t>
      </w:r>
      <w:r w:rsidR="001D2671" w:rsidRPr="00804A37">
        <w:rPr>
          <w:rFonts w:eastAsiaTheme="minorEastAsia"/>
        </w:rPr>
        <w:t>cases</w:t>
      </w:r>
      <w:r w:rsidRPr="00804A37">
        <w:rPr>
          <w:rFonts w:eastAsiaTheme="minorEastAsia"/>
        </w:rPr>
        <w:t xml:space="preserve">, </w:t>
      </w:r>
      <m:oMath>
        <m:r>
          <w:rPr>
            <w:rFonts w:ascii="Cambria Math" w:hAnsi="Cambria Math"/>
          </w:rPr>
          <m:t>Time</m:t>
        </m:r>
      </m:oMath>
      <w:r w:rsidR="001D2671" w:rsidRPr="00804A37">
        <w:rPr>
          <w:rFonts w:eastAsiaTheme="minorEastAsia"/>
        </w:rPr>
        <w:t xml:space="preserve"> is the follow-up time (50 weeks for presentations and 48 weeks for </w:t>
      </w:r>
      <w:r w:rsidR="001D5DD4">
        <w:rPr>
          <w:rFonts w:eastAsiaTheme="minorEastAsia"/>
        </w:rPr>
        <w:t>admissions</w:t>
      </w:r>
      <w:r w:rsidR="001D2671" w:rsidRPr="00804A37">
        <w:rPr>
          <w:rFonts w:eastAsiaTheme="minorEastAsia"/>
        </w:rPr>
        <w:t>)</w:t>
      </w:r>
      <w:r w:rsidR="00F8483D">
        <w:rPr>
          <w:rFonts w:eastAsiaTheme="minorEastAsia"/>
        </w:rPr>
        <w:t xml:space="preserve">, and </w:t>
      </w:r>
      <m:oMath>
        <m:r>
          <w:rPr>
            <w:rFonts w:ascii="Cambria Math" w:hAnsi="Cambria Math"/>
          </w:rPr>
          <m:t>Case</m:t>
        </m:r>
        <m:sSub>
          <m:sSubPr>
            <m:ctrlPr>
              <w:rPr>
                <w:rFonts w:ascii="Cambria Math" w:hAnsi="Cambria Math"/>
                <w:i/>
              </w:rPr>
            </m:ctrlPr>
          </m:sSubPr>
          <m:e>
            <m:r>
              <w:rPr>
                <w:rFonts w:ascii="Cambria Math" w:hAnsi="Cambria Math"/>
              </w:rPr>
              <m:t>s</m:t>
            </m:r>
          </m:e>
          <m:sub>
            <m:r>
              <w:rPr>
                <w:rFonts w:ascii="Cambria Math" w:hAnsi="Cambria Math"/>
              </w:rPr>
              <m:t>North</m:t>
            </m:r>
          </m:sub>
        </m:sSub>
        <m:r>
          <w:ins w:id="7" w:author="Lucia Romani" w:date="2024-05-23T14:28:00Z">
            <w:rPr>
              <w:rFonts w:ascii="Cambria Math" w:hAnsi="Cambria Math"/>
            </w:rPr>
            <m:t>ern</m:t>
          </w:ins>
        </m:r>
      </m:oMath>
      <w:r w:rsidR="00F8483D">
        <w:rPr>
          <w:rFonts w:eastAsiaTheme="minorEastAsia"/>
        </w:rPr>
        <w:t xml:space="preserve"> is the annual number of cases</w:t>
      </w:r>
      <w:r w:rsidR="00804A37" w:rsidRPr="00804A37">
        <w:rPr>
          <w:rFonts w:eastAsiaTheme="minorEastAsia"/>
        </w:rPr>
        <w:t>.</w:t>
      </w:r>
    </w:p>
    <w:p w14:paraId="1478DEB0" w14:textId="07698BD5" w:rsidR="00105E83" w:rsidRPr="009F4306" w:rsidRDefault="00105E83" w:rsidP="00105E83">
      <w:pPr>
        <w:rPr>
          <w:rFonts w:eastAsiaTheme="minorEastAsia"/>
        </w:rPr>
      </w:pPr>
      <w:r>
        <w:lastRenderedPageBreak/>
        <w:t xml:space="preserve">A study by Romani </w:t>
      </w:r>
      <w:r w:rsidR="00B1114E">
        <w:fldChar w:fldCharType="begin">
          <w:fldData xml:space="preserve">PEVuZE5vdGU+PENpdGU+PEF1dGhvcj5Sb21hbmk8L0F1dGhvcj48WWVhcj4yMDE1PC9ZZWFyPjxS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==
</w:fldData>
        </w:fldChar>
      </w:r>
      <w:r w:rsidR="00B1114E">
        <w:instrText xml:space="preserve"> ADDIN EN.JS.CITE </w:instrText>
      </w:r>
      <w:r w:rsidR="00B1114E">
        <w:fldChar w:fldCharType="separate"/>
      </w:r>
      <w:r w:rsidR="00304BDB">
        <w:rPr>
          <w:noProof/>
        </w:rPr>
        <w:t>[</w:t>
      </w:r>
      <w:hyperlink w:anchor="_ENREF_14" w:tooltip="Romani, 2015 #327" w:history="1">
        <w:r w:rsidR="00403973" w:rsidRPr="00403973">
          <w:rPr>
            <w:rStyle w:val="Hyperlink"/>
          </w:rPr>
          <w:t>14</w:t>
        </w:r>
      </w:hyperlink>
      <w:r w:rsidR="00304BDB">
        <w:rPr>
          <w:noProof/>
        </w:rPr>
        <w:t>]</w:t>
      </w:r>
      <w:r w:rsidR="00B1114E">
        <w:fldChar w:fldCharType="end"/>
      </w:r>
      <w:r>
        <w:t xml:space="preserve"> indicated that s</w:t>
      </w:r>
      <w:r w:rsidRPr="00432C91">
        <w:t xml:space="preserve">cabies </w:t>
      </w:r>
      <w:r w:rsidR="00156CF5">
        <w:t>and impetigo</w:t>
      </w:r>
      <w:r w:rsidR="00092756">
        <w:t xml:space="preserve"> cases were</w:t>
      </w:r>
      <w:r w:rsidRPr="00432C91">
        <w:t xml:space="preserve"> prevalent </w:t>
      </w:r>
      <w:r w:rsidR="00092756">
        <w:t>in</w:t>
      </w:r>
      <w:r w:rsidRPr="00432C91">
        <w:t xml:space="preserve"> the Northern division</w:t>
      </w:r>
      <w:r>
        <w:t xml:space="preserve"> compared with other </w:t>
      </w:r>
      <w:r w:rsidR="00CC2FE8">
        <w:t>Fiji divisions</w:t>
      </w:r>
      <w:r w:rsidR="00E2286B">
        <w:t xml:space="preserve">, with an </w:t>
      </w:r>
      <w:r>
        <w:t xml:space="preserve">adjusted </w:t>
      </w:r>
      <w:r w:rsidR="00E2286B">
        <w:t>odds ratio (</w:t>
      </w:r>
      <w:r>
        <w:t>OR</w:t>
      </w:r>
      <w:r w:rsidR="00E2286B">
        <w:t>) of</w:t>
      </w:r>
      <w:r>
        <w:t xml:space="preserve"> 1.3</w:t>
      </w:r>
      <w:r w:rsidR="00740CBD">
        <w:t xml:space="preserve"> for </w:t>
      </w:r>
      <w:r w:rsidR="00652BD8">
        <w:t>each</w:t>
      </w:r>
      <w:r w:rsidR="00740CBD">
        <w:t xml:space="preserve"> </w:t>
      </w:r>
      <w:r w:rsidR="00652BD8">
        <w:t>disease</w:t>
      </w:r>
      <w:r>
        <w:t>.</w:t>
      </w:r>
      <w:r w:rsidR="00D90222">
        <w:t xml:space="preserve"> We assumed that </w:t>
      </w:r>
      <w:r w:rsidR="00D90222" w:rsidRPr="00C65E82">
        <w:t>th</w:t>
      </w:r>
      <w:r w:rsidR="00D90222">
        <w:t>e</w:t>
      </w:r>
      <w:r w:rsidR="00D90222" w:rsidRPr="00C65E82">
        <w:t xml:space="preserve"> </w:t>
      </w:r>
      <w:r w:rsidR="004D6DD8">
        <w:t xml:space="preserve">OR </w:t>
      </w:r>
      <w:r w:rsidR="00D90222">
        <w:t xml:space="preserve">for impetigo </w:t>
      </w:r>
      <w:r w:rsidR="00D90222" w:rsidRPr="00C65E82">
        <w:t>holds for</w:t>
      </w:r>
      <w:r w:rsidR="00D90222">
        <w:t xml:space="preserve"> other scabies-related </w:t>
      </w:r>
      <w:r w:rsidR="00D90222" w:rsidRPr="00C65E82">
        <w:t>SSTIs</w:t>
      </w:r>
      <w:r w:rsidR="00D90222">
        <w:t>.</w:t>
      </w:r>
      <w:r w:rsidR="008F4242">
        <w:t xml:space="preserve"> </w:t>
      </w:r>
      <w:r w:rsidR="00751DA9">
        <w:t>W</w:t>
      </w:r>
      <w:r w:rsidR="008F4242">
        <w:t>e</w:t>
      </w:r>
      <w:r w:rsidR="00993691">
        <w:t xml:space="preserve"> converted th</w:t>
      </w:r>
      <w:r w:rsidR="004D6DD8">
        <w:t>e</w:t>
      </w:r>
      <w:r w:rsidR="00686EA9">
        <w:t xml:space="preserve"> OR </w:t>
      </w:r>
      <w:r w:rsidR="00993691">
        <w:t>to risk ratio</w:t>
      </w:r>
      <w:r w:rsidR="00652BD8">
        <w:t xml:space="preserve"> (RR)</w:t>
      </w:r>
      <w:r w:rsidR="008F4242">
        <w:t xml:space="preserve"> and</w:t>
      </w:r>
      <w:r w:rsidR="00751DA9">
        <w:t xml:space="preserve"> multiplied</w:t>
      </w:r>
      <w:r w:rsidR="0022369C">
        <w:t xml:space="preserve"> </w:t>
      </w:r>
      <w:r w:rsidR="00686EA9">
        <w:t>it by</w:t>
      </w:r>
      <w:r w:rsidR="0022369C">
        <w:t xml:space="preserve"> the risk </w:t>
      </w:r>
      <w:r w:rsidR="00686EA9">
        <w:t>in the Northern Division to derive the risk other Fiji divisions</w:t>
      </w:r>
      <w:r w:rsidR="0022369C">
        <w:t>.</w:t>
      </w:r>
    </w:p>
    <w:p w14:paraId="7C03B1C4" w14:textId="70712E6C" w:rsidR="00105E83" w:rsidRPr="0031580A" w:rsidRDefault="00105E83" w:rsidP="00152E63">
      <w:pPr>
        <w:spacing w:after="0"/>
        <w:rPr>
          <w:rFonts w:eastAsiaTheme="minorEastAsia"/>
        </w:rPr>
      </w:pPr>
      <m:oMathPara>
        <m:oMath>
          <m:r>
            <w:rPr>
              <w:rFonts w:ascii="Cambria Math" w:hAnsi="Cambria Math"/>
            </w:rPr>
            <m:t>RR=</m:t>
          </m:r>
          <m:f>
            <m:fPr>
              <m:ctrlPr>
                <w:rPr>
                  <w:rFonts w:ascii="Cambria Math" w:hAnsi="Cambria Math"/>
                  <w:i/>
                </w:rPr>
              </m:ctrlPr>
            </m:fPr>
            <m:num>
              <m:r>
                <w:rPr>
                  <w:rFonts w:ascii="Cambria Math" w:hAnsi="Cambria Math"/>
                </w:rPr>
                <m:t>OR</m:t>
              </m:r>
            </m:num>
            <m:den>
              <m:r>
                <w:rPr>
                  <w:rFonts w:ascii="Cambria Math" w:hAnsi="Cambria Math"/>
                </w:rPr>
                <m:t>1-Ris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Northern</m:t>
                  </m:r>
                </m:sub>
              </m:sSub>
              <m:r>
                <w:rPr>
                  <w:rFonts w:ascii="Cambria Math" w:hAnsi="Cambria Math"/>
                </w:rPr>
                <m:t>×OR)</m:t>
              </m:r>
            </m:den>
          </m:f>
        </m:oMath>
      </m:oMathPara>
    </w:p>
    <w:p w14:paraId="6CAC3240" w14:textId="16CB8A85" w:rsidR="00105E83" w:rsidRDefault="00DF1132" w:rsidP="00105E83">
      <m:oMathPara>
        <m:oMath>
          <m:sSub>
            <m:sSubPr>
              <m:ctrlPr>
                <w:rPr>
                  <w:rFonts w:ascii="Cambria Math" w:hAnsi="Cambria Math"/>
                  <w:i/>
                </w:rPr>
              </m:ctrlPr>
            </m:sSubPr>
            <m:e>
              <m:r>
                <w:rPr>
                  <w:rFonts w:ascii="Cambria Math" w:hAnsi="Cambria Math"/>
                </w:rPr>
                <m:t>Risk</m:t>
              </m:r>
            </m:e>
            <m:sub>
              <m:r>
                <w:rPr>
                  <w:rFonts w:ascii="Cambria Math" w:hAnsi="Cambria Math"/>
                </w:rPr>
                <m:t>Ot</m:t>
              </m:r>
              <m:r>
                <w:rPr>
                  <w:rFonts w:ascii="Cambria Math" w:hAnsi="Cambria Math"/>
                </w:rPr>
                <m:t>h</m:t>
              </m:r>
              <m:r>
                <w:rPr>
                  <w:rFonts w:ascii="Cambria Math" w:hAnsi="Cambria Math"/>
                </w:rPr>
                <m:t>ers</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Nort</m:t>
              </m:r>
              <m:r>
                <w:rPr>
                  <w:rFonts w:ascii="Cambria Math" w:hAnsi="Cambria Math"/>
                </w:rPr>
                <m:t>h</m:t>
              </m:r>
              <m:r>
                <w:rPr>
                  <w:rFonts w:ascii="Cambria Math" w:hAnsi="Cambria Math"/>
                </w:rPr>
                <m:t>ern</m:t>
              </m:r>
            </m:sub>
          </m:sSub>
          <m:r>
            <w:rPr>
              <w:rFonts w:ascii="Cambria Math" w:hAnsi="Cambria Math"/>
            </w:rPr>
            <m:t>×</m:t>
          </m:r>
          <m:r>
            <w:rPr>
              <w:rFonts w:ascii="Cambria Math" w:hAnsi="Cambria Math"/>
            </w:rPr>
            <m:t>RR</m:t>
          </m:r>
        </m:oMath>
      </m:oMathPara>
    </w:p>
    <w:p w14:paraId="2510B5FE" w14:textId="32641E3F" w:rsidR="00105E83" w:rsidRDefault="00146E6B" w:rsidP="00105E83">
      <w:r>
        <w:t xml:space="preserve">To obtain the </w:t>
      </w:r>
      <w:r w:rsidR="00300BD0">
        <w:t>expected annual cases in other Fiji divisions</w:t>
      </w:r>
      <w:r w:rsidR="00105E83">
        <w:t>, we multiplied th</w:t>
      </w:r>
      <w:r w:rsidR="00853687">
        <w:t>e</w:t>
      </w:r>
      <w:r w:rsidR="00105E83">
        <w:t xml:space="preserve"> </w:t>
      </w:r>
      <w:r w:rsidR="00853687">
        <w:t xml:space="preserve">annual </w:t>
      </w:r>
      <w:r w:rsidR="00105E83">
        <w:t xml:space="preserve">risk </w:t>
      </w:r>
      <w:r w:rsidR="00853687">
        <w:t xml:space="preserve">of cases above </w:t>
      </w:r>
      <w:r w:rsidR="00105E83">
        <w:t xml:space="preserve">with the population </w:t>
      </w:r>
      <w:r w:rsidR="00300BD0">
        <w:t>size</w:t>
      </w:r>
      <w:r w:rsidR="00A0735F">
        <w:t xml:space="preserve"> for all other Fiji divisions</w:t>
      </w:r>
      <w:r w:rsidR="00105E83">
        <w:t xml:space="preserve"> (</w:t>
      </w:r>
      <w:r w:rsidR="00105E83" w:rsidRPr="00926582">
        <w:t>752</w:t>
      </w:r>
      <w:r w:rsidR="00105E83">
        <w:t>,</w:t>
      </w:r>
      <w:r w:rsidR="00105E83" w:rsidRPr="00926582">
        <w:t>973</w:t>
      </w:r>
      <w:r w:rsidR="00C16C5A">
        <w:t xml:space="preserve"> </w:t>
      </w:r>
      <w:r w:rsidR="00A0735F">
        <w:t xml:space="preserve">based on </w:t>
      </w:r>
      <w:r w:rsidR="00C16C5A">
        <w:t xml:space="preserve">2017 census) </w:t>
      </w:r>
      <w:r w:rsidR="00C16C5A">
        <w:fldChar w:fldCharType="begin">
          <w:fldData xml:space="preserve">PEVuZE5vdGU+PENpdGU+PEF1dGhvcj5GaWppIEJ1cmVhdSBvZiBTdGF0aXN0aWNzPC9BdXRob3I+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</w:fldData>
        </w:fldChar>
      </w:r>
      <w:r w:rsidR="00C16C5A">
        <w:instrText xml:space="preserve"> ADDIN EN.JS.CITE </w:instrText>
      </w:r>
      <w:r w:rsidR="00C16C5A">
        <w:fldChar w:fldCharType="separate"/>
      </w:r>
      <w:r w:rsidR="00304BDB">
        <w:rPr>
          <w:noProof/>
        </w:rPr>
        <w:t>[</w:t>
      </w:r>
      <w:hyperlink w:anchor="_ENREF_11" w:tooltip="Fiji Bureau of Statistics, 2018 #342" w:history="1">
        <w:r w:rsidR="00403973" w:rsidRPr="00403973">
          <w:rPr>
            <w:rStyle w:val="Hyperlink"/>
          </w:rPr>
          <w:t>11</w:t>
        </w:r>
      </w:hyperlink>
      <w:r w:rsidR="00304BDB">
        <w:rPr>
          <w:noProof/>
        </w:rPr>
        <w:t>]</w:t>
      </w:r>
      <w:r w:rsidR="00C16C5A">
        <w:fldChar w:fldCharType="end"/>
      </w:r>
      <w:r w:rsidR="00300BD0">
        <w:t xml:space="preserve">. Lastly, </w:t>
      </w:r>
      <w:r w:rsidR="00264AE1">
        <w:t>we summed up the number of cases</w:t>
      </w:r>
      <w:r w:rsidR="00105E83">
        <w:t xml:space="preserve"> </w:t>
      </w:r>
      <w:r w:rsidR="000A109A">
        <w:t>for</w:t>
      </w:r>
      <w:r w:rsidR="00264AE1">
        <w:t xml:space="preserve"> the Northern and </w:t>
      </w:r>
      <w:r w:rsidR="000A109A">
        <w:t xml:space="preserve">the number for </w:t>
      </w:r>
      <w:r w:rsidR="00264AE1">
        <w:t xml:space="preserve">other divisions to get the </w:t>
      </w:r>
      <w:r w:rsidR="000A109A">
        <w:t>total annual number of cases</w:t>
      </w:r>
      <w:r w:rsidR="00214921">
        <w:t xml:space="preserve"> in </w:t>
      </w:r>
      <w:r w:rsidR="00A95DFD">
        <w:t>all Fiji divisions</w:t>
      </w:r>
      <w:r w:rsidR="00105E83">
        <w:t xml:space="preserve">. </w:t>
      </w:r>
    </w:p>
    <w:p w14:paraId="0045CBAF" w14:textId="4AE9617F" w:rsidR="00105E83" w:rsidRDefault="00DF1132" w:rsidP="00952E0E">
      <w:pPr>
        <w:spacing w:after="0"/>
      </w:pPr>
      <m:oMathPara>
        <m:oMath>
          <m:sSub>
            <m:sSubPr>
              <m:ctrlPr>
                <w:rPr>
                  <w:rFonts w:ascii="Cambria Math" w:hAnsi="Cambria Math"/>
                  <w:i/>
                </w:rPr>
              </m:ctrlPr>
            </m:sSubPr>
            <m:e>
              <m:r>
                <w:rPr>
                  <w:rFonts w:ascii="Cambria Math" w:hAnsi="Cambria Math"/>
                </w:rPr>
                <m:t>Cases</m:t>
              </m:r>
            </m:e>
            <m:sub>
              <m:r>
                <w:rPr>
                  <w:rFonts w:ascii="Cambria Math" w:hAnsi="Cambria Math"/>
                </w:rPr>
                <m:t>Ot</m:t>
              </m:r>
              <m:r>
                <w:rPr>
                  <w:rFonts w:ascii="Cambria Math" w:hAnsi="Cambria Math"/>
                </w:rPr>
                <m:t>h</m:t>
              </m:r>
              <m:r>
                <w:rPr>
                  <w:rFonts w:ascii="Cambria Math" w:hAnsi="Cambria Math"/>
                </w:rPr>
                <m:t>er</m:t>
              </m:r>
            </m:sub>
          </m:sSub>
          <m:r>
            <w:rPr>
              <w:rFonts w:ascii="Cambria Math" w:hAnsi="Cambria Math"/>
            </w:rPr>
            <m:t>=</m:t>
          </m:r>
          <m:sSub>
            <m:sSubPr>
              <m:ctrlPr>
                <w:rPr>
                  <w:rFonts w:ascii="Cambria Math" w:hAnsi="Cambria Math"/>
                  <w:i/>
                </w:rPr>
              </m:ctrlPr>
            </m:sSubPr>
            <m:e>
              <m:r>
                <w:rPr>
                  <w:rFonts w:ascii="Cambria Math" w:hAnsi="Cambria Math"/>
                </w:rPr>
                <m:t>Risk</m:t>
              </m:r>
            </m:e>
            <m:sub>
              <m:r>
                <w:rPr>
                  <w:rFonts w:ascii="Cambria Math" w:hAnsi="Cambria Math"/>
                </w:rPr>
                <m:t>Ot</m:t>
              </m:r>
              <m:r>
                <w:rPr>
                  <w:rFonts w:ascii="Cambria Math" w:hAnsi="Cambria Math"/>
                </w:rPr>
                <m:t>h</m:t>
              </m:r>
              <m:r>
                <w:rPr>
                  <w:rFonts w:ascii="Cambria Math" w:hAnsi="Cambria Math"/>
                </w:rPr>
                <m:t>er</m:t>
              </m:r>
            </m:sub>
          </m:sSub>
          <m:r>
            <w:rPr>
              <w:rFonts w:ascii="Cambria Math" w:hAnsi="Cambria Math"/>
            </w:rPr>
            <m:t>×</m:t>
          </m:r>
          <m:r>
            <w:rPr>
              <w:rFonts w:ascii="Cambria Math" w:hAnsi="Cambria Math"/>
            </w:rPr>
            <m:t>Population</m:t>
          </m:r>
        </m:oMath>
      </m:oMathPara>
    </w:p>
    <w:p w14:paraId="2460A085" w14:textId="4BD5E608" w:rsidR="00105E83" w:rsidRDefault="00DF1132" w:rsidP="00DE722F">
      <m:oMathPara>
        <m:oMath>
          <m:sSub>
            <m:sSubPr>
              <m:ctrlPr>
                <w:rPr>
                  <w:rFonts w:ascii="Cambria Math" w:hAnsi="Cambria Math"/>
                  <w:i/>
                </w:rPr>
              </m:ctrlPr>
            </m:sSubPr>
            <m:e>
              <m:r>
                <w:rPr>
                  <w:rFonts w:ascii="Cambria Math" w:hAnsi="Cambria Math"/>
                </w:rPr>
                <m:t>Cases</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Nort</m:t>
              </m:r>
              <m:r>
                <w:rPr>
                  <w:rFonts w:ascii="Cambria Math" w:hAnsi="Cambria Math"/>
                </w:rPr>
                <m:t>h</m:t>
              </m:r>
              <m:r>
                <w:rPr>
                  <w:rFonts w:ascii="Cambria Math" w:hAnsi="Cambria Math"/>
                </w:rPr>
                <m:t>ern</m:t>
              </m:r>
            </m:sub>
          </m:sSub>
          <m:r>
            <w:rPr>
              <w:rFonts w:ascii="Cambria Math" w:hAnsi="Cambria Math"/>
            </w:rPr>
            <m:t>+</m:t>
          </m:r>
          <m:sSub>
            <m:sSubPr>
              <m:ctrlPr>
                <w:rPr>
                  <w:rFonts w:ascii="Cambria Math" w:hAnsi="Cambria Math"/>
                  <w:i/>
                </w:rPr>
              </m:ctrlPr>
            </m:sSubPr>
            <m:e>
              <m:r>
                <w:rPr>
                  <w:rFonts w:ascii="Cambria Math" w:hAnsi="Cambria Math"/>
                </w:rPr>
                <m:t>Cases</m:t>
              </m:r>
            </m:e>
            <m:sub>
              <m:r>
                <w:rPr>
                  <w:rFonts w:ascii="Cambria Math" w:hAnsi="Cambria Math"/>
                </w:rPr>
                <m:t>Ot</m:t>
              </m:r>
              <m:r>
                <w:rPr>
                  <w:rFonts w:ascii="Cambria Math" w:hAnsi="Cambria Math"/>
                </w:rPr>
                <m:t>h</m:t>
              </m:r>
              <m:r>
                <w:rPr>
                  <w:rFonts w:ascii="Cambria Math" w:hAnsi="Cambria Math"/>
                </w:rPr>
                <m:t>er</m:t>
              </m:r>
            </m:sub>
          </m:sSub>
        </m:oMath>
      </m:oMathPara>
    </w:p>
    <w:p w14:paraId="6C9FC60B" w14:textId="034B2EAA" w:rsidR="00DF25AB" w:rsidRDefault="00DF25AB" w:rsidP="004F7F05">
      <w:pPr>
        <w:pStyle w:val="Heading2"/>
      </w:pPr>
      <w:bookmarkStart w:id="8" w:name="costing-procedure"/>
      <w:bookmarkEnd w:id="5"/>
      <w:r>
        <w:t>Estimation of healthcare costs</w:t>
      </w:r>
    </w:p>
    <w:p w14:paraId="638A6E14" w14:textId="32E9537B" w:rsidR="006857A2" w:rsidRDefault="00845B47" w:rsidP="006857A2">
      <w:r>
        <w:t xml:space="preserve">We estimated the </w:t>
      </w:r>
      <w:r w:rsidR="00DF18D5">
        <w:t>cost per case</w:t>
      </w:r>
      <w:r>
        <w:t xml:space="preserve"> </w:t>
      </w:r>
      <w:r w:rsidR="00D10B62">
        <w:t>(presentation or admission)</w:t>
      </w:r>
      <w:r>
        <w:t xml:space="preserve"> </w:t>
      </w:r>
      <w:r w:rsidR="00C33A44">
        <w:t xml:space="preserve">as well as </w:t>
      </w:r>
      <w:r w:rsidR="00B817D6">
        <w:t>the total annual costs using extrapolated</w:t>
      </w:r>
      <w:r w:rsidR="00B817D6" w:rsidRPr="00563500">
        <w:t xml:space="preserve"> number of </w:t>
      </w:r>
      <w:r w:rsidR="00B817D6">
        <w:t>cases in Fiji</w:t>
      </w:r>
      <w:r>
        <w:t xml:space="preserve"> to estimate the economic burden at a national level</w:t>
      </w:r>
      <w:r w:rsidR="006857A2">
        <w:t xml:space="preserve">. </w:t>
      </w:r>
      <w:r w:rsidR="00711F6F">
        <w:t>Costs were calculated</w:t>
      </w:r>
      <w:r w:rsidR="006857A2">
        <w:t xml:space="preserve"> from a health system perspective - including the direct costs of clinic visits, hospital admissions, diagnostic tests, and medicines. We used this perspective because public provision of most outpatient and inpatient care is free in Fiji and user fees are insignificant to the overall health expenditure in government facilities </w:t>
      </w:r>
      <w:r w:rsidR="006857A2">
        <w:fldChar w:fldCharType="begin">
          <w:fldData xml:space="preserve">PEVuZE5vdGU+PENpdGU+PEF1dGhvcj5Xb3JsZCBIZWFsdGggT3JnYW5pemF0aW9uIFJlZ2lvbmFs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</w:fldData>
        </w:fldChar>
      </w:r>
      <w:r w:rsidR="006857A2">
        <w:instrText xml:space="preserve"> ADDIN EN.JS.CITE </w:instrText>
      </w:r>
      <w:r w:rsidR="006857A2">
        <w:fldChar w:fldCharType="separate"/>
      </w:r>
      <w:r w:rsidR="00304BDB">
        <w:rPr>
          <w:noProof/>
        </w:rPr>
        <w:t>[</w:t>
      </w:r>
      <w:hyperlink w:anchor="_ENREF_9" w:tooltip="World Health Organization Regional Office for the Western Pacific, 2011 #267" w:history="1">
        <w:r w:rsidR="00403973" w:rsidRPr="00403973">
          <w:rPr>
            <w:rStyle w:val="Hyperlink"/>
          </w:rPr>
          <w:t>9</w:t>
        </w:r>
      </w:hyperlink>
      <w:r w:rsidR="00304BDB">
        <w:rPr>
          <w:noProof/>
        </w:rPr>
        <w:t>]</w:t>
      </w:r>
      <w:r w:rsidR="006857A2">
        <w:fldChar w:fldCharType="end"/>
      </w:r>
      <w:r w:rsidR="006857A2">
        <w:t>. We</w:t>
      </w:r>
      <w:r w:rsidR="006857A2" w:rsidRPr="00A67C63">
        <w:t xml:space="preserve"> did not consider costs of productivity losses from premature </w:t>
      </w:r>
      <w:r w:rsidR="006857A2">
        <w:t xml:space="preserve">death, </w:t>
      </w:r>
      <w:commentRangeStart w:id="9"/>
      <w:r w:rsidR="006857A2">
        <w:t>SSTI-related work/school absenteeism, or other social impacts</w:t>
      </w:r>
      <w:r w:rsidR="006857A2" w:rsidRPr="00A67C63">
        <w:t>.</w:t>
      </w:r>
      <w:r w:rsidR="006857A2">
        <w:t xml:space="preserve"> </w:t>
      </w:r>
      <w:commentRangeEnd w:id="9"/>
      <w:r w:rsidR="008A5BB4">
        <w:rPr>
          <w:rStyle w:val="CommentReference"/>
        </w:rPr>
        <w:commentReference w:id="9"/>
      </w:r>
    </w:p>
    <w:p w14:paraId="52B7717B" w14:textId="19B7DCE8" w:rsidR="00A256C6" w:rsidRDefault="00A256C6" w:rsidP="00B9206A">
      <w:pPr>
        <w:pStyle w:val="Heading3"/>
      </w:pPr>
      <w:r>
        <w:lastRenderedPageBreak/>
        <w:t>Res</w:t>
      </w:r>
      <w:r w:rsidR="009B2CE9">
        <w:t>ource use</w:t>
      </w:r>
    </w:p>
    <w:p w14:paraId="01CDC871" w14:textId="415B7967" w:rsidR="00A75C7C" w:rsidRDefault="00345466" w:rsidP="00DE722F">
      <w:r>
        <w:t xml:space="preserve">The main resource use categories were health services </w:t>
      </w:r>
      <w:r w:rsidR="001C6F37">
        <w:t>(</w:t>
      </w:r>
      <w:r w:rsidR="000E4177">
        <w:t>presentations</w:t>
      </w:r>
      <w:r w:rsidR="001C6F37">
        <w:t xml:space="preserve"> and </w:t>
      </w:r>
      <w:r w:rsidR="00C31E7B">
        <w:t>admissions</w:t>
      </w:r>
      <w:r w:rsidR="00096212">
        <w:t>);</w:t>
      </w:r>
      <w:r>
        <w:t xml:space="preserve"> diagnostic procedures</w:t>
      </w:r>
      <w:r w:rsidR="00096212">
        <w:t>;</w:t>
      </w:r>
      <w:r>
        <w:t xml:space="preserve"> and </w:t>
      </w:r>
      <w:r w:rsidR="003C1BEC">
        <w:t>medicines (</w:t>
      </w:r>
      <w:r w:rsidR="00096212">
        <w:t>oral, injection, and topical</w:t>
      </w:r>
      <w:r w:rsidR="003C1BEC">
        <w:t>)</w:t>
      </w:r>
      <w:r>
        <w:t xml:space="preserve">. </w:t>
      </w:r>
      <w:r w:rsidR="006D0EA1">
        <w:t>We</w:t>
      </w:r>
      <w:r w:rsidR="00344D60">
        <w:t xml:space="preserve"> </w:t>
      </w:r>
      <w:r w:rsidR="006D0EA1">
        <w:t xml:space="preserve">measured </w:t>
      </w:r>
      <w:r w:rsidR="001F2281">
        <w:t>clinic visits</w:t>
      </w:r>
      <w:r w:rsidR="006D0EA1">
        <w:t xml:space="preserve"> </w:t>
      </w:r>
      <w:r w:rsidR="001F2281">
        <w:t>using</w:t>
      </w:r>
      <w:r w:rsidR="006D0EA1">
        <w:t xml:space="preserve"> the number of </w:t>
      </w:r>
      <w:r w:rsidR="00B422D5">
        <w:t>presentations</w:t>
      </w:r>
      <w:r w:rsidR="008A2D2E">
        <w:t xml:space="preserve"> in a PHC setting</w:t>
      </w:r>
      <w:r w:rsidR="006D0EA1">
        <w:t xml:space="preserve"> </w:t>
      </w:r>
      <w:r w:rsidR="00AC4637">
        <w:t>(one clinic visit per presentation)</w:t>
      </w:r>
      <w:r w:rsidR="006D0EA1">
        <w:t>.</w:t>
      </w:r>
      <w:r w:rsidR="00350A22">
        <w:t xml:space="preserve"> </w:t>
      </w:r>
      <w:commentRangeStart w:id="10"/>
      <w:r w:rsidR="00350A22">
        <w:t>Our data did not include follow-up visits and repeated presentations.</w:t>
      </w:r>
      <w:r w:rsidR="00DE4513">
        <w:t xml:space="preserve"> </w:t>
      </w:r>
      <w:commentRangeEnd w:id="10"/>
      <w:r w:rsidR="008A5BB4">
        <w:rPr>
          <w:rStyle w:val="CommentReference"/>
        </w:rPr>
        <w:commentReference w:id="10"/>
      </w:r>
      <w:r w:rsidR="00DE4513">
        <w:t xml:space="preserve">We measured </w:t>
      </w:r>
      <w:r w:rsidR="00153D69">
        <w:t xml:space="preserve">hospital </w:t>
      </w:r>
      <w:r w:rsidR="006259AF">
        <w:t>admissions</w:t>
      </w:r>
      <w:r w:rsidR="00DE4513">
        <w:t xml:space="preserve"> using the number </w:t>
      </w:r>
      <w:r w:rsidR="002F22BD">
        <w:t xml:space="preserve">of </w:t>
      </w:r>
      <w:r w:rsidR="006259AF">
        <w:t>bed days</w:t>
      </w:r>
      <w:r w:rsidR="006D0EA1">
        <w:t xml:space="preserve"> </w:t>
      </w:r>
      <w:r w:rsidR="000E2179">
        <w:t>for</w:t>
      </w:r>
      <w:r w:rsidR="006D0EA1">
        <w:t xml:space="preserve"> </w:t>
      </w:r>
      <w:r w:rsidR="00640E62">
        <w:t xml:space="preserve">admissions to </w:t>
      </w:r>
      <w:r w:rsidR="006D0EA1">
        <w:t>general wards</w:t>
      </w:r>
      <w:r w:rsidR="006829FE">
        <w:t xml:space="preserve"> and intensive care unit (ICU)</w:t>
      </w:r>
      <w:r w:rsidR="006D0EA1">
        <w:t xml:space="preserve">. </w:t>
      </w:r>
      <w:r w:rsidR="001A75D0">
        <w:t xml:space="preserve">We had </w:t>
      </w:r>
      <w:r w:rsidR="00693C05">
        <w:t>no</w:t>
      </w:r>
      <w:r w:rsidR="00FC2FB7">
        <w:t xml:space="preserve"> </w:t>
      </w:r>
      <w:r w:rsidR="00693C05">
        <w:t>data</w:t>
      </w:r>
      <w:r w:rsidR="00FC2FB7">
        <w:t xml:space="preserve"> on </w:t>
      </w:r>
      <w:r w:rsidR="00693C05">
        <w:t xml:space="preserve">the </w:t>
      </w:r>
      <w:r w:rsidR="00FC2FB7">
        <w:t>length of stay</w:t>
      </w:r>
      <w:r w:rsidR="001A75D0">
        <w:t xml:space="preserve"> for </w:t>
      </w:r>
      <w:r w:rsidR="00C86BE3">
        <w:t xml:space="preserve">patients admitted in </w:t>
      </w:r>
      <w:r w:rsidR="001A75D0">
        <w:t xml:space="preserve">PHC </w:t>
      </w:r>
      <w:r w:rsidR="00C86BE3">
        <w:t>facilities</w:t>
      </w:r>
      <w:r w:rsidR="00693C05">
        <w:t>,</w:t>
      </w:r>
      <w:r w:rsidR="00D941CF">
        <w:t xml:space="preserve"> so </w:t>
      </w:r>
      <w:r w:rsidR="00DB7A9D">
        <w:t>w</w:t>
      </w:r>
      <w:r w:rsidR="00FA18EF">
        <w:t xml:space="preserve">e assumed </w:t>
      </w:r>
      <w:r w:rsidR="00153D69">
        <w:t>PHC admissions</w:t>
      </w:r>
      <w:r w:rsidR="00DB7A9D">
        <w:t xml:space="preserve"> </w:t>
      </w:r>
      <w:r w:rsidR="00693C05">
        <w:t xml:space="preserve">were </w:t>
      </w:r>
      <w:r w:rsidR="00FA18EF">
        <w:t>for one night</w:t>
      </w:r>
      <w:r w:rsidR="00693C05">
        <w:t xml:space="preserve"> only</w:t>
      </w:r>
      <w:r w:rsidR="00FA18EF">
        <w:t xml:space="preserve">. </w:t>
      </w:r>
      <w:r w:rsidR="003F5366">
        <w:t xml:space="preserve">The number of diagnostic procedures was calculated as the sum of </w:t>
      </w:r>
      <w:r w:rsidR="00A75C7C">
        <w:t xml:space="preserve">skin swabs, blood cultures </w:t>
      </w:r>
      <w:r w:rsidR="003F5366">
        <w:t xml:space="preserve">and </w:t>
      </w:r>
      <w:r w:rsidR="00A75C7C">
        <w:t>tissue cultures</w:t>
      </w:r>
      <w:r w:rsidR="003F5366">
        <w:t xml:space="preserve"> taken from patients admitted </w:t>
      </w:r>
      <w:r w:rsidR="00BC27B0">
        <w:t xml:space="preserve">to </w:t>
      </w:r>
      <w:r w:rsidR="00D33B0C">
        <w:t>the hospital</w:t>
      </w:r>
      <w:r w:rsidR="00A75C7C">
        <w:t xml:space="preserve">. </w:t>
      </w:r>
    </w:p>
    <w:p w14:paraId="31FD29FF" w14:textId="5C1192B3" w:rsidR="00E701A9" w:rsidRDefault="006D0EA1" w:rsidP="00F278B1">
      <w:r>
        <w:t xml:space="preserve">To estimate the quantities of medications, we supplemented the utilization data collected in the trial with </w:t>
      </w:r>
      <w:r w:rsidR="00A41BE8">
        <w:t xml:space="preserve">relevant </w:t>
      </w:r>
      <w:r w:rsidR="00A975CE">
        <w:t xml:space="preserve">antibiotics and </w:t>
      </w:r>
      <w:r>
        <w:t xml:space="preserve">treatment guidelines </w:t>
      </w:r>
      <w:r w:rsidR="00E465B0">
        <w:t xml:space="preserve">for </w:t>
      </w:r>
      <w:r>
        <w:t>scabies and SSTIs in Fiji</w:t>
      </w:r>
      <w:r w:rsidR="00741576">
        <w:t xml:space="preserve"> </w:t>
      </w:r>
      <w:r w:rsidR="00E91904">
        <w:fldChar w:fldCharType="begin">
          <w:fldData xml:space="preserve">PEVuZE5vdGU+PENpdGU+PEF1dGhvcj5NaW5pc3RyeSBvZiBIZWFsdGggYW5kIE1lZGljYWwgU2Vy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</w:fldData>
        </w:fldChar>
      </w:r>
      <w:r w:rsidR="00E91904">
        <w:instrText xml:space="preserve"> ADDIN EN.JS.CITE </w:instrText>
      </w:r>
      <w:r w:rsidR="00E91904">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 xml:space="preserve">, </w:t>
      </w:r>
      <w:hyperlink w:anchor="_ENREF_16" w:tooltip="Ministry of Health and Medical Services [Fiji], 2019 #343" w:history="1">
        <w:r w:rsidR="00403973" w:rsidRPr="00403973">
          <w:rPr>
            <w:rStyle w:val="Hyperlink"/>
          </w:rPr>
          <w:t>16</w:t>
        </w:r>
      </w:hyperlink>
      <w:r w:rsidR="00304BDB">
        <w:rPr>
          <w:noProof/>
        </w:rPr>
        <w:t>]</w:t>
      </w:r>
      <w:r w:rsidR="00E91904">
        <w:fldChar w:fldCharType="end"/>
      </w:r>
      <w:r>
        <w:t>.</w:t>
      </w:r>
      <w:r w:rsidR="00741576">
        <w:t xml:space="preserve"> </w:t>
      </w:r>
      <w:r>
        <w:t xml:space="preserve">For </w:t>
      </w:r>
      <w:r w:rsidR="00CA0433">
        <w:t>PHC presentations</w:t>
      </w:r>
      <w:r>
        <w:t xml:space="preserve">, we did not have the names of medications prescribed, but only the </w:t>
      </w:r>
      <w:r w:rsidR="001A4A53">
        <w:t>dosage form</w:t>
      </w:r>
      <w:r>
        <w:t>. Therefore,</w:t>
      </w:r>
      <w:r w:rsidR="00B3538B">
        <w:t xml:space="preserve"> </w:t>
      </w:r>
      <w:r>
        <w:t xml:space="preserve">we </w:t>
      </w:r>
      <w:r w:rsidR="0046597E">
        <w:t>considered</w:t>
      </w:r>
      <w:r>
        <w:t xml:space="preserve"> </w:t>
      </w:r>
      <w:r w:rsidR="003476CF">
        <w:t xml:space="preserve">that </w:t>
      </w:r>
      <w:r>
        <w:t xml:space="preserve">patients treated with topical medications were given </w:t>
      </w:r>
      <w:r w:rsidR="00E465B0">
        <w:t>p</w:t>
      </w:r>
      <w:r>
        <w:t>ermethrin cream</w:t>
      </w:r>
      <w:r w:rsidR="002F21DA">
        <w:t xml:space="preserve"> </w:t>
      </w:r>
      <w:r w:rsidR="00A646C1">
        <w:fldChar w:fldCharType="begin">
          <w:fldData xml:space="preserve">PEVuZE5vdGU+PENpdGU+PEF1dGhvcj5NaW5pc3RyeSBvZiBIZWFsdGggYW5kIE1lZGljYWwgU2Vy
dmljZXMgW0ZpamldPC9BdXRob3I+PFllYXI+MjAxODwvWWVhcj48UmVjTnVtPjI3NzwvUmVjTnVt
PjxEaXNwbGF5VGV4dD5bMTVdPC9EaXNwbGF5VGV4dD48cmVjb3JkPjxyZWMtbnVtYmVyPjI3Nzwv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A646C1">
        <w:instrText xml:space="preserve"> ADDIN EN.JS.CITE </w:instrText>
      </w:r>
      <w:r w:rsidR="00A646C1">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w:t>
      </w:r>
      <w:r w:rsidR="00A646C1">
        <w:fldChar w:fldCharType="end"/>
      </w:r>
      <w:r>
        <w:t>.</w:t>
      </w:r>
      <w:r w:rsidR="00466CCE">
        <w:t xml:space="preserve"> </w:t>
      </w:r>
      <w:r w:rsidR="00B545BB">
        <w:t>We used the average</w:t>
      </w:r>
      <w:r w:rsidR="008E7697">
        <w:t xml:space="preserve"> </w:t>
      </w:r>
      <w:r w:rsidR="00B545BB">
        <w:t>household size</w:t>
      </w:r>
      <w:r w:rsidR="008E7697">
        <w:t xml:space="preserve"> in Fiji</w:t>
      </w:r>
      <w:r w:rsidR="00D77457">
        <w:t>,</w:t>
      </w:r>
      <w:r w:rsidR="00C57EBF">
        <w:t xml:space="preserve"> </w:t>
      </w:r>
      <w:r w:rsidR="008E7697">
        <w:t>4.2</w:t>
      </w:r>
      <w:r w:rsidR="00B40E33">
        <w:t xml:space="preserve"> </w:t>
      </w:r>
      <w:r w:rsidR="0043430F">
        <w:t xml:space="preserve">in 2021 </w:t>
      </w:r>
      <w:r w:rsidR="0043430F">
        <w:fldChar w:fldCharType="begin">
          <w:fldData xml:space="preserve">PEVuZE5vdGU+PENpdGU+PEF1dGhvcj5GaWppIEJ1cmVhdSBvZiBTdGF0aXN0aWNzPC9BdXRob3I+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==
</w:fldData>
        </w:fldChar>
      </w:r>
      <w:r w:rsidR="0043430F">
        <w:instrText xml:space="preserve"> ADDIN EN.JS.CITE </w:instrText>
      </w:r>
      <w:r w:rsidR="0043430F">
        <w:fldChar w:fldCharType="separate"/>
      </w:r>
      <w:r w:rsidR="00304BDB">
        <w:rPr>
          <w:noProof/>
        </w:rPr>
        <w:t>[</w:t>
      </w:r>
      <w:hyperlink w:anchor="_ENREF_17" w:tooltip="Fiji Bureau of Statistics, 2022 #341" w:history="1">
        <w:r w:rsidR="00403973" w:rsidRPr="00403973">
          <w:rPr>
            <w:rStyle w:val="Hyperlink"/>
          </w:rPr>
          <w:t>17</w:t>
        </w:r>
      </w:hyperlink>
      <w:r w:rsidR="00304BDB">
        <w:rPr>
          <w:noProof/>
        </w:rPr>
        <w:t>]</w:t>
      </w:r>
      <w:r w:rsidR="0043430F">
        <w:fldChar w:fldCharType="end"/>
      </w:r>
      <w:r w:rsidR="00C57EBF">
        <w:t>,</w:t>
      </w:r>
      <w:r w:rsidR="00B545BB">
        <w:t xml:space="preserve"> t</w:t>
      </w:r>
      <w:r w:rsidR="00F278B1">
        <w:t xml:space="preserve">o </w:t>
      </w:r>
      <w:r w:rsidR="00B545BB">
        <w:t xml:space="preserve">quantify the number of </w:t>
      </w:r>
      <w:r w:rsidR="00B57D16">
        <w:t xml:space="preserve">tubes that would be </w:t>
      </w:r>
      <w:r w:rsidR="008E7697">
        <w:t>sufficient</w:t>
      </w:r>
      <w:r w:rsidR="00B57D16">
        <w:t xml:space="preserve"> to </w:t>
      </w:r>
      <w:r w:rsidR="00F278B1">
        <w:t>treat the whole family as recommended in the guidelines.</w:t>
      </w:r>
      <w:r>
        <w:t xml:space="preserve"> </w:t>
      </w:r>
      <w:r w:rsidR="00F601BF">
        <w:t xml:space="preserve">For those prescribed an </w:t>
      </w:r>
      <w:r w:rsidR="00A4293C">
        <w:t>injection, we</w:t>
      </w:r>
      <w:r>
        <w:t xml:space="preserve"> </w:t>
      </w:r>
      <w:r w:rsidR="0046597E">
        <w:t>used</w:t>
      </w:r>
      <w:r>
        <w:t xml:space="preserve"> </w:t>
      </w:r>
      <w:r w:rsidR="00741576">
        <w:t>benzathine</w:t>
      </w:r>
      <w:r>
        <w:t xml:space="preserve"> penicillin</w:t>
      </w:r>
      <w:r w:rsidR="00A4293C">
        <w:t xml:space="preserve"> (for impetigo)</w:t>
      </w:r>
      <w:r>
        <w:t xml:space="preserve"> </w:t>
      </w:r>
      <w:r w:rsidR="00EB5084">
        <w:t xml:space="preserve">or </w:t>
      </w:r>
      <w:r w:rsidR="00587655">
        <w:t>cloxacillin (</w:t>
      </w:r>
      <w:r w:rsidR="00A4293C">
        <w:t xml:space="preserve">for </w:t>
      </w:r>
      <w:r w:rsidR="00587655" w:rsidRPr="00310A6E">
        <w:t>cellulitis, abscess</w:t>
      </w:r>
      <w:r w:rsidR="00587655">
        <w:t xml:space="preserve">, </w:t>
      </w:r>
      <w:r w:rsidR="00A4293C">
        <w:t>or</w:t>
      </w:r>
      <w:r w:rsidR="00587655">
        <w:t xml:space="preserve"> severe SSTI)</w:t>
      </w:r>
      <w:r w:rsidR="00816451">
        <w:t xml:space="preserve"> </w:t>
      </w:r>
      <w:r w:rsidR="00816451" w:rsidRPr="00816451">
        <w:t xml:space="preserve">as recommended by Fiji </w:t>
      </w:r>
      <w:r w:rsidR="00816451">
        <w:t>antibiotics guidelines</w:t>
      </w:r>
      <w:r w:rsidR="00857E58">
        <w:t xml:space="preserve"> </w:t>
      </w:r>
      <w:r w:rsidR="00857E58">
        <w:fldChar w:fldCharType="begin">
          <w:fldData xml:space="preserve">PEVuZE5vdGU+PENpdGU+PEF1dGhvcj5NaW5pc3RyeSBvZiBIZWFsdGggYW5kIE1lZGljYWwgU2Vy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</w:fldData>
        </w:fldChar>
      </w:r>
      <w:r w:rsidR="00857E58">
        <w:instrText xml:space="preserve"> ADDIN EN.JS.CITE </w:instrText>
      </w:r>
      <w:r w:rsidR="00857E58">
        <w:fldChar w:fldCharType="separate"/>
      </w:r>
      <w:r w:rsidR="00304BDB">
        <w:rPr>
          <w:noProof/>
        </w:rPr>
        <w:t>[</w:t>
      </w:r>
      <w:hyperlink w:anchor="_ENREF_15" w:tooltip="Ministry of Health and Medical Services [Fiji], 2018 #277" w:history="1">
        <w:r w:rsidR="00403973" w:rsidRPr="00403973">
          <w:rPr>
            <w:rStyle w:val="Hyperlink"/>
          </w:rPr>
          <w:t>15</w:t>
        </w:r>
      </w:hyperlink>
      <w:r w:rsidR="00304BDB">
        <w:rPr>
          <w:noProof/>
        </w:rPr>
        <w:t>]</w:t>
      </w:r>
      <w:r w:rsidR="00857E58">
        <w:fldChar w:fldCharType="end"/>
      </w:r>
      <w:r w:rsidR="00587655">
        <w:t>.</w:t>
      </w:r>
      <w:r w:rsidR="009C01FA">
        <w:t xml:space="preserve"> </w:t>
      </w:r>
      <w:r w:rsidR="001D7797">
        <w:t>Similarly,</w:t>
      </w:r>
      <w:r w:rsidR="009C01FA">
        <w:t xml:space="preserve"> those prescribed oral medications</w:t>
      </w:r>
      <w:r w:rsidR="001D7797">
        <w:t xml:space="preserve"> had</w:t>
      </w:r>
      <w:r>
        <w:t xml:space="preserve"> co-trimoxazole </w:t>
      </w:r>
      <w:r w:rsidR="00882380">
        <w:t>(</w:t>
      </w:r>
      <w:r w:rsidR="009C01FA">
        <w:t>for impetigo</w:t>
      </w:r>
      <w:r w:rsidR="00882380">
        <w:t xml:space="preserve">) </w:t>
      </w:r>
      <w:r w:rsidR="009C01FA">
        <w:t xml:space="preserve">or </w:t>
      </w:r>
      <w:r w:rsidR="00BF51C7">
        <w:t>flu</w:t>
      </w:r>
      <w:r w:rsidR="009C01FA">
        <w:t>cloxacillin (</w:t>
      </w:r>
      <w:r w:rsidR="0040093C">
        <w:t xml:space="preserve">for </w:t>
      </w:r>
      <w:r w:rsidR="001D7797">
        <w:t xml:space="preserve">the </w:t>
      </w:r>
      <w:r w:rsidR="0040093C">
        <w:t>other</w:t>
      </w:r>
      <w:r w:rsidR="001D7797">
        <w:t xml:space="preserve"> SSTI</w:t>
      </w:r>
      <w:r w:rsidR="0040093C">
        <w:t>s)</w:t>
      </w:r>
      <w:r w:rsidR="001D7797">
        <w:t>.</w:t>
      </w:r>
    </w:p>
    <w:p w14:paraId="5935D53A" w14:textId="373D57C6" w:rsidR="00091886" w:rsidRDefault="729C7253" w:rsidP="00F85226">
      <w:r>
        <w:t>The hospital</w:t>
      </w:r>
      <w:r w:rsidR="00832710">
        <w:t>izations</w:t>
      </w:r>
      <w:r>
        <w:t xml:space="preserve"> dataset included the name of medication and number of days prescribed during admission and on discharge, but not the dosage. Therefore, we categorized patients into age groups (less than 5 years, 5 to 9 years, 10 to 14 years, and 15 years and above), and then calculated the dosage using the median weight of the average age for each age group based on WHO child growth standards </w:t>
      </w:r>
      <w:r w:rsidR="00A4107E">
        <w:fldChar w:fldCharType="begin">
          <w:fldData xml:space="preserve">PEVuZE5vdGU+PENpdGU+PEF1dGhvcj5Xb3JsZCBIZWFsdGggT3JnYW5pemF0aW9uPC9BdXRob3I+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</w:fldData>
        </w:fldChar>
      </w:r>
      <w:r w:rsidR="00A4107E">
        <w:instrText xml:space="preserve"> ADDIN EN.JS.CITE </w:instrText>
      </w:r>
      <w:r w:rsidR="00A4107E">
        <w:fldChar w:fldCharType="separate"/>
      </w:r>
      <w:r w:rsidR="00304BDB">
        <w:rPr>
          <w:noProof/>
        </w:rPr>
        <w:t>[</w:t>
      </w:r>
      <w:hyperlink w:anchor="_ENREF_18" w:tooltip="World Health Organization, 2006 #328" w:history="1">
        <w:r w:rsidR="00403973" w:rsidRPr="00403973">
          <w:rPr>
            <w:rStyle w:val="Hyperlink"/>
          </w:rPr>
          <w:t>18</w:t>
        </w:r>
      </w:hyperlink>
      <w:r w:rsidR="00304BDB">
        <w:rPr>
          <w:noProof/>
        </w:rPr>
        <w:t>]</w:t>
      </w:r>
      <w:r w:rsidR="00A4107E">
        <w:fldChar w:fldCharType="end"/>
      </w:r>
      <w:r>
        <w:t xml:space="preserve">. For instance, </w:t>
      </w:r>
      <w:r w:rsidR="00B21DAA">
        <w:t xml:space="preserve">if </w:t>
      </w:r>
      <w:r>
        <w:t xml:space="preserve">the child was prescribed </w:t>
      </w:r>
      <w:r w:rsidR="007B7CA5">
        <w:t>c</w:t>
      </w:r>
      <w:r>
        <w:t xml:space="preserve">loxacillin injection </w:t>
      </w:r>
      <w:r>
        <w:lastRenderedPageBreak/>
        <w:t xml:space="preserve">(dosage 50mg/kg up to 2000mg daily every six hours), we assumed the dose </w:t>
      </w:r>
      <w:r w:rsidR="00CD6D00">
        <w:t>wa</w:t>
      </w:r>
      <w:r>
        <w:t xml:space="preserve">s 550mg and the daily dose </w:t>
      </w:r>
      <w:r w:rsidR="00CD6D00">
        <w:t>wa</w:t>
      </w:r>
      <w:r>
        <w:t xml:space="preserve">s 2200mg. Each vial of cloxacillin contains 500mg, so five vials (2500mg) would be sufficient for one day. Finally, where the dosage calculated was greater than the recommended adult dose, the adult dose was used instead. </w:t>
      </w:r>
      <w:r w:rsidR="00E465B0">
        <w:t>T</w:t>
      </w:r>
      <w:r>
        <w:t xml:space="preserve">able </w:t>
      </w:r>
      <w:r w:rsidR="00E465B0">
        <w:t>S1 detail</w:t>
      </w:r>
      <w:r w:rsidR="00403973">
        <w:t>s</w:t>
      </w:r>
      <w:r w:rsidR="00E465B0">
        <w:t xml:space="preserve"> </w:t>
      </w:r>
      <w:r>
        <w:t xml:space="preserve">the </w:t>
      </w:r>
      <w:r w:rsidR="0002442E">
        <w:t>recommended doses and daily quantities of</w:t>
      </w:r>
      <w:r>
        <w:t xml:space="preserve"> medications used in the costing exercise.</w:t>
      </w:r>
    </w:p>
    <w:p w14:paraId="150200CA" w14:textId="3AA80D33" w:rsidR="00DE303A" w:rsidRPr="009E0A89" w:rsidRDefault="00DE303A" w:rsidP="00B9206A">
      <w:pPr>
        <w:pStyle w:val="Heading3"/>
      </w:pPr>
      <w:r>
        <w:t>Unit costs</w:t>
      </w:r>
    </w:p>
    <w:p w14:paraId="79C9D776" w14:textId="1115C959" w:rsidR="0051505C" w:rsidRDefault="006D0EA1" w:rsidP="00D54C3D">
      <w:r>
        <w:t xml:space="preserve">The unit costs </w:t>
      </w:r>
      <w:r w:rsidR="00B71E28">
        <w:t>per diagnostic test,</w:t>
      </w:r>
      <w:r>
        <w:t xml:space="preserve"> </w:t>
      </w:r>
      <w:r w:rsidR="001D04D7">
        <w:t>presentation</w:t>
      </w:r>
      <w:r w:rsidR="00B71E28">
        <w:t>,</w:t>
      </w:r>
      <w:r w:rsidR="001D04D7">
        <w:t xml:space="preserve"> </w:t>
      </w:r>
      <w:r>
        <w:t xml:space="preserve">and </w:t>
      </w:r>
      <w:r w:rsidR="00D86381">
        <w:t>admission</w:t>
      </w:r>
      <w:r>
        <w:t xml:space="preserve"> were obtained from a Fiji</w:t>
      </w:r>
      <w:r w:rsidR="00802E42">
        <w:t xml:space="preserve"> costing study</w:t>
      </w:r>
      <w:r w:rsidR="007D7FF4">
        <w:t xml:space="preserve"> </w:t>
      </w:r>
      <w:r w:rsidR="00E91904">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E91904">
        <w:instrText xml:space="preserve"> ADDIN EN.JS.CITE </w:instrText>
      </w:r>
      <w:r w:rsidR="00E91904">
        <w:fldChar w:fldCharType="separate"/>
      </w:r>
      <w:r w:rsidR="00304BDB">
        <w:rPr>
          <w:noProof/>
        </w:rPr>
        <w:t>[</w:t>
      </w:r>
      <w:hyperlink w:anchor="_ENREF_19" w:tooltip="Irava, 2012 #274" w:history="1">
        <w:r w:rsidR="00403973" w:rsidRPr="00403973">
          <w:rPr>
            <w:rStyle w:val="Hyperlink"/>
          </w:rPr>
          <w:t>19</w:t>
        </w:r>
      </w:hyperlink>
      <w:r w:rsidR="00304BDB">
        <w:rPr>
          <w:noProof/>
        </w:rPr>
        <w:t>]</w:t>
      </w:r>
      <w:r w:rsidR="00E91904">
        <w:fldChar w:fldCharType="end"/>
      </w:r>
      <w:r w:rsidR="00033E1D">
        <w:t xml:space="preserve"> </w:t>
      </w:r>
      <w:r>
        <w:t>.</w:t>
      </w:r>
      <w:r w:rsidR="007D7FF4">
        <w:t xml:space="preserve"> </w:t>
      </w:r>
      <w:r w:rsidR="00F93411">
        <w:t xml:space="preserve">The study </w:t>
      </w:r>
      <w:r w:rsidR="00CE4633">
        <w:t>estimated the costs</w:t>
      </w:r>
      <w:r w:rsidR="00F93411">
        <w:t xml:space="preserve"> of various healthcare services in </w:t>
      </w:r>
      <w:r w:rsidR="00CE4633">
        <w:t>three facilities</w:t>
      </w:r>
      <w:r w:rsidR="00F01BB6">
        <w:t xml:space="preserve"> - </w:t>
      </w:r>
      <w:r w:rsidR="00F93411">
        <w:t xml:space="preserve">Lautoka </w:t>
      </w:r>
      <w:r w:rsidR="00F01BB6">
        <w:t xml:space="preserve">(LTK) </w:t>
      </w:r>
      <w:r w:rsidR="001C7463">
        <w:t>h</w:t>
      </w:r>
      <w:r w:rsidR="00F93411">
        <w:t>ospital</w:t>
      </w:r>
      <w:r w:rsidR="00CE4633">
        <w:t>,</w:t>
      </w:r>
      <w:r w:rsidR="00F93411">
        <w:t xml:space="preserve"> Colonial War Memorial </w:t>
      </w:r>
      <w:r w:rsidR="00F01BB6">
        <w:t>(CWM) h</w:t>
      </w:r>
      <w:r w:rsidR="00F93411">
        <w:t>ospital</w:t>
      </w:r>
      <w:r w:rsidR="00CE4633">
        <w:t>,</w:t>
      </w:r>
      <w:r w:rsidR="00F93411">
        <w:t xml:space="preserve"> and Nausori PHC. </w:t>
      </w:r>
      <w:r w:rsidR="00771DCD">
        <w:t xml:space="preserve">We used the average </w:t>
      </w:r>
      <w:r w:rsidR="00761063">
        <w:t xml:space="preserve">cost per </w:t>
      </w:r>
      <w:r w:rsidR="00771DCD">
        <w:t xml:space="preserve">laboratory test as unit cost of diagnostic tests in our study. </w:t>
      </w:r>
      <w:r w:rsidR="007435B7">
        <w:t xml:space="preserve">We used </w:t>
      </w:r>
      <w:r w:rsidR="009E0115">
        <w:t>the</w:t>
      </w:r>
      <w:r w:rsidR="007435B7">
        <w:t xml:space="preserve"> cost </w:t>
      </w:r>
      <w:r w:rsidR="009E0115">
        <w:t>per</w:t>
      </w:r>
      <w:r w:rsidR="007435B7">
        <w:t xml:space="preserve"> outpatient visits in Nausori PHC </w:t>
      </w:r>
      <w:r w:rsidR="00B57806">
        <w:t>as unit cost for</w:t>
      </w:r>
      <w:r w:rsidR="007435B7">
        <w:t xml:space="preserve"> presentations.</w:t>
      </w:r>
      <w:r w:rsidR="000E3AFD">
        <w:t xml:space="preserve"> </w:t>
      </w:r>
      <w:r w:rsidR="00A2145A">
        <w:t xml:space="preserve">The study </w:t>
      </w:r>
      <w:r w:rsidR="00E45BC1">
        <w:t>estimated the cost</w:t>
      </w:r>
      <w:r w:rsidR="00263A06">
        <w:t>s</w:t>
      </w:r>
      <w:r w:rsidR="00E45BC1">
        <w:t xml:space="preserve"> </w:t>
      </w:r>
      <w:r w:rsidR="00263A06">
        <w:t xml:space="preserve">per </w:t>
      </w:r>
      <w:r w:rsidR="00E45BC1">
        <w:t>bed day</w:t>
      </w:r>
      <w:r w:rsidR="00263A06">
        <w:t xml:space="preserve"> for </w:t>
      </w:r>
      <w:r w:rsidR="00C049EF">
        <w:t xml:space="preserve">the two </w:t>
      </w:r>
      <w:r w:rsidR="00263A06">
        <w:t>hospital</w:t>
      </w:r>
      <w:r w:rsidR="0095370B">
        <w:t xml:space="preserve">s, </w:t>
      </w:r>
      <w:r w:rsidR="00C049EF">
        <w:t xml:space="preserve">so </w:t>
      </w:r>
      <w:r w:rsidR="000E3AFD">
        <w:t xml:space="preserve">we used </w:t>
      </w:r>
      <w:r w:rsidR="00A2145A">
        <w:t xml:space="preserve">the lower </w:t>
      </w:r>
      <w:r w:rsidR="0095370B">
        <w:t>values to obtain conservative estimates</w:t>
      </w:r>
      <w:r w:rsidR="000E3AFD">
        <w:t>.</w:t>
      </w:r>
      <w:r w:rsidR="009B4CE6">
        <w:t xml:space="preserve"> </w:t>
      </w:r>
      <w:r w:rsidR="0095370B">
        <w:t>Accordingly, we</w:t>
      </w:r>
      <w:r w:rsidR="001F23F3">
        <w:t xml:space="preserve"> used </w:t>
      </w:r>
      <w:r w:rsidR="009E0115">
        <w:t xml:space="preserve">the cost per </w:t>
      </w:r>
      <w:r w:rsidR="00F13F85">
        <w:t xml:space="preserve">bed day </w:t>
      </w:r>
      <w:r w:rsidR="00587178">
        <w:t xml:space="preserve">in </w:t>
      </w:r>
      <w:r w:rsidR="00D87EED">
        <w:t>CWM</w:t>
      </w:r>
      <w:r w:rsidR="005A0E3C">
        <w:t xml:space="preserve"> hospital</w:t>
      </w:r>
      <w:r w:rsidR="00600064">
        <w:t xml:space="preserve"> </w:t>
      </w:r>
      <w:r w:rsidR="00B57806">
        <w:t xml:space="preserve">as unit cost </w:t>
      </w:r>
      <w:r w:rsidR="00FE3028">
        <w:t>for PHC</w:t>
      </w:r>
      <w:r w:rsidR="00B57806">
        <w:t xml:space="preserve"> and hospital ward admissions</w:t>
      </w:r>
      <w:r w:rsidR="00F57975">
        <w:t xml:space="preserve">. </w:t>
      </w:r>
      <w:r w:rsidR="00985B52">
        <w:t>Likewise</w:t>
      </w:r>
      <w:r w:rsidR="00EE4826">
        <w:t xml:space="preserve">, </w:t>
      </w:r>
      <w:r w:rsidR="00985B52">
        <w:t>we</w:t>
      </w:r>
      <w:r w:rsidR="00EE4826">
        <w:t xml:space="preserve"> used </w:t>
      </w:r>
      <w:r w:rsidR="00587178">
        <w:t xml:space="preserve">the cost per ICU bed day in </w:t>
      </w:r>
      <w:r w:rsidR="00EE4826">
        <w:t>LTK hospital as unit cost for hospital ICU admissions</w:t>
      </w:r>
      <w:r w:rsidR="005A0E3C">
        <w:t xml:space="preserve">. </w:t>
      </w:r>
      <w:r w:rsidR="00935BC4">
        <w:t xml:space="preserve">Cost of surgical procedures were not estimated separately because it was captured in the unit cost of </w:t>
      </w:r>
      <w:r w:rsidR="00157871">
        <w:t>admissions</w:t>
      </w:r>
      <w:r w:rsidR="0083639E">
        <w:t>.</w:t>
      </w:r>
      <w:r w:rsidR="009A6377">
        <w:t xml:space="preserve"> </w:t>
      </w:r>
      <w:r w:rsidR="00D3492C">
        <w:t>Lastly, u</w:t>
      </w:r>
      <w:r w:rsidR="00900CBB">
        <w:t>nit costs of medicines were</w:t>
      </w:r>
      <w:r w:rsidR="00B64533">
        <w:t xml:space="preserve"> </w:t>
      </w:r>
      <w:r w:rsidR="00415934">
        <w:t xml:space="preserve">largely </w:t>
      </w:r>
      <w:r w:rsidR="00B64533">
        <w:t>based on</w:t>
      </w:r>
      <w:r w:rsidR="00852768">
        <w:t xml:space="preserve"> procurement prices </w:t>
      </w:r>
      <w:r w:rsidR="00415934">
        <w:t xml:space="preserve">collected </w:t>
      </w:r>
      <w:r w:rsidR="00852768">
        <w:t xml:space="preserve">at </w:t>
      </w:r>
      <w:r w:rsidR="00852768" w:rsidRPr="00852768">
        <w:t>CWMH Pharmacy</w:t>
      </w:r>
      <w:r w:rsidR="00415934">
        <w:t xml:space="preserve">, and supplemented with </w:t>
      </w:r>
      <w:r w:rsidR="00144064">
        <w:t>other sources</w:t>
      </w:r>
      <w:r w:rsidR="002F1E79">
        <w:t>, were unavailable</w:t>
      </w:r>
      <w:r w:rsidR="00144064">
        <w:t xml:space="preserve"> (see </w:t>
      </w:r>
      <w:r w:rsidR="00E04C23">
        <w:t>Table S1</w:t>
      </w:r>
      <w:r w:rsidR="00144064">
        <w:t>)</w:t>
      </w:r>
      <w:r w:rsidR="00BF07F9">
        <w:t>.</w:t>
      </w:r>
    </w:p>
    <w:p w14:paraId="66037C84" w14:textId="6A8CC544" w:rsidR="0054364E" w:rsidRPr="0054364E" w:rsidRDefault="006D0EA1" w:rsidP="009F4306">
      <w:pPr>
        <w:pStyle w:val="Heading3"/>
      </w:pPr>
      <w:bookmarkStart w:id="11" w:name="cost-analysis"/>
      <w:bookmarkEnd w:id="8"/>
      <w:r>
        <w:t>Cost analysis</w:t>
      </w:r>
    </w:p>
    <w:p w14:paraId="1D161E36" w14:textId="4E793408" w:rsidR="729C7253" w:rsidRDefault="00AF1951" w:rsidP="00014BF2">
      <w:r>
        <w:t>We multipl</w:t>
      </w:r>
      <w:r w:rsidR="0040073E">
        <w:t>ied the</w:t>
      </w:r>
      <w:r>
        <w:t xml:space="preserve"> r</w:t>
      </w:r>
      <w:r w:rsidR="002A5682">
        <w:t xml:space="preserve">esource </w:t>
      </w:r>
      <w:r w:rsidR="00455FE7">
        <w:t>quantities</w:t>
      </w:r>
      <w:r w:rsidR="002A5682">
        <w:t xml:space="preserve"> by </w:t>
      </w:r>
      <w:r w:rsidR="00455FE7">
        <w:t>the</w:t>
      </w:r>
      <w:r w:rsidR="00686577">
        <w:t>ir</w:t>
      </w:r>
      <w:r w:rsidR="00455FE7">
        <w:t xml:space="preserve"> </w:t>
      </w:r>
      <w:r w:rsidR="00C60488">
        <w:t xml:space="preserve">respective </w:t>
      </w:r>
      <w:r w:rsidR="002A5682">
        <w:t xml:space="preserve">unit </w:t>
      </w:r>
      <w:r w:rsidR="00E13895">
        <w:t>cost</w:t>
      </w:r>
      <w:r w:rsidR="0040073E">
        <w:t xml:space="preserve"> to derive the cost per </w:t>
      </w:r>
      <w:r w:rsidR="00872FAC">
        <w:t>case</w:t>
      </w:r>
      <w:r w:rsidR="002A124C">
        <w:t xml:space="preserve">, </w:t>
      </w:r>
      <w:r w:rsidR="002A124C" w:rsidRPr="00994D8F">
        <w:t>separately for scabies presentations, scabies-related SSTI presentations, and scabies-related SSTI admissions</w:t>
      </w:r>
      <w:r w:rsidR="002A5682">
        <w:t xml:space="preserve">. </w:t>
      </w:r>
      <w:r w:rsidR="00F65437">
        <w:t>T</w:t>
      </w:r>
      <w:r w:rsidR="00F65437" w:rsidRPr="00563500">
        <w:t>he</w:t>
      </w:r>
      <w:r w:rsidR="00F65437">
        <w:t>se</w:t>
      </w:r>
      <w:r w:rsidR="00F65437" w:rsidRPr="00563500">
        <w:t xml:space="preserve"> costs were</w:t>
      </w:r>
      <w:r w:rsidR="00731C39">
        <w:t xml:space="preserve"> then multiplied </w:t>
      </w:r>
      <w:r w:rsidR="00615E1A">
        <w:t xml:space="preserve">by </w:t>
      </w:r>
      <w:r w:rsidR="00F65437" w:rsidRPr="00563500">
        <w:t>the</w:t>
      </w:r>
      <w:r w:rsidR="006B66D1">
        <w:t xml:space="preserve"> extrapolated</w:t>
      </w:r>
      <w:r w:rsidR="00F65437" w:rsidRPr="00563500">
        <w:t xml:space="preserve"> number of </w:t>
      </w:r>
      <w:r w:rsidR="00FF4F93">
        <w:t>cases</w:t>
      </w:r>
      <w:r w:rsidR="006B66D1">
        <w:t xml:space="preserve"> </w:t>
      </w:r>
      <w:r w:rsidR="0049274E">
        <w:t xml:space="preserve">in Fiji </w:t>
      </w:r>
      <w:r w:rsidR="006B66D1">
        <w:t xml:space="preserve">to yield the </w:t>
      </w:r>
      <w:r w:rsidR="008D4561">
        <w:t xml:space="preserve">annual </w:t>
      </w:r>
      <w:r w:rsidR="008E4348">
        <w:t>costs</w:t>
      </w:r>
      <w:r w:rsidR="00A11AE4">
        <w:t xml:space="preserve"> </w:t>
      </w:r>
      <w:r w:rsidR="00577B09">
        <w:t>for each category</w:t>
      </w:r>
      <w:r w:rsidR="00F65437" w:rsidRPr="00563500">
        <w:t>.</w:t>
      </w:r>
      <w:r w:rsidR="00516F33">
        <w:t xml:space="preserve"> </w:t>
      </w:r>
      <w:r w:rsidR="729C7253">
        <w:t xml:space="preserve">The </w:t>
      </w:r>
      <w:r w:rsidR="00014BF2">
        <w:t>annual</w:t>
      </w:r>
      <w:r w:rsidR="729C7253">
        <w:t xml:space="preserve"> costs of presentations and all admissions</w:t>
      </w:r>
      <w:r w:rsidR="00014BF2">
        <w:t xml:space="preserve"> were added to yield the </w:t>
      </w:r>
      <w:r w:rsidR="00FF4AB6">
        <w:t>total annual costs</w:t>
      </w:r>
      <w:r w:rsidR="729C7253">
        <w:t>.</w:t>
      </w:r>
    </w:p>
    <w:p w14:paraId="567ABD5D" w14:textId="1230127B" w:rsidR="00C60488" w:rsidRDefault="00C60488" w:rsidP="00C60488">
      <w:pPr>
        <w:pStyle w:val="Caption"/>
      </w:pPr>
      <w:r>
        <w:lastRenderedPageBreak/>
        <w:t xml:space="preserve">Table </w:t>
      </w:r>
      <w:r>
        <w:fldChar w:fldCharType="begin"/>
      </w:r>
      <w:r>
        <w:instrText xml:space="preserve"> SEQ Table \* ARABIC </w:instrText>
      </w:r>
      <w:r>
        <w:fldChar w:fldCharType="separate"/>
      </w:r>
      <w:r w:rsidR="005D14C6">
        <w:rPr>
          <w:noProof/>
        </w:rPr>
        <w:t>1</w:t>
      </w:r>
      <w:r>
        <w:rPr>
          <w:noProof/>
        </w:rPr>
        <w:fldChar w:fldCharType="end"/>
      </w:r>
      <w:r>
        <w:t xml:space="preserve">. </w:t>
      </w:r>
      <w:r w:rsidRPr="003E347E">
        <w:t>Unit costs</w:t>
      </w:r>
      <w:r>
        <w:t xml:space="preserve"> (in 2020 US$ dollars) used in this study.</w:t>
      </w:r>
    </w:p>
    <w:tbl>
      <w:tblPr>
        <w:tblStyle w:val="TableGrid"/>
        <w:tblW w:w="9071" w:type="dxa"/>
        <w:tblLook w:val="04A0" w:firstRow="1" w:lastRow="0" w:firstColumn="1" w:lastColumn="0" w:noHBand="0" w:noVBand="1"/>
      </w:tblPr>
      <w:tblGrid>
        <w:gridCol w:w="2268"/>
        <w:gridCol w:w="1701"/>
        <w:gridCol w:w="5102"/>
      </w:tblGrid>
      <w:tr w:rsidR="00C60488" w:rsidRPr="006F07F4" w14:paraId="7486DD9E" w14:textId="77777777" w:rsidTr="0032612B">
        <w:trPr>
          <w:trHeight w:val="340"/>
        </w:trPr>
        <w:tc>
          <w:tcPr>
            <w:tcW w:w="2268" w:type="dxa"/>
            <w:noWrap/>
            <w:vAlign w:val="center"/>
            <w:hideMark/>
          </w:tcPr>
          <w:p w14:paraId="3DBF7074" w14:textId="77777777" w:rsidR="00C60488" w:rsidRPr="006F07F4" w:rsidRDefault="00C60488" w:rsidP="0032612B">
            <w:pPr>
              <w:spacing w:before="100" w:after="100" w:line="240" w:lineRule="auto"/>
              <w:rPr>
                <w:rFonts w:cs="Arial"/>
                <w:b/>
                <w:sz w:val="20"/>
                <w:szCs w:val="20"/>
              </w:rPr>
            </w:pPr>
            <w:r w:rsidRPr="006F07F4">
              <w:rPr>
                <w:rFonts w:cs="Arial"/>
                <w:b/>
                <w:bCs/>
                <w:sz w:val="20"/>
                <w:szCs w:val="20"/>
              </w:rPr>
              <w:t>Parameter</w:t>
            </w:r>
          </w:p>
        </w:tc>
        <w:tc>
          <w:tcPr>
            <w:tcW w:w="1701" w:type="dxa"/>
            <w:noWrap/>
            <w:vAlign w:val="center"/>
            <w:hideMark/>
          </w:tcPr>
          <w:p w14:paraId="7449D98B" w14:textId="77777777" w:rsidR="00C60488" w:rsidRPr="006F07F4" w:rsidRDefault="00C60488" w:rsidP="0032612B">
            <w:pPr>
              <w:spacing w:before="100" w:after="100" w:line="240" w:lineRule="auto"/>
              <w:jc w:val="center"/>
              <w:rPr>
                <w:rFonts w:cs="Arial"/>
                <w:b/>
                <w:sz w:val="20"/>
                <w:szCs w:val="20"/>
              </w:rPr>
            </w:pPr>
            <w:r w:rsidRPr="006F07F4">
              <w:rPr>
                <w:rFonts w:cs="Arial"/>
                <w:b/>
                <w:sz w:val="20"/>
                <w:szCs w:val="20"/>
              </w:rPr>
              <w:t>Base case</w:t>
            </w:r>
          </w:p>
          <w:p w14:paraId="502BADAB" w14:textId="77777777" w:rsidR="00C60488" w:rsidRPr="006F07F4" w:rsidRDefault="00C60488" w:rsidP="0032612B">
            <w:pPr>
              <w:spacing w:before="100" w:after="100" w:line="240" w:lineRule="auto"/>
              <w:jc w:val="center"/>
              <w:rPr>
                <w:rFonts w:cs="Arial"/>
                <w:b/>
                <w:sz w:val="20"/>
                <w:szCs w:val="20"/>
              </w:rPr>
            </w:pPr>
            <w:r w:rsidRPr="006F07F4">
              <w:rPr>
                <w:rFonts w:cs="Arial"/>
                <w:b/>
                <w:sz w:val="20"/>
                <w:szCs w:val="20"/>
              </w:rPr>
              <w:t>(low—high)</w:t>
            </w:r>
          </w:p>
        </w:tc>
        <w:tc>
          <w:tcPr>
            <w:tcW w:w="5102" w:type="dxa"/>
            <w:vAlign w:val="center"/>
            <w:hideMark/>
          </w:tcPr>
          <w:p w14:paraId="36B262D9" w14:textId="77777777" w:rsidR="00C60488" w:rsidRPr="006F07F4" w:rsidRDefault="00C60488" w:rsidP="0032612B">
            <w:pPr>
              <w:spacing w:before="100" w:after="100" w:line="240" w:lineRule="auto"/>
              <w:rPr>
                <w:rFonts w:cs="Arial"/>
                <w:b/>
                <w:sz w:val="20"/>
                <w:szCs w:val="20"/>
              </w:rPr>
            </w:pPr>
            <w:r w:rsidRPr="006F07F4">
              <w:rPr>
                <w:rFonts w:cs="Arial"/>
                <w:b/>
                <w:bCs/>
                <w:sz w:val="20"/>
                <w:szCs w:val="20"/>
              </w:rPr>
              <w:t>Source and notes</w:t>
            </w:r>
          </w:p>
        </w:tc>
      </w:tr>
      <w:tr w:rsidR="00C60488" w:rsidRPr="006F07F4" w14:paraId="6734DD1B" w14:textId="77777777" w:rsidTr="0032612B">
        <w:trPr>
          <w:trHeight w:val="340"/>
        </w:trPr>
        <w:tc>
          <w:tcPr>
            <w:tcW w:w="2268" w:type="dxa"/>
            <w:noWrap/>
            <w:vAlign w:val="center"/>
            <w:hideMark/>
          </w:tcPr>
          <w:p w14:paraId="74F0FED7"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diagnostic</w:t>
            </w:r>
            <w:r w:rsidRPr="006F07F4">
              <w:rPr>
                <w:rFonts w:cs="Arial"/>
                <w:sz w:val="20"/>
                <w:szCs w:val="20"/>
              </w:rPr>
              <w:t xml:space="preserve"> test</w:t>
            </w:r>
          </w:p>
        </w:tc>
        <w:tc>
          <w:tcPr>
            <w:tcW w:w="1701" w:type="dxa"/>
            <w:noWrap/>
            <w:vAlign w:val="center"/>
            <w:hideMark/>
          </w:tcPr>
          <w:p w14:paraId="5C6D7577" w14:textId="77777777" w:rsidR="00C60488" w:rsidRPr="006F07F4" w:rsidRDefault="00C60488" w:rsidP="0032612B">
            <w:pPr>
              <w:spacing w:before="100" w:after="100" w:line="240" w:lineRule="auto"/>
              <w:jc w:val="center"/>
              <w:rPr>
                <w:rFonts w:cs="Arial"/>
                <w:sz w:val="20"/>
                <w:szCs w:val="20"/>
              </w:rPr>
            </w:pPr>
            <w:r>
              <w:rPr>
                <w:rFonts w:cs="Arial"/>
                <w:sz w:val="20"/>
                <w:szCs w:val="20"/>
              </w:rPr>
              <w:t>13.0</w:t>
            </w:r>
          </w:p>
          <w:p w14:paraId="6E403DB4"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11.3</w:t>
            </w:r>
            <w:r w:rsidRPr="006F07F4">
              <w:rPr>
                <w:rFonts w:cs="Arial"/>
                <w:sz w:val="20"/>
                <w:szCs w:val="20"/>
              </w:rPr>
              <w:t>—</w:t>
            </w:r>
            <w:r>
              <w:rPr>
                <w:rFonts w:cs="Arial"/>
                <w:sz w:val="20"/>
                <w:szCs w:val="20"/>
              </w:rPr>
              <w:t>14.8</w:t>
            </w:r>
            <w:r w:rsidRPr="006F07F4">
              <w:rPr>
                <w:rFonts w:cs="Arial"/>
                <w:sz w:val="20"/>
                <w:szCs w:val="20"/>
              </w:rPr>
              <w:t>)</w:t>
            </w:r>
          </w:p>
        </w:tc>
        <w:tc>
          <w:tcPr>
            <w:tcW w:w="5102" w:type="dxa"/>
            <w:vAlign w:val="center"/>
            <w:hideMark/>
          </w:tcPr>
          <w:p w14:paraId="318C1CAD" w14:textId="77777777" w:rsidR="00C60488" w:rsidRPr="006F07F4" w:rsidRDefault="00C60488" w:rsidP="0032612B">
            <w:pPr>
              <w:spacing w:before="100" w:after="100" w:line="240" w:lineRule="auto"/>
              <w:rPr>
                <w:rFonts w:cs="Arial"/>
                <w:sz w:val="20"/>
                <w:szCs w:val="20"/>
              </w:rPr>
            </w:pPr>
            <w:r>
              <w:rPr>
                <w:rFonts w:cs="Arial"/>
                <w:sz w:val="20"/>
                <w:szCs w:val="20"/>
              </w:rPr>
              <w:t>L</w:t>
            </w:r>
            <w:r w:rsidRPr="006F07F4">
              <w:rPr>
                <w:rFonts w:cs="Arial"/>
                <w:sz w:val="20"/>
                <w:szCs w:val="20"/>
              </w:rPr>
              <w:t>ow value</w:t>
            </w:r>
            <w:r>
              <w:rPr>
                <w:rFonts w:cs="Arial"/>
                <w:sz w:val="20"/>
                <w:szCs w:val="20"/>
              </w:rPr>
              <w:t xml:space="preserve"> from costing study (CWM hospital);</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 xml:space="preserve">); </w:t>
            </w:r>
            <w:r w:rsidRPr="006F07F4">
              <w:rPr>
                <w:rFonts w:cs="Arial"/>
                <w:sz w:val="20"/>
                <w:szCs w:val="20"/>
              </w:rPr>
              <w:t>Base case is average of the two values.</w:t>
            </w:r>
          </w:p>
        </w:tc>
      </w:tr>
      <w:tr w:rsidR="00C60488" w:rsidRPr="006F07F4" w14:paraId="6A7506C7" w14:textId="77777777" w:rsidTr="0032612B">
        <w:trPr>
          <w:trHeight w:val="340"/>
        </w:trPr>
        <w:tc>
          <w:tcPr>
            <w:tcW w:w="2268" w:type="dxa"/>
            <w:noWrap/>
            <w:vAlign w:val="center"/>
            <w:hideMark/>
          </w:tcPr>
          <w:p w14:paraId="721340DA"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per </w:t>
            </w:r>
            <w:r>
              <w:rPr>
                <w:rFonts w:cs="Arial"/>
                <w:sz w:val="20"/>
                <w:szCs w:val="20"/>
              </w:rPr>
              <w:t>presentation</w:t>
            </w:r>
          </w:p>
        </w:tc>
        <w:tc>
          <w:tcPr>
            <w:tcW w:w="1701" w:type="dxa"/>
            <w:noWrap/>
            <w:vAlign w:val="center"/>
            <w:hideMark/>
          </w:tcPr>
          <w:p w14:paraId="67ABE88C" w14:textId="77777777" w:rsidR="00C60488" w:rsidRPr="006F07F4" w:rsidRDefault="00C60488" w:rsidP="0032612B">
            <w:pPr>
              <w:spacing w:before="100" w:after="100" w:line="240" w:lineRule="auto"/>
              <w:jc w:val="center"/>
              <w:rPr>
                <w:rFonts w:cs="Arial"/>
                <w:sz w:val="20"/>
                <w:szCs w:val="20"/>
              </w:rPr>
            </w:pPr>
            <w:r>
              <w:rPr>
                <w:rFonts w:cs="Arial"/>
                <w:sz w:val="20"/>
                <w:szCs w:val="20"/>
              </w:rPr>
              <w:t>11.6</w:t>
            </w:r>
          </w:p>
          <w:p w14:paraId="49053EB7"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5.9</w:t>
            </w:r>
            <w:r w:rsidRPr="006F07F4">
              <w:rPr>
                <w:rFonts w:cs="Arial"/>
                <w:sz w:val="20"/>
                <w:szCs w:val="20"/>
              </w:rPr>
              <w:t>—</w:t>
            </w:r>
            <w:r>
              <w:rPr>
                <w:rFonts w:cs="Arial"/>
                <w:sz w:val="20"/>
                <w:szCs w:val="20"/>
              </w:rPr>
              <w:t>29.1</w:t>
            </w:r>
            <w:r w:rsidRPr="006F07F4">
              <w:rPr>
                <w:rFonts w:cs="Arial"/>
                <w:sz w:val="20"/>
                <w:szCs w:val="20"/>
              </w:rPr>
              <w:t>)</w:t>
            </w:r>
          </w:p>
        </w:tc>
        <w:tc>
          <w:tcPr>
            <w:tcW w:w="5102" w:type="dxa"/>
            <w:vAlign w:val="center"/>
            <w:hideMark/>
          </w:tcPr>
          <w:p w14:paraId="6943D5FC"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(Nausori PHC);</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(PHC with bed);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0D83702F" w14:textId="77777777" w:rsidTr="0032612B">
        <w:trPr>
          <w:trHeight w:val="340"/>
        </w:trPr>
        <w:tc>
          <w:tcPr>
            <w:tcW w:w="2268" w:type="dxa"/>
            <w:noWrap/>
            <w:vAlign w:val="center"/>
            <w:hideMark/>
          </w:tcPr>
          <w:p w14:paraId="2691DF2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hospital ICU</w:t>
            </w:r>
          </w:p>
        </w:tc>
        <w:tc>
          <w:tcPr>
            <w:tcW w:w="1701" w:type="dxa"/>
            <w:noWrap/>
            <w:vAlign w:val="center"/>
            <w:hideMark/>
          </w:tcPr>
          <w:p w14:paraId="452AB35C" w14:textId="77777777" w:rsidR="00C60488" w:rsidRPr="006F07F4" w:rsidRDefault="00C60488" w:rsidP="0032612B">
            <w:pPr>
              <w:spacing w:before="100" w:after="100" w:line="240" w:lineRule="auto"/>
              <w:jc w:val="center"/>
              <w:rPr>
                <w:rFonts w:cs="Arial"/>
                <w:sz w:val="20"/>
                <w:szCs w:val="20"/>
              </w:rPr>
            </w:pPr>
            <w:r>
              <w:rPr>
                <w:rFonts w:cs="Arial"/>
                <w:sz w:val="20"/>
                <w:szCs w:val="20"/>
              </w:rPr>
              <w:t>252.4</w:t>
            </w:r>
          </w:p>
          <w:p w14:paraId="122FA23F"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119.4</w:t>
            </w:r>
            <w:r w:rsidRPr="006F07F4">
              <w:rPr>
                <w:rFonts w:cs="Arial"/>
                <w:sz w:val="20"/>
                <w:szCs w:val="20"/>
              </w:rPr>
              <w:t>—</w:t>
            </w:r>
            <w:r>
              <w:rPr>
                <w:rFonts w:cs="Arial"/>
                <w:sz w:val="20"/>
                <w:szCs w:val="20"/>
              </w:rPr>
              <w:t>385.5</w:t>
            </w:r>
            <w:r w:rsidRPr="006F07F4">
              <w:rPr>
                <w:rFonts w:cs="Arial"/>
                <w:sz w:val="20"/>
                <w:szCs w:val="20"/>
              </w:rPr>
              <w:t>)</w:t>
            </w:r>
          </w:p>
        </w:tc>
        <w:tc>
          <w:tcPr>
            <w:tcW w:w="5102" w:type="dxa"/>
            <w:vAlign w:val="center"/>
            <w:hideMark/>
          </w:tcPr>
          <w:p w14:paraId="48700BD9" w14:textId="77777777" w:rsidR="00C60488" w:rsidRPr="006F07F4" w:rsidRDefault="00C60488" w:rsidP="0032612B">
            <w:pPr>
              <w:spacing w:before="100" w:after="100" w:line="240" w:lineRule="auto"/>
              <w:rPr>
                <w:rFonts w:cs="Arial"/>
                <w:sz w:val="20"/>
                <w:szCs w:val="20"/>
              </w:rPr>
            </w:pPr>
            <w:r>
              <w:rPr>
                <w:rFonts w:cs="Arial"/>
                <w:sz w:val="20"/>
                <w:szCs w:val="20"/>
              </w:rPr>
              <w:t>Base case from costing study (LTK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uses the cost per bed day in hospital ward;</w:t>
            </w:r>
            <w:r w:rsidRPr="006F07F4">
              <w:rPr>
                <w:rFonts w:cs="Arial"/>
                <w:sz w:val="20"/>
                <w:szCs w:val="20"/>
              </w:rPr>
              <w:t xml:space="preserve"> </w:t>
            </w:r>
            <w:r>
              <w:rPr>
                <w:rFonts w:cs="Arial"/>
                <w:sz w:val="20"/>
                <w:szCs w:val="20"/>
              </w:rPr>
              <w:t>high</w:t>
            </w:r>
            <w:r w:rsidRPr="006F07F4">
              <w:rPr>
                <w:rFonts w:cs="Arial"/>
                <w:sz w:val="20"/>
                <w:szCs w:val="20"/>
              </w:rPr>
              <w:t xml:space="preserve"> value</w:t>
            </w:r>
            <w:r>
              <w:rPr>
                <w:rFonts w:cs="Arial"/>
                <w:sz w:val="20"/>
                <w:szCs w:val="20"/>
              </w:rPr>
              <w:t xml:space="preserve"> from costing study</w:t>
            </w:r>
            <w:r w:rsidRPr="006F07F4">
              <w:rPr>
                <w:rFonts w:cs="Arial"/>
                <w:sz w:val="20"/>
                <w:szCs w:val="20"/>
              </w:rPr>
              <w:t xml:space="preserve"> </w:t>
            </w:r>
            <w:r>
              <w:rPr>
                <w:rFonts w:cs="Arial"/>
                <w:sz w:val="20"/>
                <w:szCs w:val="20"/>
              </w:rPr>
              <w:t>(CWM</w:t>
            </w:r>
            <w:r w:rsidRPr="006F07F4">
              <w:rPr>
                <w:rFonts w:cs="Arial"/>
                <w:sz w:val="20"/>
                <w:szCs w:val="20"/>
              </w:rPr>
              <w:t xml:space="preserve"> hospital</w:t>
            </w:r>
            <w:r>
              <w:rPr>
                <w:rFonts w:cs="Arial"/>
                <w:sz w:val="20"/>
                <w:szCs w:val="20"/>
              </w:rPr>
              <w:t>);</w:t>
            </w:r>
          </w:p>
        </w:tc>
      </w:tr>
      <w:tr w:rsidR="00C60488" w:rsidRPr="006F07F4" w14:paraId="0A568B22" w14:textId="77777777" w:rsidTr="0032612B">
        <w:trPr>
          <w:trHeight w:val="340"/>
        </w:trPr>
        <w:tc>
          <w:tcPr>
            <w:tcW w:w="2268" w:type="dxa"/>
            <w:noWrap/>
            <w:vAlign w:val="center"/>
            <w:hideMark/>
          </w:tcPr>
          <w:p w14:paraId="06736137"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 xml:space="preserve">in hospital </w:t>
            </w:r>
            <w:r w:rsidRPr="006F07F4">
              <w:rPr>
                <w:rFonts w:cs="Arial"/>
                <w:sz w:val="20"/>
                <w:szCs w:val="20"/>
              </w:rPr>
              <w:t>ward</w:t>
            </w:r>
          </w:p>
        </w:tc>
        <w:tc>
          <w:tcPr>
            <w:tcW w:w="1701" w:type="dxa"/>
            <w:noWrap/>
            <w:vAlign w:val="center"/>
            <w:hideMark/>
          </w:tcPr>
          <w:p w14:paraId="13653FEB"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E51D20B"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13F3C844"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Base case </w:t>
            </w:r>
            <w:r>
              <w:rPr>
                <w:rFonts w:cs="Arial"/>
                <w:sz w:val="20"/>
                <w:szCs w:val="20"/>
              </w:rPr>
              <w:t>from costing study (CWM hospital);</w:t>
            </w:r>
            <w:r w:rsidRPr="006F07F4">
              <w:rPr>
                <w:rFonts w:cs="Arial"/>
                <w:sz w:val="20"/>
                <w:szCs w:val="20"/>
              </w:rPr>
              <w:t xml:space="preserve"> </w:t>
            </w:r>
            <w:r>
              <w:rPr>
                <w:rFonts w:cs="Arial"/>
                <w:sz w:val="20"/>
                <w:szCs w:val="20"/>
              </w:rPr>
              <w:t>l</w:t>
            </w:r>
            <w:r w:rsidRPr="006F07F4">
              <w:rPr>
                <w:rFonts w:cs="Arial"/>
                <w:sz w:val="20"/>
                <w:szCs w:val="20"/>
              </w:rPr>
              <w:t>ow value</w:t>
            </w:r>
            <w:r>
              <w:rPr>
                <w:rFonts w:cs="Arial"/>
                <w:sz w:val="20"/>
                <w:szCs w:val="20"/>
              </w:rPr>
              <w:t xml:space="preserve"> from </w:t>
            </w:r>
            <w:r w:rsidRPr="006F07F4">
              <w:rPr>
                <w:rFonts w:cs="Arial"/>
                <w:sz w:val="20"/>
                <w:szCs w:val="20"/>
              </w:rPr>
              <w:t>WHO-CHOICE</w:t>
            </w:r>
            <w:r>
              <w:rPr>
                <w:rFonts w:cs="Arial"/>
                <w:sz w:val="20"/>
                <w:szCs w:val="20"/>
              </w:rPr>
              <w:t xml:space="preserve"> (tertiary hospital); and h</w:t>
            </w:r>
            <w:r w:rsidRPr="006F07F4">
              <w:rPr>
                <w:rFonts w:cs="Arial"/>
                <w:sz w:val="20"/>
                <w:szCs w:val="20"/>
              </w:rPr>
              <w:t>igh value</w:t>
            </w:r>
            <w:r>
              <w:rPr>
                <w:rFonts w:cs="Arial"/>
                <w:sz w:val="20"/>
                <w:szCs w:val="20"/>
              </w:rPr>
              <w:t xml:space="preserve"> from costing study</w:t>
            </w:r>
            <w:r w:rsidRPr="006F07F4">
              <w:rPr>
                <w:rFonts w:cs="Arial"/>
                <w:sz w:val="20"/>
                <w:szCs w:val="20"/>
              </w:rPr>
              <w:t xml:space="preserve"> </w:t>
            </w:r>
            <w:r>
              <w:rPr>
                <w:rFonts w:cs="Arial"/>
                <w:sz w:val="20"/>
                <w:szCs w:val="20"/>
              </w:rPr>
              <w:t>(LTK</w:t>
            </w:r>
            <w:r w:rsidRPr="006F07F4">
              <w:rPr>
                <w:rFonts w:cs="Arial"/>
                <w:sz w:val="20"/>
                <w:szCs w:val="20"/>
              </w:rPr>
              <w:t xml:space="preserve"> hospital</w:t>
            </w:r>
            <w:r>
              <w:rPr>
                <w:rFonts w:cs="Arial"/>
                <w:sz w:val="20"/>
                <w:szCs w:val="20"/>
              </w:rPr>
              <w:t>)</w:t>
            </w:r>
            <w:r w:rsidRPr="006F07F4">
              <w:rPr>
                <w:rFonts w:cs="Arial"/>
                <w:sz w:val="20"/>
                <w:szCs w:val="20"/>
              </w:rPr>
              <w:t>.</w:t>
            </w:r>
          </w:p>
        </w:tc>
      </w:tr>
      <w:tr w:rsidR="00C60488" w:rsidRPr="006F07F4" w14:paraId="7E19DAE6" w14:textId="77777777" w:rsidTr="0032612B">
        <w:trPr>
          <w:trHeight w:val="340"/>
        </w:trPr>
        <w:tc>
          <w:tcPr>
            <w:tcW w:w="2268" w:type="dxa"/>
            <w:noWrap/>
            <w:vAlign w:val="center"/>
            <w:hideMark/>
          </w:tcPr>
          <w:p w14:paraId="35245432" w14:textId="77777777" w:rsidR="00C60488" w:rsidRPr="006F07F4" w:rsidRDefault="00C60488" w:rsidP="0032612B">
            <w:pPr>
              <w:spacing w:before="100" w:after="100" w:line="240" w:lineRule="auto"/>
              <w:rPr>
                <w:rFonts w:cs="Arial"/>
                <w:sz w:val="20"/>
                <w:szCs w:val="20"/>
              </w:rPr>
            </w:pPr>
            <w:r w:rsidRPr="006F07F4">
              <w:rPr>
                <w:rFonts w:cs="Arial"/>
                <w:sz w:val="20"/>
                <w:szCs w:val="20"/>
              </w:rPr>
              <w:t>Cost per bed</w:t>
            </w:r>
            <w:r>
              <w:rPr>
                <w:rFonts w:cs="Arial"/>
                <w:sz w:val="20"/>
                <w:szCs w:val="20"/>
              </w:rPr>
              <w:t xml:space="preserve"> </w:t>
            </w:r>
            <w:r w:rsidRPr="006F07F4">
              <w:rPr>
                <w:rFonts w:cs="Arial"/>
                <w:sz w:val="20"/>
                <w:szCs w:val="20"/>
              </w:rPr>
              <w:t xml:space="preserve">day </w:t>
            </w:r>
            <w:r>
              <w:rPr>
                <w:rFonts w:cs="Arial"/>
                <w:sz w:val="20"/>
                <w:szCs w:val="20"/>
              </w:rPr>
              <w:t>in a PHC ward</w:t>
            </w:r>
          </w:p>
        </w:tc>
        <w:tc>
          <w:tcPr>
            <w:tcW w:w="1701" w:type="dxa"/>
            <w:noWrap/>
            <w:vAlign w:val="center"/>
            <w:hideMark/>
          </w:tcPr>
          <w:p w14:paraId="4DBEC885" w14:textId="77777777" w:rsidR="00C60488" w:rsidRPr="006F07F4" w:rsidRDefault="00C60488" w:rsidP="0032612B">
            <w:pPr>
              <w:spacing w:before="100" w:after="100" w:line="240" w:lineRule="auto"/>
              <w:jc w:val="center"/>
              <w:rPr>
                <w:rFonts w:cs="Arial"/>
                <w:sz w:val="20"/>
                <w:szCs w:val="20"/>
              </w:rPr>
            </w:pPr>
            <w:r>
              <w:rPr>
                <w:rFonts w:cs="Arial"/>
                <w:sz w:val="20"/>
                <w:szCs w:val="20"/>
              </w:rPr>
              <w:t>56.3</w:t>
            </w:r>
          </w:p>
          <w:p w14:paraId="2B1F85A9" w14:textId="77777777" w:rsidR="00C60488" w:rsidRPr="006F07F4" w:rsidRDefault="00C60488" w:rsidP="0032612B">
            <w:pPr>
              <w:spacing w:before="100" w:after="100" w:line="240" w:lineRule="auto"/>
              <w:jc w:val="center"/>
              <w:rPr>
                <w:rFonts w:cs="Arial"/>
                <w:sz w:val="20"/>
                <w:szCs w:val="20"/>
              </w:rPr>
            </w:pPr>
            <w:r w:rsidRPr="006F07F4">
              <w:rPr>
                <w:rFonts w:cs="Arial"/>
                <w:sz w:val="20"/>
                <w:szCs w:val="20"/>
              </w:rPr>
              <w:t>(</w:t>
            </w:r>
            <w:r>
              <w:rPr>
                <w:rFonts w:cs="Arial"/>
                <w:sz w:val="20"/>
                <w:szCs w:val="20"/>
              </w:rPr>
              <w:t>43.3</w:t>
            </w:r>
            <w:r w:rsidRPr="006F07F4">
              <w:rPr>
                <w:rFonts w:cs="Arial"/>
                <w:sz w:val="20"/>
                <w:szCs w:val="20"/>
              </w:rPr>
              <w:t>—</w:t>
            </w:r>
            <w:r>
              <w:rPr>
                <w:rFonts w:cs="Arial"/>
                <w:sz w:val="20"/>
                <w:szCs w:val="20"/>
              </w:rPr>
              <w:t>61.2</w:t>
            </w:r>
            <w:r w:rsidRPr="006F07F4">
              <w:rPr>
                <w:rFonts w:cs="Arial"/>
                <w:sz w:val="20"/>
                <w:szCs w:val="20"/>
              </w:rPr>
              <w:t>)</w:t>
            </w:r>
          </w:p>
        </w:tc>
        <w:tc>
          <w:tcPr>
            <w:tcW w:w="5102" w:type="dxa"/>
            <w:vAlign w:val="center"/>
            <w:hideMark/>
          </w:tcPr>
          <w:p w14:paraId="73577B15" w14:textId="77777777" w:rsidR="00C60488" w:rsidRPr="006F07F4" w:rsidRDefault="00C60488" w:rsidP="0032612B">
            <w:pPr>
              <w:spacing w:before="100" w:after="100" w:line="240" w:lineRule="auto"/>
              <w:rPr>
                <w:rFonts w:cs="Arial"/>
                <w:sz w:val="20"/>
                <w:szCs w:val="20"/>
              </w:rPr>
            </w:pPr>
            <w:r>
              <w:rPr>
                <w:rFonts w:cs="Arial"/>
                <w:sz w:val="20"/>
                <w:szCs w:val="20"/>
              </w:rPr>
              <w:t xml:space="preserve">Same as hospital </w:t>
            </w:r>
            <w:r w:rsidRPr="006F07F4">
              <w:rPr>
                <w:rFonts w:cs="Arial"/>
                <w:sz w:val="20"/>
                <w:szCs w:val="20"/>
              </w:rPr>
              <w:t>ward</w:t>
            </w:r>
          </w:p>
        </w:tc>
      </w:tr>
      <w:tr w:rsidR="00C60488" w:rsidRPr="006F07F4" w14:paraId="7C57525E" w14:textId="77777777" w:rsidTr="0032612B">
        <w:trPr>
          <w:trHeight w:val="340"/>
        </w:trPr>
        <w:tc>
          <w:tcPr>
            <w:tcW w:w="2268" w:type="dxa"/>
            <w:noWrap/>
            <w:vAlign w:val="center"/>
            <w:hideMark/>
          </w:tcPr>
          <w:p w14:paraId="40EF9693" w14:textId="77777777" w:rsidR="00C60488" w:rsidRPr="006F07F4" w:rsidRDefault="00C60488" w:rsidP="0032612B">
            <w:pPr>
              <w:spacing w:before="100" w:after="100" w:line="240" w:lineRule="auto"/>
              <w:rPr>
                <w:rFonts w:cs="Arial"/>
                <w:sz w:val="20"/>
                <w:szCs w:val="20"/>
              </w:rPr>
            </w:pPr>
            <w:r w:rsidRPr="006F07F4">
              <w:rPr>
                <w:rFonts w:cs="Arial"/>
                <w:sz w:val="20"/>
                <w:szCs w:val="20"/>
              </w:rPr>
              <w:t xml:space="preserve">Cost of </w:t>
            </w:r>
            <w:r>
              <w:rPr>
                <w:rFonts w:cs="Arial"/>
                <w:sz w:val="20"/>
                <w:szCs w:val="20"/>
              </w:rPr>
              <w:t xml:space="preserve">oral, injectable, and topical </w:t>
            </w:r>
            <w:r w:rsidRPr="006F07F4">
              <w:rPr>
                <w:rFonts w:cs="Arial"/>
                <w:sz w:val="20"/>
                <w:szCs w:val="20"/>
              </w:rPr>
              <w:t>medicines</w:t>
            </w:r>
          </w:p>
        </w:tc>
        <w:tc>
          <w:tcPr>
            <w:tcW w:w="1701" w:type="dxa"/>
            <w:noWrap/>
            <w:vAlign w:val="center"/>
            <w:hideMark/>
          </w:tcPr>
          <w:p w14:paraId="42706A55" w14:textId="77777777" w:rsidR="00C60488" w:rsidRPr="006F07F4" w:rsidRDefault="00C60488" w:rsidP="0032612B">
            <w:pPr>
              <w:spacing w:before="100" w:after="100" w:line="240" w:lineRule="auto"/>
              <w:jc w:val="center"/>
              <w:rPr>
                <w:rFonts w:cs="Arial"/>
                <w:sz w:val="20"/>
                <w:szCs w:val="20"/>
              </w:rPr>
            </w:pPr>
            <w:r>
              <w:rPr>
                <w:rFonts w:cs="Arial"/>
                <w:sz w:val="20"/>
                <w:szCs w:val="20"/>
              </w:rPr>
              <w:t>varies</w:t>
            </w:r>
          </w:p>
        </w:tc>
        <w:tc>
          <w:tcPr>
            <w:tcW w:w="5102" w:type="dxa"/>
            <w:vAlign w:val="center"/>
            <w:hideMark/>
          </w:tcPr>
          <w:p w14:paraId="6DAC0C0D" w14:textId="77777777" w:rsidR="00C60488" w:rsidRPr="006F07F4" w:rsidRDefault="00C60488" w:rsidP="0032612B">
            <w:pPr>
              <w:spacing w:before="100" w:after="100" w:line="240" w:lineRule="auto"/>
              <w:rPr>
                <w:rFonts w:cs="Arial"/>
                <w:sz w:val="20"/>
                <w:szCs w:val="20"/>
              </w:rPr>
            </w:pPr>
            <w:r w:rsidRPr="006F07F4">
              <w:rPr>
                <w:rFonts w:cs="Arial"/>
                <w:sz w:val="20"/>
                <w:szCs w:val="20"/>
              </w:rPr>
              <w:t>see S</w:t>
            </w:r>
            <w:r>
              <w:rPr>
                <w:rFonts w:cs="Arial"/>
                <w:sz w:val="20"/>
                <w:szCs w:val="20"/>
              </w:rPr>
              <w:t>1</w:t>
            </w:r>
            <w:r w:rsidRPr="006F07F4">
              <w:rPr>
                <w:rFonts w:cs="Arial"/>
                <w:sz w:val="20"/>
                <w:szCs w:val="20"/>
              </w:rPr>
              <w:t xml:space="preserve"> Table</w:t>
            </w:r>
          </w:p>
        </w:tc>
      </w:tr>
    </w:tbl>
    <w:p w14:paraId="3CFFE5E5" w14:textId="77777777" w:rsidR="00C60488" w:rsidRDefault="00C60488" w:rsidP="00C60488">
      <w:pPr>
        <w:pStyle w:val="BodyText"/>
      </w:pPr>
      <w:r w:rsidRPr="000039A6">
        <w:t>CWM</w:t>
      </w:r>
      <w:r>
        <w:t xml:space="preserve">, Colonial War Memorial; ICU, intensive care unit; LTK, Lautoka; PHC, primary healthcare; WHO-CHOICE, </w:t>
      </w:r>
      <w:r w:rsidRPr="008B22D0">
        <w:t>World Health Organization CHOosing Interventions that are Cost-Effective</w:t>
      </w:r>
      <w:r w:rsidRPr="00BC58B0">
        <w:t>.</w:t>
      </w:r>
    </w:p>
    <w:p w14:paraId="0D61288B" w14:textId="7CD59657" w:rsidR="00C60488" w:rsidRDefault="00C60488" w:rsidP="00C60488">
      <w:r>
        <w:t xml:space="preserve">A one-way sensitivity analysis was conducted to examine how sensitive the cost estimates were to variations in unit costs. The </w:t>
      </w:r>
      <w:r w:rsidRPr="00636C57">
        <w:t xml:space="preserve">WHO-CHOICE </w:t>
      </w:r>
      <w:r>
        <w:t xml:space="preserve">project </w:t>
      </w:r>
      <w:r w:rsidRPr="00636C57">
        <w:t>estimate</w:t>
      </w:r>
      <w:r>
        <w:t>d</w:t>
      </w:r>
      <w:r w:rsidRPr="00636C57">
        <w:t xml:space="preserve"> </w:t>
      </w:r>
      <w:r>
        <w:t>the</w:t>
      </w:r>
      <w:r w:rsidRPr="00636C57">
        <w:t xml:space="preserve"> cost for inpatient and outpatient health service delivery</w:t>
      </w:r>
      <w:r>
        <w:t xml:space="preserve"> </w:t>
      </w:r>
      <w:r>
        <w:fldChar w:fldCharType="begin">
          <w:fldData xml:space="preserve">PEVuZE5vdGU+PENpdGU+PEF1dGhvcj5Xb3JsZCBIZWFsdGggT3JnYW5pemF0aW9uPC9BdXRob3I+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</w:fldData>
        </w:fldChar>
      </w:r>
      <w:r>
        <w:instrText xml:space="preserve"> ADDIN EN.JS.CITE </w:instrText>
      </w:r>
      <w:r>
        <w:fldChar w:fldCharType="separate"/>
      </w:r>
      <w:r w:rsidR="00304BDB">
        <w:rPr>
          <w:noProof/>
        </w:rPr>
        <w:t>[</w:t>
      </w:r>
      <w:hyperlink w:anchor="_ENREF_20" w:tooltip="World Health Organization, 2011 #276" w:history="1">
        <w:r w:rsidR="00403973" w:rsidRPr="00403973">
          <w:rPr>
            <w:rStyle w:val="Hyperlink"/>
          </w:rPr>
          <w:t>20</w:t>
        </w:r>
      </w:hyperlink>
      <w:r w:rsidR="00304BDB">
        <w:rPr>
          <w:noProof/>
        </w:rPr>
        <w:t>]</w:t>
      </w:r>
      <w:r>
        <w:fldChar w:fldCharType="end"/>
      </w:r>
      <w:r>
        <w:t xml:space="preserve">. WHO-CHOICE unit costs for PHC visits/presentation and ward admission were lower than our base case values, so we used the former as “low” value and got our “high” values from the costing study (see Table 1). For ICU, our base case used an average of ICU bed day estimates from two hospitals in the Fiji costing study </w:t>
      </w:r>
      <w:r>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instrText xml:space="preserve"> ADDIN EN.JS.CITE </w:instrText>
      </w:r>
      <w:r>
        <w:fldChar w:fldCharType="separate"/>
      </w:r>
      <w:r w:rsidR="00304BDB">
        <w:rPr>
          <w:noProof/>
        </w:rPr>
        <w:t>[</w:t>
      </w:r>
      <w:hyperlink w:anchor="_ENREF_19" w:tooltip="Irava, 2012 #274" w:history="1">
        <w:r w:rsidR="00403973" w:rsidRPr="00403973">
          <w:rPr>
            <w:rStyle w:val="Hyperlink"/>
          </w:rPr>
          <w:t>19</w:t>
        </w:r>
      </w:hyperlink>
      <w:r w:rsidR="00304BDB">
        <w:rPr>
          <w:noProof/>
        </w:rPr>
        <w:t>]</w:t>
      </w:r>
      <w:r>
        <w:fldChar w:fldCharType="end"/>
      </w:r>
      <w:r>
        <w:t xml:space="preserve">, so the two estimates as our low/high value. For laboratory tests, used wide (±50%) variation to reflect reasonable uncertainty. The results of the sensitivity analysis were reported in a tornado chart. </w:t>
      </w:r>
    </w:p>
    <w:p w14:paraId="3B10F9EB" w14:textId="49A0EE45" w:rsidR="00C60488" w:rsidRDefault="00C60488" w:rsidP="001D442C">
      <w:r>
        <w:t xml:space="preserve">Costs were reported in 2020 United States dollars (US$). Costs obtained in other years and/or different currencies converted to </w:t>
      </w:r>
      <w:r w:rsidRPr="00D212EE">
        <w:t>Fijian dollar</w:t>
      </w:r>
      <w:r>
        <w:t xml:space="preserve"> (US$) using the average exchange rate in that year</w:t>
      </w:r>
      <w:r w:rsidR="00CA7E6B">
        <w:t xml:space="preserve"> </w:t>
      </w:r>
      <w:r w:rsidR="00CA7E6B">
        <w:fldChar w:fldCharType="begin">
          <w:fldData xml:space="preserve">PEVuZE5vdGU+PENpdGU+PEF1dGhvcj5UaGUgV29ybGQgQmFuazwvQXV0aG9yPjxZZWFyPjIwMjI8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</w:fldData>
        </w:fldChar>
      </w:r>
      <w:r w:rsidR="00CA7E6B">
        <w:instrText xml:space="preserve"> ADDIN EN.JS.CITE </w:instrText>
      </w:r>
      <w:r w:rsidR="00CA7E6B">
        <w:fldChar w:fldCharType="separate"/>
      </w:r>
      <w:r w:rsidR="00CA7E6B">
        <w:rPr>
          <w:noProof/>
        </w:rPr>
        <w:t>[</w:t>
      </w:r>
      <w:hyperlink w:anchor="_ENREF_21" w:tooltip="The World Bank, 2022 #240" w:history="1">
        <w:r w:rsidR="00403973" w:rsidRPr="00403973">
          <w:rPr>
            <w:rStyle w:val="Hyperlink"/>
          </w:rPr>
          <w:t>21</w:t>
        </w:r>
      </w:hyperlink>
      <w:r w:rsidR="00CA7E6B">
        <w:rPr>
          <w:noProof/>
        </w:rPr>
        <w:t>]</w:t>
      </w:r>
      <w:r w:rsidR="00CA7E6B">
        <w:fldChar w:fldCharType="end"/>
      </w:r>
      <w:r>
        <w:t xml:space="preserve">, adjusted to 2020 prices using GDP deflator </w:t>
      </w:r>
      <w:r>
        <w:fldChar w:fldCharType="begin">
          <w:fldData xml:space="preserve">PEVuZE5vdGU+PENpdGU+PEF1dGhvcj5UaGUgV29ybGQgQmFuazwvQXV0aG9yPjxZZWFyPjIwMjI8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</w:fldData>
        </w:fldChar>
      </w:r>
      <w:r>
        <w:instrText xml:space="preserve"> ADDIN EN.JS.CITE </w:instrText>
      </w:r>
      <w:r>
        <w:fldChar w:fldCharType="separate"/>
      </w:r>
      <w:r w:rsidR="00304BDB">
        <w:rPr>
          <w:noProof/>
        </w:rPr>
        <w:t>[</w:t>
      </w:r>
      <w:hyperlink w:anchor="_ENREF_22" w:tooltip="The World Bank, 2022 #252" w:history="1">
        <w:r w:rsidR="00403973" w:rsidRPr="00403973">
          <w:rPr>
            <w:rStyle w:val="Hyperlink"/>
          </w:rPr>
          <w:t>22</w:t>
        </w:r>
      </w:hyperlink>
      <w:r w:rsidR="00304BDB">
        <w:rPr>
          <w:noProof/>
        </w:rPr>
        <w:t>]</w:t>
      </w:r>
      <w:r>
        <w:fldChar w:fldCharType="end"/>
      </w:r>
      <w:r>
        <w:t xml:space="preserve">, and converted back to US$ using </w:t>
      </w:r>
      <w:r>
        <w:lastRenderedPageBreak/>
        <w:t>2020 exchange rates</w:t>
      </w:r>
      <w:commentRangeStart w:id="12"/>
      <w:r>
        <w:t xml:space="preserve">. We assumed scabies as an acute disease and we did not account for any healthcare costs accruing beyond one year, and therefore did not apply any discounting </w:t>
      </w:r>
      <w:commentRangeEnd w:id="12"/>
      <w:r w:rsidR="003F2B7F">
        <w:rPr>
          <w:rStyle w:val="CommentReference"/>
        </w:rPr>
        <w:commentReference w:id="12"/>
      </w:r>
      <w:r>
        <w:fldChar w:fldCharType="begin">
          <w:fldData xml:space="preserve">PEVuZE5vdGU+PENpdGU+PEF1dGhvcj5DaGFpeWFrdW5hcHJ1azwvQXV0aG9yPjxZZWFyPjIwMTg8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</w:fldData>
        </w:fldChar>
      </w:r>
      <w:r>
        <w:instrText xml:space="preserve"> ADDIN EN.JS.CITE </w:instrText>
      </w:r>
      <w:r>
        <w:fldChar w:fldCharType="separate"/>
      </w:r>
      <w:r w:rsidR="00304BDB">
        <w:rPr>
          <w:noProof/>
        </w:rPr>
        <w:t>[</w:t>
      </w:r>
      <w:hyperlink w:anchor="_ENREF_23" w:tooltip="Chaiyakunapruk, 2018 #272" w:history="1">
        <w:r w:rsidR="00403973" w:rsidRPr="00403973">
          <w:rPr>
            <w:rStyle w:val="Hyperlink"/>
          </w:rPr>
          <w:t>23</w:t>
        </w:r>
      </w:hyperlink>
      <w:r w:rsidR="00304BDB">
        <w:rPr>
          <w:noProof/>
        </w:rPr>
        <w:t>]</w:t>
      </w:r>
      <w:r>
        <w:fldChar w:fldCharType="end"/>
      </w:r>
      <w:r>
        <w:t xml:space="preserve">. </w:t>
      </w:r>
      <w:r w:rsidRPr="00B40047">
        <w:t>All analyses were conducted using R version 4.3.2 (R Foundation for Statistical Computing, Vienna, Austria).</w:t>
      </w:r>
    </w:p>
    <w:p w14:paraId="6EB0D05B" w14:textId="77777777" w:rsidR="00C900C9" w:rsidRDefault="00C900C9" w:rsidP="004F7F05">
      <w:pPr>
        <w:pStyle w:val="Heading2"/>
      </w:pPr>
      <w:r w:rsidRPr="00C900C9">
        <w:t>Ethics statement</w:t>
      </w:r>
    </w:p>
    <w:p w14:paraId="7246DB41" w14:textId="6F6D1CBA" w:rsidR="00C900C9" w:rsidRDefault="729C7253" w:rsidP="729C7253">
      <w:r>
        <w:t xml:space="preserve">The study was performed as part of the Big SHIFT trial investigating the effects of ivermectin-based mass drug administration for the control of scabies and SSTIs (ACTRN12618000461291). Ethical approval for Big SHIFT was granted by the Fiji National Health Research Ethics Review Committee (2018.38.NOR) and the Royal Children’s Hospital Human Research Ethics Committee in Melbourne, Australia (38020). </w:t>
      </w:r>
    </w:p>
    <w:p w14:paraId="5935D541" w14:textId="574A2CC4" w:rsidR="00091886" w:rsidRDefault="006D0EA1" w:rsidP="008A0473">
      <w:pPr>
        <w:pStyle w:val="Heading1"/>
      </w:pPr>
      <w:bookmarkStart w:id="13" w:name="results"/>
      <w:bookmarkEnd w:id="4"/>
      <w:bookmarkEnd w:id="11"/>
      <w:r>
        <w:t>Results</w:t>
      </w:r>
    </w:p>
    <w:p w14:paraId="5935D542" w14:textId="690A6970" w:rsidR="00091886" w:rsidRDefault="00B831DD" w:rsidP="004F7F05">
      <w:pPr>
        <w:pStyle w:val="Heading2"/>
      </w:pPr>
      <w:bookmarkStart w:id="14" w:name="patient-characteristics"/>
      <w:r>
        <w:t>C</w:t>
      </w:r>
      <w:r w:rsidR="006D0EA1">
        <w:t>haracteristics</w:t>
      </w:r>
      <w:r>
        <w:t xml:space="preserve"> of </w:t>
      </w:r>
      <w:r w:rsidR="00C3070A">
        <w:t>presentations and admissions</w:t>
      </w:r>
    </w:p>
    <w:p w14:paraId="41A13981" w14:textId="2CC44E64" w:rsidR="005607E4" w:rsidRDefault="004849EF" w:rsidP="00B20845">
      <w:r>
        <w:t>The e</w:t>
      </w:r>
      <w:r w:rsidR="004628E5">
        <w:t xml:space="preserve">xpected annual number of </w:t>
      </w:r>
      <w:r w:rsidR="003C6FCF">
        <w:t>PHC presentations</w:t>
      </w:r>
      <w:r w:rsidR="004628E5">
        <w:t xml:space="preserve"> </w:t>
      </w:r>
      <w:r w:rsidR="00303857">
        <w:t xml:space="preserve">in the </w:t>
      </w:r>
      <w:r w:rsidR="009B22F5">
        <w:t>N</w:t>
      </w:r>
      <w:r w:rsidR="00303857">
        <w:t xml:space="preserve">orthern Division </w:t>
      </w:r>
      <w:r w:rsidR="004628E5">
        <w:t>was</w:t>
      </w:r>
      <w:r w:rsidR="006D0EA1">
        <w:t xml:space="preserve"> 3,</w:t>
      </w:r>
      <w:r w:rsidR="009B22F5">
        <w:t xml:space="preserve">747 </w:t>
      </w:r>
      <w:r w:rsidR="003C6FCF">
        <w:t xml:space="preserve">for </w:t>
      </w:r>
      <w:r w:rsidR="00303857">
        <w:t xml:space="preserve">scabies and </w:t>
      </w:r>
      <w:r w:rsidR="00942CCD">
        <w:t>1</w:t>
      </w:r>
      <w:r w:rsidR="005B3F30">
        <w:t>1</w:t>
      </w:r>
      <w:r w:rsidR="00942CCD">
        <w:t>,</w:t>
      </w:r>
      <w:r w:rsidR="005B3F30">
        <w:t>292</w:t>
      </w:r>
      <w:r w:rsidR="00942CCD">
        <w:t xml:space="preserve"> </w:t>
      </w:r>
      <w:r w:rsidR="003C6FCF">
        <w:t xml:space="preserve">for </w:t>
      </w:r>
      <w:r w:rsidR="00303857">
        <w:t xml:space="preserve">related </w:t>
      </w:r>
      <w:r w:rsidR="00942CCD">
        <w:t>SSTI</w:t>
      </w:r>
      <w:r w:rsidR="00303857">
        <w:t xml:space="preserve"> presentations</w:t>
      </w:r>
      <w:r w:rsidR="00942CCD">
        <w:t xml:space="preserve"> (Table 1)</w:t>
      </w:r>
      <w:r w:rsidR="00D61AFA">
        <w:t>.</w:t>
      </w:r>
      <w:r w:rsidR="006D0EA1">
        <w:t xml:space="preserve"> </w:t>
      </w:r>
      <w:r w:rsidR="0070769B">
        <w:t xml:space="preserve">Over 80% of PHC presentations were patients </w:t>
      </w:r>
      <w:r w:rsidR="00942CCD">
        <w:t xml:space="preserve">of </w:t>
      </w:r>
      <w:r w:rsidR="0070769B">
        <w:t xml:space="preserve">iTaukei ethnicity. </w:t>
      </w:r>
      <w:r w:rsidR="000506D1">
        <w:t>T</w:t>
      </w:r>
      <w:r w:rsidR="0070769B">
        <w:t xml:space="preserve">he median age was </w:t>
      </w:r>
      <w:r w:rsidR="0045414A">
        <w:t>lower</w:t>
      </w:r>
      <w:r w:rsidR="00254277">
        <w:t xml:space="preserve"> for patients </w:t>
      </w:r>
      <w:r w:rsidR="0045414A">
        <w:t xml:space="preserve">presenting </w:t>
      </w:r>
      <w:r w:rsidR="00254277">
        <w:t>with scabies</w:t>
      </w:r>
      <w:r w:rsidR="0045414A">
        <w:t xml:space="preserve">, compared with </w:t>
      </w:r>
      <w:r w:rsidR="00254277">
        <w:t>those</w:t>
      </w:r>
      <w:r w:rsidR="0070769B">
        <w:t xml:space="preserve"> </w:t>
      </w:r>
      <w:r w:rsidR="0045414A">
        <w:t>scabies</w:t>
      </w:r>
      <w:r w:rsidR="000506D1">
        <w:t>-related</w:t>
      </w:r>
      <w:r w:rsidR="00254277">
        <w:t xml:space="preserve"> </w:t>
      </w:r>
      <w:r w:rsidR="0070769B">
        <w:t>SSTI</w:t>
      </w:r>
      <w:r w:rsidR="00254277">
        <w:t>s</w:t>
      </w:r>
      <w:r w:rsidR="000506D1">
        <w:t xml:space="preserve"> presentation or admissions</w:t>
      </w:r>
      <w:r w:rsidR="0070769B">
        <w:t xml:space="preserve">. </w:t>
      </w:r>
      <w:r w:rsidR="002939B9">
        <w:t>617</w:t>
      </w:r>
      <w:r w:rsidR="005607E4">
        <w:t xml:space="preserve"> </w:t>
      </w:r>
      <w:r w:rsidR="002272C1">
        <w:t xml:space="preserve">cases of scabies-related SSTI admissions are </w:t>
      </w:r>
      <w:r w:rsidR="006E560A">
        <w:t>expected annually in the Northern Division</w:t>
      </w:r>
      <w:r w:rsidR="005607E4">
        <w:t>.</w:t>
      </w:r>
      <w:r w:rsidR="00517917">
        <w:t xml:space="preserve"> </w:t>
      </w:r>
      <w:r w:rsidR="00826111" w:rsidRPr="00826111">
        <w:t xml:space="preserve">The </w:t>
      </w:r>
      <w:r w:rsidR="00BC0DD9">
        <w:t>average</w:t>
      </w:r>
      <w:r w:rsidR="00826111" w:rsidRPr="00826111">
        <w:t xml:space="preserve"> length of stay (</w:t>
      </w:r>
      <w:r w:rsidR="006E5E31">
        <w:t>bed days</w:t>
      </w:r>
      <w:r w:rsidR="00826111" w:rsidRPr="00826111">
        <w:t xml:space="preserve">) of </w:t>
      </w:r>
      <w:r w:rsidR="006E5E31">
        <w:t xml:space="preserve">these </w:t>
      </w:r>
      <w:r w:rsidR="00826111" w:rsidRPr="00826111">
        <w:t xml:space="preserve">admissions </w:t>
      </w:r>
      <w:r w:rsidR="00CF44BB">
        <w:t>wa</w:t>
      </w:r>
      <w:r w:rsidR="006E5E31">
        <w:t>s</w:t>
      </w:r>
      <w:r w:rsidR="00826111" w:rsidRPr="00826111">
        <w:t xml:space="preserve"> </w:t>
      </w:r>
      <w:r w:rsidR="00BC0DD9">
        <w:t>about 7</w:t>
      </w:r>
      <w:r w:rsidR="00826111" w:rsidRPr="00826111">
        <w:t xml:space="preserve"> days</w:t>
      </w:r>
      <w:r w:rsidR="006E5E31">
        <w:t>.</w:t>
      </w:r>
      <w:r w:rsidR="005607E4">
        <w:t xml:space="preserve"> </w:t>
      </w:r>
      <w:r w:rsidR="00490B73">
        <w:t>S</w:t>
      </w:r>
      <w:r w:rsidR="0060142B">
        <w:t>2 Table contains the e</w:t>
      </w:r>
      <w:r w:rsidR="0060142B" w:rsidRPr="0060142B">
        <w:t xml:space="preserve">stimated annual number of </w:t>
      </w:r>
      <w:r w:rsidR="00F31C53">
        <w:t>non</w:t>
      </w:r>
      <w:r w:rsidR="00F31C53" w:rsidRPr="0060142B">
        <w:t>-scabies</w:t>
      </w:r>
      <w:r w:rsidR="0060142B" w:rsidRPr="0060142B">
        <w:t xml:space="preserve">-related </w:t>
      </w:r>
      <w:r w:rsidR="0060142B">
        <w:t>SSTIs.</w:t>
      </w:r>
    </w:p>
    <w:p w14:paraId="7A4C88F7" w14:textId="77777777" w:rsidR="00C60488" w:rsidRDefault="00C60488" w:rsidP="00C60488">
      <w:pPr>
        <w:pStyle w:val="Heading2"/>
      </w:pPr>
      <w:r>
        <w:t>Healthcare resource use and costs per case</w:t>
      </w:r>
    </w:p>
    <w:p w14:paraId="07935541" w14:textId="69912F1C" w:rsidR="00C60488" w:rsidRDefault="00C60488" w:rsidP="00B20845">
      <w:bookmarkStart w:id="15" w:name="primary-health-care-patients"/>
      <w:r w:rsidRPr="001E49F9">
        <w:t>The average cost per presentation was US$</w:t>
      </w:r>
      <w:r w:rsidRPr="006B4759">
        <w:t>17.7</w:t>
      </w:r>
      <w:r w:rsidRPr="001E49F9">
        <w:t xml:space="preserve"> for scabies and US$</w:t>
      </w:r>
      <w:r w:rsidRPr="006B4759">
        <w:t>18.3</w:t>
      </w:r>
      <w:r w:rsidRPr="001E49F9">
        <w:t xml:space="preserve"> for scabies-related SSTIs (Table 3).</w:t>
      </w:r>
      <w:r>
        <w:t xml:space="preserve"> Approximately two-thirds of costs of scabies and related SSTI presentations were for clinic visits. Patients presenting with scabies were more likely to be prescribed topical (costs, $4.0 per case), while related SSTI patients were more likely to be prescribed oral </w:t>
      </w:r>
      <w:r>
        <w:lastRenderedPageBreak/>
        <w:t xml:space="preserve">antibiotics (costs, $2.1 per case). Additionally, hose with scabies were more likely than those with related SSTIs to require admission or referral. Table S3 in the supplementary appendix contains the proportion of presentations and admissions requiring each resource use category. </w:t>
      </w:r>
      <w:bookmarkEnd w:id="15"/>
    </w:p>
    <w:p w14:paraId="40521463" w14:textId="5EBC8398" w:rsidR="00911A3C" w:rsidRDefault="00911A3C" w:rsidP="00087B69">
      <w:pPr>
        <w:pStyle w:val="Caption"/>
        <w:rPr>
          <w:noProof/>
        </w:rPr>
      </w:pPr>
      <w:r w:rsidRPr="008056C6">
        <w:t>Table</w:t>
      </w:r>
      <w:r>
        <w:t xml:space="preserve"> </w:t>
      </w:r>
      <w:r w:rsidR="00946D80">
        <w:fldChar w:fldCharType="begin"/>
      </w:r>
      <w:r w:rsidR="00946D80">
        <w:instrText xml:space="preserve"> SEQ Table \* ARABIC </w:instrText>
      </w:r>
      <w:r w:rsidR="00946D80">
        <w:fldChar w:fldCharType="separate"/>
      </w:r>
      <w:r w:rsidR="005D14C6">
        <w:rPr>
          <w:noProof/>
        </w:rPr>
        <w:t>2</w:t>
      </w:r>
      <w:r w:rsidR="00946D80">
        <w:rPr>
          <w:noProof/>
        </w:rPr>
        <w:fldChar w:fldCharType="end"/>
      </w:r>
      <w:r w:rsidR="004B254C">
        <w:rPr>
          <w:noProof/>
        </w:rPr>
        <w:t xml:space="preserve">. </w:t>
      </w:r>
      <w:r w:rsidR="00165922">
        <w:rPr>
          <w:noProof/>
        </w:rPr>
        <w:t xml:space="preserve">Estimated </w:t>
      </w:r>
      <w:r w:rsidR="00F2045B">
        <w:rPr>
          <w:noProof/>
        </w:rPr>
        <w:t xml:space="preserve">annual </w:t>
      </w:r>
      <w:r w:rsidR="001F6C3F">
        <w:rPr>
          <w:noProof/>
        </w:rPr>
        <w:t xml:space="preserve">number </w:t>
      </w:r>
      <w:r w:rsidR="004B254C">
        <w:rPr>
          <w:noProof/>
        </w:rPr>
        <w:t xml:space="preserve">of </w:t>
      </w:r>
      <w:r w:rsidR="00A16E9E">
        <w:rPr>
          <w:noProof/>
        </w:rPr>
        <w:t>PHC</w:t>
      </w:r>
      <w:r w:rsidR="001F6C3F">
        <w:rPr>
          <w:noProof/>
        </w:rPr>
        <w:t xml:space="preserve"> presentations</w:t>
      </w:r>
      <w:r w:rsidR="004B254C">
        <w:rPr>
          <w:noProof/>
        </w:rPr>
        <w:t xml:space="preserve"> and </w:t>
      </w:r>
      <w:r w:rsidR="001F6C3F">
        <w:rPr>
          <w:noProof/>
        </w:rPr>
        <w:t xml:space="preserve">admissions </w:t>
      </w:r>
      <w:r w:rsidR="004B254C">
        <w:rPr>
          <w:noProof/>
        </w:rPr>
        <w:t xml:space="preserve">with </w:t>
      </w:r>
      <w:r w:rsidR="001F6C3F">
        <w:rPr>
          <w:noProof/>
        </w:rPr>
        <w:t xml:space="preserve">scabies and scabies-related </w:t>
      </w:r>
      <w:r w:rsidR="004B254C">
        <w:rPr>
          <w:noProof/>
        </w:rPr>
        <w:t>skin and</w:t>
      </w:r>
      <w:r w:rsidR="007F4DBE">
        <w:rPr>
          <w:noProof/>
        </w:rPr>
        <w:t xml:space="preserve"> </w:t>
      </w:r>
      <w:r w:rsidR="004B254C">
        <w:rPr>
          <w:noProof/>
        </w:rPr>
        <w:t>soft tissue infections in Northern Division, Fiji.</w:t>
      </w:r>
    </w:p>
    <w:tbl>
      <w:tblPr>
        <w:tblW w:w="0" w:type="auto"/>
        <w:tblLayout w:type="fixed"/>
        <w:tblLook w:val="0420" w:firstRow="1" w:lastRow="0" w:firstColumn="0" w:lastColumn="0" w:noHBand="0" w:noVBand="1"/>
      </w:tblPr>
      <w:tblGrid>
        <w:gridCol w:w="3118"/>
        <w:gridCol w:w="2016"/>
        <w:gridCol w:w="2016"/>
        <w:gridCol w:w="2016"/>
      </w:tblGrid>
      <w:tr w:rsidR="005A5568" w:rsidRPr="00D70F5C" w14:paraId="1CF2B4C4" w14:textId="77777777" w:rsidTr="00E07BB2">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8F15F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D70F5C">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A2016" w14:textId="0832024C"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BDBBCB" w14:textId="10A24126"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A1F61" w14:textId="37AF2F20" w:rsidR="005A5568" w:rsidRPr="00D70F5C" w:rsidRDefault="005A5568" w:rsidP="00E07BB2">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D70F5C">
              <w:rPr>
                <w:rFonts w:eastAsia="Helvetica" w:cs="Arial"/>
                <w:color w:val="000000"/>
                <w:sz w:val="20"/>
                <w:szCs w:val="20"/>
              </w:rPr>
              <w:t>Scabies-related SSTI admissions</w:t>
            </w:r>
          </w:p>
        </w:tc>
      </w:tr>
      <w:tr w:rsidR="002F2083" w:rsidRPr="00D70F5C" w14:paraId="257F7BEB"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885F24" w14:textId="096FB68B" w:rsidR="002F2083" w:rsidRPr="00D70F5C" w:rsidRDefault="000B5377"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Helvetica" w:cs="Arial"/>
                <w:color w:val="000000"/>
                <w:sz w:val="20"/>
                <w:szCs w:val="20"/>
              </w:rPr>
            </w:pPr>
            <w:r>
              <w:rPr>
                <w:rFonts w:eastAsia="Helvetica" w:cs="Arial"/>
                <w:color w:val="000000"/>
                <w:sz w:val="20"/>
                <w:szCs w:val="20"/>
              </w:rPr>
              <w:t>Annual total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B6AFB6" w14:textId="7BC76978"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3747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7FA578" w14:textId="18EBA0B0"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11292</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FBC9F5" w14:textId="63F4CC6C" w:rsidR="002F2083" w:rsidRPr="00D70F5C" w:rsidRDefault="00B919F4"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617</w:t>
            </w:r>
          </w:p>
        </w:tc>
      </w:tr>
      <w:tr w:rsidR="005A5568" w:rsidRPr="00D70F5C" w14:paraId="467D566C"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0D85AB"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Sex, </w:t>
            </w:r>
            <w:commentRangeStart w:id="16"/>
            <w:r w:rsidRPr="003F2B7F">
              <w:rPr>
                <w:rFonts w:eastAsia="Helvetica" w:cs="Arial"/>
                <w:color w:val="000000"/>
                <w:sz w:val="20"/>
                <w:szCs w:val="20"/>
                <w:highlight w:val="yellow"/>
                <w:rPrChange w:id="17" w:author="Lucia Romani" w:date="2024-05-27T11:58:00Z">
                  <w:rPr>
                    <w:rFonts w:eastAsia="Helvetica" w:cs="Arial"/>
                    <w:color w:val="000000"/>
                    <w:sz w:val="20"/>
                    <w:szCs w:val="20"/>
                  </w:rPr>
                </w:rPrChange>
              </w:rPr>
              <w:t>no.</w:t>
            </w:r>
            <w:r w:rsidRPr="00D70F5C">
              <w:rPr>
                <w:rFonts w:eastAsia="Helvetica" w:cs="Arial"/>
                <w:color w:val="000000"/>
                <w:sz w:val="20"/>
                <w:szCs w:val="20"/>
              </w:rPr>
              <w:t xml:space="preserve"> </w:t>
            </w:r>
            <w:commentRangeEnd w:id="16"/>
            <w:r w:rsidR="003F2B7F">
              <w:rPr>
                <w:rStyle w:val="CommentReference"/>
              </w:rPr>
              <w:commentReference w:id="16"/>
            </w:r>
            <w:r w:rsidRPr="00D70F5C">
              <w:rPr>
                <w:rFonts w:eastAsia="Helvetica" w:cs="Arial"/>
                <w:color w:val="000000"/>
                <w:sz w:val="20"/>
                <w:szCs w:val="20"/>
              </w:rPr>
              <w:t>(%)</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CDA90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D9EBA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3125A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9EF16E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694B45"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796E55"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1969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8A8BAC" w14:textId="75F4FA87"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6179</w:t>
            </w:r>
            <w:r w:rsidRPr="00D70F5C">
              <w:rPr>
                <w:rFonts w:eastAsia="Helvetica" w:cs="Arial"/>
                <w:color w:val="000000"/>
                <w:sz w:val="20"/>
                <w:szCs w:val="20"/>
              </w:rPr>
              <w:t xml:space="preserve"> </w:t>
            </w:r>
            <w:r w:rsidR="005A5568" w:rsidRPr="00D70F5C">
              <w:rPr>
                <w:rFonts w:eastAsia="Helvetica" w:cs="Arial"/>
                <w:color w:val="000000"/>
                <w:sz w:val="20"/>
                <w:szCs w:val="20"/>
              </w:rPr>
              <w:t>(55%)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1D0253" w14:textId="523BF91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24</w:t>
            </w:r>
            <w:r w:rsidRPr="00D70F5C">
              <w:rPr>
                <w:rFonts w:eastAsia="Helvetica" w:cs="Arial"/>
                <w:color w:val="000000"/>
                <w:sz w:val="20"/>
                <w:szCs w:val="20"/>
              </w:rPr>
              <w:t xml:space="preserve"> (53%)</w:t>
            </w:r>
          </w:p>
        </w:tc>
      </w:tr>
      <w:tr w:rsidR="005A5568" w:rsidRPr="00D70F5C" w14:paraId="55FFC308"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4D63D3"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Female</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FB3DF7"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1755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84FBED" w14:textId="61CFBE58" w:rsidR="005A5568" w:rsidRPr="00D70F5C" w:rsidRDefault="001D537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5052</w:t>
            </w:r>
            <w:r w:rsidRPr="00D70F5C">
              <w:rPr>
                <w:rFonts w:eastAsia="Helvetica" w:cs="Arial"/>
                <w:color w:val="000000"/>
                <w:sz w:val="20"/>
                <w:szCs w:val="20"/>
              </w:rPr>
              <w:t xml:space="preserve"> </w:t>
            </w:r>
            <w:r w:rsidR="005A5568" w:rsidRPr="00D70F5C">
              <w:rPr>
                <w:rFonts w:eastAsia="Helvetica" w:cs="Arial"/>
                <w:color w:val="000000"/>
                <w:sz w:val="20"/>
                <w:szCs w:val="20"/>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C1B313" w14:textId="79C631BF"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w:t>
            </w:r>
            <w:r w:rsidR="00DE4592">
              <w:rPr>
                <w:rFonts w:eastAsia="Helvetica" w:cs="Arial"/>
                <w:color w:val="000000"/>
                <w:sz w:val="20"/>
                <w:szCs w:val="20"/>
              </w:rPr>
              <w:t>93</w:t>
            </w:r>
            <w:r w:rsidRPr="00D70F5C">
              <w:rPr>
                <w:rFonts w:eastAsia="Helvetica" w:cs="Arial"/>
                <w:color w:val="000000"/>
                <w:sz w:val="20"/>
                <w:szCs w:val="20"/>
              </w:rPr>
              <w:t xml:space="preserve"> (47%)</w:t>
            </w:r>
          </w:p>
        </w:tc>
      </w:tr>
      <w:tr w:rsidR="005A5568" w:rsidRPr="00D70F5C" w14:paraId="562EDA4D"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E9EFA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Age, median (IQR)</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9BF37F" w14:textId="00EE5FA9"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 (1, 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92574" w14:textId="5197D004"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12 (3, 33)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7EB692" w14:textId="1A28280D"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33 (9, 55)</w:t>
            </w:r>
          </w:p>
        </w:tc>
      </w:tr>
      <w:tr w:rsidR="005A5568" w:rsidRPr="00D70F5C" w14:paraId="7787D06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799EF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Age category, </w:t>
            </w:r>
            <w:r w:rsidRPr="003F2B7F">
              <w:rPr>
                <w:rFonts w:eastAsia="Helvetica" w:cs="Arial"/>
                <w:color w:val="000000"/>
                <w:sz w:val="20"/>
                <w:szCs w:val="20"/>
                <w:highlight w:val="yellow"/>
                <w:rPrChange w:id="18" w:author="Lucia Romani" w:date="2024-05-27T11:58:00Z">
                  <w:rPr>
                    <w:rFonts w:eastAsia="Helvetica" w:cs="Arial"/>
                    <w:color w:val="000000"/>
                    <w:sz w:val="20"/>
                    <w:szCs w:val="20"/>
                  </w:rPr>
                </w:rPrChange>
              </w:rPr>
              <w:t>no.</w:t>
            </w:r>
            <w:r w:rsidRPr="00D70F5C">
              <w:rPr>
                <w:rFonts w:eastAsia="Helvetica" w:cs="Arial"/>
                <w:color w:val="000000"/>
                <w:sz w:val="20"/>
                <w:szCs w:val="20"/>
              </w:rPr>
              <w:t xml:space="preserve">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D3CE74"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AA433D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65E17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31807D99"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52B30B"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0-4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AB8CAD"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2066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40C754" w14:textId="436F6F49" w:rsidR="005A5568" w:rsidRPr="00E21D03"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highlight w:val="yellow"/>
                <w:rPrChange w:id="19" w:author="Lucia Romani" w:date="2024-05-27T12:09:00Z">
                  <w:rPr>
                    <w:rFonts w:eastAsia="Times New Roman" w:cs="Arial"/>
                    <w:sz w:val="20"/>
                    <w:szCs w:val="20"/>
                  </w:rPr>
                </w:rPrChange>
              </w:rPr>
            </w:pPr>
            <w:r w:rsidRPr="00E21D03">
              <w:rPr>
                <w:rFonts w:eastAsia="Helvetica" w:cs="Arial"/>
                <w:color w:val="000000"/>
                <w:sz w:val="20"/>
                <w:szCs w:val="20"/>
                <w:highlight w:val="yellow"/>
                <w:rPrChange w:id="20" w:author="Lucia Romani" w:date="2024-05-27T12:09:00Z">
                  <w:rPr>
                    <w:rFonts w:eastAsia="Helvetica" w:cs="Arial"/>
                    <w:color w:val="000000"/>
                    <w:sz w:val="20"/>
                    <w:szCs w:val="20"/>
                  </w:rPr>
                </w:rPrChange>
              </w:rPr>
              <w:t xml:space="preserve">3844 </w:t>
            </w:r>
            <w:r w:rsidR="005A5568" w:rsidRPr="00E21D03">
              <w:rPr>
                <w:rFonts w:eastAsia="Helvetica" w:cs="Arial"/>
                <w:color w:val="000000"/>
                <w:sz w:val="20"/>
                <w:szCs w:val="20"/>
                <w:highlight w:val="yellow"/>
                <w:rPrChange w:id="21" w:author="Lucia Romani" w:date="2024-05-27T12:09:00Z">
                  <w:rPr>
                    <w:rFonts w:eastAsia="Helvetica" w:cs="Arial"/>
                    <w:color w:val="000000"/>
                    <w:sz w:val="20"/>
                    <w:szCs w:val="20"/>
                  </w:rPr>
                </w:rPrChange>
              </w:rPr>
              <w:t>(35%)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2BAC5F" w14:textId="250D29F3"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11</w:t>
            </w:r>
            <w:r w:rsidR="00DE4592">
              <w:rPr>
                <w:rFonts w:eastAsia="Helvetica" w:cs="Arial"/>
                <w:color w:val="000000"/>
                <w:sz w:val="20"/>
                <w:szCs w:val="20"/>
              </w:rPr>
              <w:t>9</w:t>
            </w:r>
            <w:r w:rsidRPr="00D70F5C">
              <w:rPr>
                <w:rFonts w:eastAsia="Helvetica" w:cs="Arial"/>
                <w:color w:val="000000"/>
                <w:sz w:val="20"/>
                <w:szCs w:val="20"/>
              </w:rPr>
              <w:t xml:space="preserve"> (19%)</w:t>
            </w:r>
          </w:p>
        </w:tc>
      </w:tr>
      <w:tr w:rsidR="005A5568" w:rsidRPr="00D70F5C" w14:paraId="1963253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5F1C3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5-14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C953D3"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1263 (34%)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A19F32" w14:textId="050F0E5F" w:rsidR="005A5568" w:rsidRPr="00E21D03"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highlight w:val="yellow"/>
                <w:rPrChange w:id="22" w:author="Lucia Romani" w:date="2024-05-27T12:09:00Z">
                  <w:rPr>
                    <w:rFonts w:eastAsia="Times New Roman" w:cs="Arial"/>
                    <w:sz w:val="20"/>
                    <w:szCs w:val="20"/>
                  </w:rPr>
                </w:rPrChange>
              </w:rPr>
            </w:pPr>
            <w:r w:rsidRPr="00E21D03">
              <w:rPr>
                <w:rFonts w:eastAsia="Helvetica" w:cs="Arial"/>
                <w:color w:val="000000"/>
                <w:sz w:val="20"/>
                <w:szCs w:val="20"/>
                <w:highlight w:val="yellow"/>
                <w:rPrChange w:id="23" w:author="Lucia Romani" w:date="2024-05-27T12:09:00Z">
                  <w:rPr>
                    <w:rFonts w:eastAsia="Helvetica" w:cs="Arial"/>
                    <w:color w:val="000000"/>
                    <w:sz w:val="20"/>
                    <w:szCs w:val="20"/>
                  </w:rPr>
                </w:rPrChange>
              </w:rPr>
              <w:t xml:space="preserve">2307 </w:t>
            </w:r>
            <w:r w:rsidR="005A5568" w:rsidRPr="00E21D03">
              <w:rPr>
                <w:rFonts w:eastAsia="Helvetica" w:cs="Arial"/>
                <w:color w:val="000000"/>
                <w:sz w:val="20"/>
                <w:szCs w:val="20"/>
                <w:highlight w:val="yellow"/>
                <w:rPrChange w:id="24" w:author="Lucia Romani" w:date="2024-05-27T12:09:00Z">
                  <w:rPr>
                    <w:rFonts w:eastAsia="Helvetica" w:cs="Arial"/>
                    <w:color w:val="000000"/>
                    <w:sz w:val="20"/>
                    <w:szCs w:val="20"/>
                  </w:rPr>
                </w:rPrChange>
              </w:rPr>
              <w:t>(21%)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64F6F7" w14:textId="2DA703BE"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7</w:t>
            </w:r>
            <w:r w:rsidR="00DE4592">
              <w:rPr>
                <w:rFonts w:eastAsia="Helvetica" w:cs="Arial"/>
                <w:color w:val="000000"/>
                <w:sz w:val="20"/>
                <w:szCs w:val="20"/>
              </w:rPr>
              <w:t>4</w:t>
            </w:r>
            <w:r w:rsidRPr="00D70F5C">
              <w:rPr>
                <w:rFonts w:eastAsia="Helvetica" w:cs="Arial"/>
                <w:color w:val="000000"/>
                <w:sz w:val="20"/>
                <w:szCs w:val="20"/>
              </w:rPr>
              <w:t xml:space="preserve"> (12%)</w:t>
            </w:r>
          </w:p>
        </w:tc>
      </w:tr>
      <w:tr w:rsidR="005A5568" w:rsidRPr="00D70F5C" w14:paraId="406EF82F"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988841"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AFE496"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395 (11%)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E1552C" w14:textId="7B475075" w:rsidR="005A5568" w:rsidRPr="00E21D03"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highlight w:val="yellow"/>
                <w:rPrChange w:id="25" w:author="Lucia Romani" w:date="2024-05-27T12:09:00Z">
                  <w:rPr>
                    <w:rFonts w:eastAsia="Times New Roman" w:cs="Arial"/>
                    <w:sz w:val="20"/>
                    <w:szCs w:val="20"/>
                  </w:rPr>
                </w:rPrChange>
              </w:rPr>
            </w:pPr>
            <w:r w:rsidRPr="00E21D03">
              <w:rPr>
                <w:rFonts w:eastAsia="Helvetica" w:cs="Arial"/>
                <w:color w:val="000000"/>
                <w:sz w:val="20"/>
                <w:szCs w:val="20"/>
                <w:highlight w:val="yellow"/>
                <w:rPrChange w:id="26" w:author="Lucia Romani" w:date="2024-05-27T12:09:00Z">
                  <w:rPr>
                    <w:rFonts w:eastAsia="Helvetica" w:cs="Arial"/>
                    <w:color w:val="000000"/>
                    <w:sz w:val="20"/>
                    <w:szCs w:val="20"/>
                  </w:rPr>
                </w:rPrChange>
              </w:rPr>
              <w:t xml:space="preserve">4995 </w:t>
            </w:r>
            <w:r w:rsidR="005A5568" w:rsidRPr="00E21D03">
              <w:rPr>
                <w:rFonts w:eastAsia="Helvetica" w:cs="Arial"/>
                <w:color w:val="000000"/>
                <w:sz w:val="20"/>
                <w:szCs w:val="20"/>
                <w:highlight w:val="yellow"/>
                <w:rPrChange w:id="27" w:author="Lucia Romani" w:date="2024-05-27T12:09:00Z">
                  <w:rPr>
                    <w:rFonts w:eastAsia="Helvetica" w:cs="Arial"/>
                    <w:color w:val="000000"/>
                    <w:sz w:val="20"/>
                    <w:szCs w:val="20"/>
                  </w:rPr>
                </w:rPrChange>
              </w:rPr>
              <w:t>(45%)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8D7930" w14:textId="79E6A0CC"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4</w:t>
            </w:r>
            <w:r w:rsidR="00DE4592">
              <w:rPr>
                <w:rFonts w:eastAsia="Helvetica" w:cs="Arial"/>
                <w:color w:val="000000"/>
                <w:sz w:val="20"/>
                <w:szCs w:val="20"/>
              </w:rPr>
              <w:t>24</w:t>
            </w:r>
            <w:r w:rsidRPr="00D70F5C">
              <w:rPr>
                <w:rFonts w:eastAsia="Helvetica" w:cs="Arial"/>
                <w:color w:val="000000"/>
                <w:sz w:val="20"/>
                <w:szCs w:val="20"/>
              </w:rPr>
              <w:t xml:space="preserve"> (69%)</w:t>
            </w:r>
          </w:p>
        </w:tc>
      </w:tr>
      <w:tr w:rsidR="005A5568" w:rsidRPr="00D70F5C" w14:paraId="22BA6AA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34036E"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Ethnicity, </w:t>
            </w:r>
            <w:r w:rsidRPr="003F2B7F">
              <w:rPr>
                <w:rFonts w:eastAsia="Helvetica" w:cs="Arial"/>
                <w:color w:val="000000"/>
                <w:sz w:val="20"/>
                <w:szCs w:val="20"/>
                <w:highlight w:val="yellow"/>
                <w:rPrChange w:id="28" w:author="Lucia Romani" w:date="2024-05-27T11:58:00Z">
                  <w:rPr>
                    <w:rFonts w:eastAsia="Helvetica" w:cs="Arial"/>
                    <w:color w:val="000000"/>
                    <w:sz w:val="20"/>
                    <w:szCs w:val="20"/>
                  </w:rPr>
                </w:rPrChange>
              </w:rPr>
              <w:t>no</w:t>
            </w:r>
            <w:r w:rsidRPr="00D70F5C">
              <w:rPr>
                <w:rFonts w:eastAsia="Helvetica" w:cs="Arial"/>
                <w:color w:val="000000"/>
                <w:sz w:val="20"/>
                <w:szCs w:val="20"/>
              </w:rPr>
              <w:t>.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74836D"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E2DF2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981DC1"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1E17C7A6"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9B4889"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I-Taukei</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3A99DE"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3168 (86%)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2DBB48" w14:textId="1FB39B89"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9</w:t>
            </w:r>
            <w:r>
              <w:rPr>
                <w:rFonts w:eastAsia="Helvetica" w:cs="Arial"/>
                <w:color w:val="000000"/>
                <w:sz w:val="20"/>
                <w:szCs w:val="20"/>
              </w:rPr>
              <w:t>194</w:t>
            </w:r>
            <w:r w:rsidRPr="00D70F5C">
              <w:rPr>
                <w:rFonts w:eastAsia="Helvetica" w:cs="Arial"/>
                <w:color w:val="000000"/>
                <w:sz w:val="20"/>
                <w:szCs w:val="20"/>
              </w:rPr>
              <w:t xml:space="preserve"> </w:t>
            </w:r>
            <w:r w:rsidR="005A5568" w:rsidRPr="00D70F5C">
              <w:rPr>
                <w:rFonts w:eastAsia="Helvetica" w:cs="Arial"/>
                <w:color w:val="000000"/>
                <w:sz w:val="20"/>
                <w:szCs w:val="20"/>
              </w:rPr>
              <w:t>(83%)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7686A2" w14:textId="4862A020"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3</w:t>
            </w:r>
            <w:r w:rsidR="00DE4592">
              <w:rPr>
                <w:rFonts w:eastAsia="Helvetica" w:cs="Arial"/>
                <w:color w:val="000000"/>
                <w:sz w:val="20"/>
                <w:szCs w:val="20"/>
              </w:rPr>
              <w:t>16</w:t>
            </w:r>
            <w:r w:rsidRPr="00D70F5C">
              <w:rPr>
                <w:rFonts w:eastAsia="Helvetica" w:cs="Arial"/>
                <w:color w:val="000000"/>
                <w:sz w:val="20"/>
                <w:szCs w:val="20"/>
              </w:rPr>
              <w:t xml:space="preserve"> (67%)</w:t>
            </w:r>
          </w:p>
        </w:tc>
      </w:tr>
      <w:tr w:rsidR="005A5568" w:rsidRPr="00D70F5C" w14:paraId="0CF1B9B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52FA22"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Others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52A120"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496 (14%)</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FC19FE" w14:textId="0AA5BECD" w:rsidR="005A5568" w:rsidRPr="00D70F5C" w:rsidRDefault="00C71CA5"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w:t>
            </w:r>
            <w:r>
              <w:rPr>
                <w:rFonts w:eastAsia="Helvetica" w:cs="Arial"/>
                <w:color w:val="000000"/>
                <w:sz w:val="20"/>
                <w:szCs w:val="20"/>
              </w:rPr>
              <w:t>16</w:t>
            </w:r>
            <w:r w:rsidRPr="00D70F5C">
              <w:rPr>
                <w:rFonts w:eastAsia="Helvetica" w:cs="Arial"/>
                <w:color w:val="000000"/>
                <w:sz w:val="20"/>
                <w:szCs w:val="20"/>
              </w:rPr>
              <w:t xml:space="preserve"> </w:t>
            </w:r>
            <w:r w:rsidR="005A5568" w:rsidRPr="00D70F5C">
              <w:rPr>
                <w:rFonts w:eastAsia="Helvetica" w:cs="Arial"/>
                <w:color w:val="000000"/>
                <w:sz w:val="20"/>
                <w:szCs w:val="20"/>
              </w:rPr>
              <w:t>(17%)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7E2F85" w14:textId="1395636A" w:rsidR="005A5568" w:rsidRPr="00D70F5C" w:rsidRDefault="00584A07"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201</w:t>
            </w:r>
            <w:r w:rsidR="005A5568" w:rsidRPr="00D70F5C">
              <w:rPr>
                <w:rFonts w:eastAsia="Helvetica" w:cs="Arial"/>
                <w:color w:val="000000"/>
                <w:sz w:val="20"/>
                <w:szCs w:val="20"/>
              </w:rPr>
              <w:t xml:space="preserve"> (33%)</w:t>
            </w:r>
          </w:p>
        </w:tc>
      </w:tr>
      <w:tr w:rsidR="005A5568" w:rsidRPr="00D70F5C" w14:paraId="713CA8C3"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6F58E2"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Residence, </w:t>
            </w:r>
            <w:r w:rsidRPr="003F2B7F">
              <w:rPr>
                <w:rFonts w:eastAsia="Helvetica" w:cs="Arial"/>
                <w:color w:val="000000"/>
                <w:sz w:val="20"/>
                <w:szCs w:val="20"/>
                <w:highlight w:val="yellow"/>
                <w:rPrChange w:id="29" w:author="Lucia Romani" w:date="2024-05-27T11:58:00Z">
                  <w:rPr>
                    <w:rFonts w:eastAsia="Helvetica" w:cs="Arial"/>
                    <w:color w:val="000000"/>
                    <w:sz w:val="20"/>
                    <w:szCs w:val="20"/>
                  </w:rPr>
                </w:rPrChange>
              </w:rPr>
              <w:t>no.</w:t>
            </w:r>
            <w:r w:rsidRPr="00D70F5C">
              <w:rPr>
                <w:rFonts w:eastAsia="Helvetica" w:cs="Arial"/>
                <w:color w:val="000000"/>
                <w:sz w:val="20"/>
                <w:szCs w:val="20"/>
              </w:rPr>
              <w:t xml:space="preserve"> (%)</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B1AC0C"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2208F2"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BE1BC9"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p>
        </w:tc>
      </w:tr>
      <w:tr w:rsidR="005A5568" w:rsidRPr="00D70F5C" w14:paraId="2E7465B5"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232A44"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Urban</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193C0F"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1772 (47%)</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21DE9F" w14:textId="6513A209"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737</w:t>
            </w:r>
            <w:r w:rsidRPr="00D70F5C">
              <w:rPr>
                <w:rFonts w:eastAsia="Helvetica" w:cs="Arial"/>
                <w:color w:val="000000"/>
                <w:sz w:val="20"/>
                <w:szCs w:val="20"/>
              </w:rPr>
              <w:t xml:space="preserve"> </w:t>
            </w:r>
            <w:r w:rsidR="005A5568" w:rsidRPr="00D70F5C">
              <w:rPr>
                <w:rFonts w:eastAsia="Helvetica" w:cs="Arial"/>
                <w:color w:val="000000"/>
                <w:sz w:val="20"/>
                <w:szCs w:val="20"/>
              </w:rPr>
              <w:t>(51%)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64511" w14:textId="632E08D2"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7B06B451"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6EA400" w14:textId="77777777"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300" w:right="100"/>
              <w:rPr>
                <w:rFonts w:eastAsia="Times New Roman" w:cs="Arial"/>
                <w:sz w:val="20"/>
                <w:szCs w:val="20"/>
              </w:rPr>
            </w:pPr>
            <w:r w:rsidRPr="00D70F5C">
              <w:rPr>
                <w:rFonts w:eastAsia="Helvetica" w:cs="Arial"/>
                <w:color w:val="000000"/>
                <w:sz w:val="20"/>
                <w:szCs w:val="20"/>
              </w:rPr>
              <w:t>Rural</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966646" w14:textId="77777777" w:rsidR="005A5568" w:rsidRPr="00D70F5C" w:rsidRDefault="005A5568"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1975 (53%)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DE4FD8" w14:textId="3D3C2CE1" w:rsidR="005A5568" w:rsidRPr="00D70F5C" w:rsidRDefault="00313771"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D70F5C">
              <w:rPr>
                <w:rFonts w:eastAsia="Helvetica" w:cs="Arial"/>
                <w:color w:val="000000"/>
                <w:sz w:val="20"/>
                <w:szCs w:val="20"/>
              </w:rPr>
              <w:t>5</w:t>
            </w:r>
            <w:r>
              <w:rPr>
                <w:rFonts w:eastAsia="Helvetica" w:cs="Arial"/>
                <w:color w:val="000000"/>
                <w:sz w:val="20"/>
                <w:szCs w:val="20"/>
              </w:rPr>
              <w:t>555</w:t>
            </w:r>
            <w:r w:rsidRPr="00D70F5C">
              <w:rPr>
                <w:rFonts w:eastAsia="Helvetica" w:cs="Arial"/>
                <w:color w:val="000000"/>
                <w:sz w:val="20"/>
                <w:szCs w:val="20"/>
              </w:rPr>
              <w:t xml:space="preserve"> </w:t>
            </w:r>
            <w:r w:rsidR="005A5568" w:rsidRPr="00D70F5C">
              <w:rPr>
                <w:rFonts w:eastAsia="Helvetica" w:cs="Arial"/>
                <w:color w:val="000000"/>
                <w:sz w:val="20"/>
                <w:szCs w:val="20"/>
              </w:rPr>
              <w:t>(49%)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A9BEBA" w14:textId="4C5067FF" w:rsidR="005A5568" w:rsidRPr="00D70F5C" w:rsidRDefault="006B7A3A"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5A5568" w:rsidRPr="00D70F5C" w14:paraId="45C102FE" w14:textId="77777777" w:rsidTr="00E07BB2">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8EF2A4" w14:textId="0F25D052" w:rsidR="005A5568" w:rsidRPr="00D70F5C" w:rsidRDefault="005A5568" w:rsidP="00052EAF">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D70F5C">
              <w:rPr>
                <w:rFonts w:eastAsia="Helvetica" w:cs="Arial"/>
                <w:color w:val="000000"/>
                <w:sz w:val="20"/>
                <w:szCs w:val="20"/>
              </w:rPr>
              <w:t xml:space="preserve">Bed days, </w:t>
            </w:r>
            <w:r w:rsidR="00E67CF0">
              <w:rPr>
                <w:rFonts w:eastAsia="Helvetica" w:cs="Arial"/>
                <w:color w:val="000000"/>
                <w:sz w:val="20"/>
                <w:szCs w:val="20"/>
              </w:rPr>
              <w:t>mean</w:t>
            </w:r>
            <w:r w:rsidRPr="00D70F5C">
              <w:rPr>
                <w:rFonts w:eastAsia="Helvetica" w:cs="Arial"/>
                <w:color w:val="000000"/>
                <w:sz w:val="20"/>
                <w:szCs w:val="20"/>
              </w:rPr>
              <w:t xml:space="preserve"> (</w:t>
            </w:r>
            <w:r w:rsidR="00E67CF0">
              <w:rPr>
                <w:rFonts w:eastAsia="Helvetica" w:cs="Arial"/>
                <w:color w:val="000000"/>
                <w:sz w:val="20"/>
                <w:szCs w:val="20"/>
              </w:rPr>
              <w:t>SD</w:t>
            </w:r>
            <w:r w:rsidRPr="00D70F5C">
              <w:rPr>
                <w:rFonts w:eastAsia="Helvetica" w:cs="Arial"/>
                <w:color w:val="000000"/>
                <w:sz w:val="20"/>
                <w:szCs w:val="20"/>
              </w:rPr>
              <w:t>)</w:t>
            </w:r>
            <w:r w:rsidR="00184EE5" w:rsidRPr="009A4F59">
              <w:rPr>
                <w:rFonts w:eastAsia="Helvetica" w:cs="Arial"/>
                <w:color w:val="000000"/>
                <w:sz w:val="20"/>
                <w:szCs w:val="20"/>
                <w:vertAlign w:val="superscript"/>
              </w:rPr>
              <w:t>1</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FF4F67" w14:textId="54DB2D78"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95E362" w14:textId="7DB597D0"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1.0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40EC96" w14:textId="728E6A7E" w:rsidR="005A5568" w:rsidRPr="00D70F5C" w:rsidRDefault="00324790" w:rsidP="00E07B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6.9</w:t>
            </w:r>
            <w:r w:rsidR="005A5568" w:rsidRPr="00D70F5C">
              <w:rPr>
                <w:rFonts w:eastAsia="Helvetica" w:cs="Arial"/>
                <w:color w:val="000000"/>
                <w:sz w:val="20"/>
                <w:szCs w:val="20"/>
              </w:rPr>
              <w:t xml:space="preserve"> (</w:t>
            </w:r>
            <w:r>
              <w:rPr>
                <w:rFonts w:eastAsia="Helvetica" w:cs="Arial"/>
                <w:color w:val="000000"/>
                <w:sz w:val="20"/>
                <w:szCs w:val="20"/>
              </w:rPr>
              <w:t>6.5</w:t>
            </w:r>
            <w:r w:rsidR="005A5568" w:rsidRPr="00D70F5C">
              <w:rPr>
                <w:rFonts w:eastAsia="Helvetica" w:cs="Arial"/>
                <w:color w:val="000000"/>
                <w:sz w:val="20"/>
                <w:szCs w:val="20"/>
              </w:rPr>
              <w:t>)</w:t>
            </w:r>
          </w:p>
        </w:tc>
      </w:tr>
    </w:tbl>
    <w:p w14:paraId="1EAB0633" w14:textId="3E780D21" w:rsidR="006A798D" w:rsidRDefault="00B95556" w:rsidP="00033C8E">
      <w:pPr>
        <w:pStyle w:val="BodyText"/>
      </w:pPr>
      <w:r>
        <w:t>Notes: Numbers may not add up to totals due to missing values for some characterisitics</w:t>
      </w:r>
      <w:commentRangeStart w:id="30"/>
      <w:r>
        <w:t xml:space="preserve">. Percentages may not total 100% due to rounding. </w:t>
      </w:r>
      <w:commentRangeEnd w:id="30"/>
      <w:r w:rsidR="00E21D03">
        <w:rPr>
          <w:rStyle w:val="CommentReference"/>
          <w:rFonts w:cs="Arial (Body CS)"/>
          <w:noProof w:val="0"/>
          <w:lang w:val="en-GB"/>
        </w:rPr>
        <w:commentReference w:id="30"/>
      </w:r>
      <w:r w:rsidR="00E67CF0">
        <w:t>SD</w:t>
      </w:r>
      <w:r w:rsidR="00CD1D8D" w:rsidRPr="00CD1D8D">
        <w:t xml:space="preserve">, </w:t>
      </w:r>
      <w:r w:rsidR="00E67CF0">
        <w:t>standard deviation</w:t>
      </w:r>
      <w:r w:rsidR="00CD1D8D" w:rsidRPr="00CD1D8D">
        <w:t>;</w:t>
      </w:r>
      <w:r w:rsidR="001F6C3F">
        <w:t xml:space="preserve"> </w:t>
      </w:r>
      <w:r w:rsidR="009025FA" w:rsidRPr="00CD1D8D">
        <w:t>NA, not available</w:t>
      </w:r>
      <w:r w:rsidR="00F24A39">
        <w:t xml:space="preserve">; PHC, primary healthcare; </w:t>
      </w:r>
      <w:r w:rsidR="001F6C3F">
        <w:t>SSTI, skin and soft tissue infection</w:t>
      </w:r>
      <w:r w:rsidR="009025FA">
        <w:t>.</w:t>
      </w:r>
    </w:p>
    <w:p w14:paraId="624437A4" w14:textId="4014A7BF" w:rsidR="00D513A2" w:rsidRPr="00D513A2" w:rsidRDefault="005B745E" w:rsidP="0051505C">
      <w:pPr>
        <w:pStyle w:val="BodyText"/>
      </w:pPr>
      <w:r w:rsidRPr="009A4F59">
        <w:rPr>
          <w:vertAlign w:val="superscript"/>
        </w:rPr>
        <w:t>1</w:t>
      </w:r>
      <w:r>
        <w:t xml:space="preserve"> </w:t>
      </w:r>
      <w:r w:rsidR="009945E1">
        <w:t>The duration of</w:t>
      </w:r>
      <w:r w:rsidRPr="005B745E">
        <w:t xml:space="preserve"> PHC admissions were </w:t>
      </w:r>
      <w:r w:rsidR="009945E1">
        <w:t xml:space="preserve">assumed to be </w:t>
      </w:r>
      <w:r w:rsidRPr="005B745E">
        <w:t>one night</w:t>
      </w:r>
      <w:r w:rsidR="009945E1">
        <w:t>, since there was no available data on length of stay for PHC</w:t>
      </w:r>
      <w:r w:rsidR="006B48A2">
        <w:t>-admitted patients</w:t>
      </w:r>
      <w:r w:rsidRPr="005B745E">
        <w:t>.</w:t>
      </w:r>
    </w:p>
    <w:p w14:paraId="0D3CE9CB" w14:textId="3B422E2E" w:rsidR="00911A3C" w:rsidRDefault="00911A3C" w:rsidP="00087B69">
      <w:pPr>
        <w:pStyle w:val="Caption"/>
      </w:pPr>
      <w:bookmarkStart w:id="31" w:name="_Ref152256021"/>
      <w:bookmarkStart w:id="32" w:name="health-service-utilization-and-costs"/>
      <w:bookmarkStart w:id="33" w:name="hospitalized-patients"/>
      <w:bookmarkEnd w:id="14"/>
      <w:r>
        <w:lastRenderedPageBreak/>
        <w:t xml:space="preserve">Table </w:t>
      </w:r>
      <w:r w:rsidR="00946D80">
        <w:fldChar w:fldCharType="begin"/>
      </w:r>
      <w:r w:rsidR="00946D80">
        <w:instrText xml:space="preserve"> SEQ Table \* ARABIC </w:instrText>
      </w:r>
      <w:r w:rsidR="00946D80">
        <w:fldChar w:fldCharType="separate"/>
      </w:r>
      <w:r w:rsidR="005D14C6">
        <w:rPr>
          <w:noProof/>
        </w:rPr>
        <w:t>3</w:t>
      </w:r>
      <w:r w:rsidR="00946D80">
        <w:rPr>
          <w:noProof/>
        </w:rPr>
        <w:fldChar w:fldCharType="end"/>
      </w:r>
      <w:bookmarkEnd w:id="31"/>
      <w:r w:rsidR="00737673">
        <w:t xml:space="preserve">. Mean </w:t>
      </w:r>
      <w:r w:rsidR="006B28F3">
        <w:t xml:space="preserve">(standard deviation) </w:t>
      </w:r>
      <w:r w:rsidR="00737673">
        <w:t xml:space="preserve">costs per </w:t>
      </w:r>
      <w:r w:rsidR="00406D24">
        <w:t xml:space="preserve">case </w:t>
      </w:r>
      <w:r w:rsidR="00737673">
        <w:t xml:space="preserve">in 2020 </w:t>
      </w:r>
      <w:r w:rsidR="00A27C49">
        <w:t xml:space="preserve">US </w:t>
      </w:r>
      <w:r w:rsidR="00737673">
        <w:t>dollars by resource use</w:t>
      </w:r>
      <w:r w:rsidR="007F4DBE">
        <w:t xml:space="preserve"> </w:t>
      </w:r>
      <w:r w:rsidR="00737673">
        <w:t>category of scabies- and non-scabies-related SSTIs in Northern Division, Fiji</w:t>
      </w:r>
    </w:p>
    <w:tbl>
      <w:tblPr>
        <w:tblW w:w="0" w:type="auto"/>
        <w:tblLayout w:type="fixed"/>
        <w:tblLook w:val="0420" w:firstRow="1" w:lastRow="0" w:firstColumn="0" w:lastColumn="0" w:noHBand="0" w:noVBand="1"/>
      </w:tblPr>
      <w:tblGrid>
        <w:gridCol w:w="3118"/>
        <w:gridCol w:w="2016"/>
        <w:gridCol w:w="2016"/>
        <w:gridCol w:w="2016"/>
      </w:tblGrid>
      <w:tr w:rsidR="00613988" w:rsidRPr="0055284D" w14:paraId="3EF64DEE" w14:textId="77777777" w:rsidTr="0055284D">
        <w:trPr>
          <w:tblHeader/>
        </w:trPr>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C48B59"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40" w:after="40" w:line="240" w:lineRule="auto"/>
              <w:ind w:left="100" w:right="100"/>
              <w:rPr>
                <w:rFonts w:eastAsia="Times New Roman" w:cs="Arial"/>
                <w:bCs/>
                <w:sz w:val="20"/>
                <w:szCs w:val="20"/>
              </w:rPr>
            </w:pPr>
            <w:r w:rsidRPr="0055284D">
              <w:rPr>
                <w:rFonts w:eastAsia="Helvetica" w:cs="Arial"/>
                <w:bCs/>
                <w:color w:val="000000"/>
                <w:sz w:val="20"/>
                <w:szCs w:val="20"/>
              </w:rPr>
              <w:t>Characteristic</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22ABA6"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1FE2BB"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presentations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A2190" w14:textId="77777777" w:rsidR="00613988" w:rsidRPr="0055284D" w:rsidRDefault="00613988" w:rsidP="0055284D">
            <w:pPr>
              <w:pBdr>
                <w:top w:val="none" w:sz="0" w:space="0" w:color="000000"/>
                <w:left w:val="none" w:sz="0" w:space="0" w:color="000000"/>
                <w:bottom w:val="none" w:sz="0" w:space="0" w:color="000000"/>
                <w:right w:val="none" w:sz="0" w:space="0" w:color="000000"/>
              </w:pBdr>
              <w:spacing w:before="40" w:after="40" w:line="240" w:lineRule="auto"/>
              <w:ind w:left="100" w:right="100"/>
              <w:jc w:val="right"/>
              <w:rPr>
                <w:rFonts w:eastAsia="Times New Roman" w:cs="Arial"/>
                <w:sz w:val="20"/>
                <w:szCs w:val="20"/>
              </w:rPr>
            </w:pPr>
            <w:r w:rsidRPr="0055284D">
              <w:rPr>
                <w:rFonts w:eastAsia="Helvetica" w:cs="Arial"/>
                <w:color w:val="000000"/>
                <w:sz w:val="20"/>
                <w:szCs w:val="20"/>
              </w:rPr>
              <w:t>Scabies-related SSTI admissions</w:t>
            </w:r>
          </w:p>
        </w:tc>
      </w:tr>
      <w:tr w:rsidR="00613988" w:rsidRPr="0055284D" w14:paraId="0DE5DE9A"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187B48"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Clinic visits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3E2822" w14:textId="3DB0CA64"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969C49" w14:textId="4251450E"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86325D">
              <w:rPr>
                <w:rFonts w:eastAsia="Helvetica" w:cs="Arial"/>
                <w:color w:val="000000"/>
                <w:sz w:val="20"/>
                <w:szCs w:val="20"/>
              </w:rPr>
              <w:t>11.6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F660A1" w14:textId="4DF0C090"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613988" w:rsidRPr="0055284D" w14:paraId="5F59AA7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9972D1"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Ward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D69099" w14:textId="42D3050D" w:rsidR="00613988" w:rsidRPr="0055284D" w:rsidRDefault="0086325D"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&lt;</w:t>
            </w:r>
            <w:r w:rsidRPr="0086325D">
              <w:rPr>
                <w:rFonts w:eastAsia="Helvetica" w:cs="Arial"/>
                <w:color w:val="000000"/>
                <w:sz w:val="20"/>
                <w:szCs w:val="20"/>
              </w:rPr>
              <w:t>0.</w:t>
            </w:r>
            <w:r>
              <w:rPr>
                <w:rFonts w:eastAsia="Helvetica" w:cs="Arial"/>
                <w:color w:val="000000"/>
                <w:sz w:val="20"/>
                <w:szCs w:val="20"/>
              </w:rPr>
              <w:t>1</w:t>
            </w:r>
            <w:r w:rsidRPr="0086325D">
              <w:rPr>
                <w:rFonts w:eastAsia="Helvetica" w:cs="Arial"/>
                <w:color w:val="000000"/>
                <w:sz w:val="20"/>
                <w:szCs w:val="20"/>
              </w:rPr>
              <w:t xml:space="preserve"> (1.6)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75FACC" w14:textId="34758AD5" w:rsidR="00613988" w:rsidRPr="0055284D" w:rsidRDefault="00193305"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193305">
              <w:rPr>
                <w:rFonts w:eastAsia="Helvetica" w:cs="Arial"/>
                <w:color w:val="000000"/>
                <w:sz w:val="20"/>
                <w:szCs w:val="20"/>
              </w:rPr>
              <w:t>0.5 (5.5)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234D4F" w14:textId="763B0DC8" w:rsidR="00613988" w:rsidRPr="0055284D" w:rsidRDefault="00DD194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378.5</w:t>
            </w:r>
            <w:r w:rsidR="00613988" w:rsidRPr="0055284D">
              <w:rPr>
                <w:rFonts w:eastAsia="Helvetica" w:cs="Arial"/>
                <w:color w:val="000000"/>
                <w:sz w:val="20"/>
                <w:szCs w:val="20"/>
              </w:rPr>
              <w:t xml:space="preserve"> (</w:t>
            </w:r>
            <w:r>
              <w:rPr>
                <w:rFonts w:eastAsia="Helvetica" w:cs="Arial"/>
                <w:color w:val="000000"/>
                <w:sz w:val="20"/>
                <w:szCs w:val="20"/>
              </w:rPr>
              <w:t>350.2</w:t>
            </w:r>
            <w:r w:rsidR="00613988" w:rsidRPr="0055284D">
              <w:rPr>
                <w:rFonts w:eastAsia="Helvetica" w:cs="Arial"/>
                <w:color w:val="000000"/>
                <w:sz w:val="20"/>
                <w:szCs w:val="20"/>
              </w:rPr>
              <w:t>)</w:t>
            </w:r>
          </w:p>
        </w:tc>
      </w:tr>
      <w:tr w:rsidR="00613988" w:rsidRPr="0055284D" w14:paraId="267664A4"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EC6342"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ICU bed days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A882EA" w14:textId="281845FB" w:rsidR="00613988" w:rsidRPr="0055284D" w:rsidRDefault="00C66783"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B31DBB" w14:textId="464176B7"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18856CA" w14:textId="68F2BF72" w:rsidR="00613988" w:rsidRPr="0055284D" w:rsidRDefault="00BD0729"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41.3</w:t>
            </w:r>
            <w:r w:rsidR="00613988" w:rsidRPr="0055284D">
              <w:rPr>
                <w:rFonts w:eastAsia="Helvetica" w:cs="Arial"/>
                <w:color w:val="000000"/>
                <w:sz w:val="20"/>
                <w:szCs w:val="20"/>
              </w:rPr>
              <w:t xml:space="preserve"> (</w:t>
            </w:r>
            <w:r>
              <w:rPr>
                <w:rFonts w:eastAsia="Helvetica" w:cs="Arial"/>
                <w:color w:val="000000"/>
                <w:sz w:val="20"/>
                <w:szCs w:val="20"/>
              </w:rPr>
              <w:t>242.0</w:t>
            </w:r>
            <w:r w:rsidR="00613988" w:rsidRPr="0055284D">
              <w:rPr>
                <w:rFonts w:eastAsia="Helvetica" w:cs="Arial"/>
                <w:color w:val="000000"/>
                <w:sz w:val="20"/>
                <w:szCs w:val="20"/>
              </w:rPr>
              <w:t>)</w:t>
            </w:r>
          </w:p>
        </w:tc>
      </w:tr>
      <w:tr w:rsidR="00613988" w:rsidRPr="0055284D" w14:paraId="3AAFFE8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FFB894" w14:textId="77777777" w:rsidR="00613988" w:rsidRPr="0055284D" w:rsidRDefault="00613988" w:rsidP="0061398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Topical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8C6CE" w14:textId="1C5BCF51"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4.0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CF99C9" w14:textId="092D2A46" w:rsidR="00613988" w:rsidRPr="0055284D" w:rsidRDefault="00B85C68"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sidRPr="00B85C68">
              <w:rPr>
                <w:rFonts w:eastAsia="Helvetica" w:cs="Arial"/>
                <w:color w:val="000000"/>
                <w:sz w:val="20"/>
                <w:szCs w:val="20"/>
              </w:rPr>
              <w:t>0.4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4BA2C3" w14:textId="58741DBA" w:rsidR="00613988" w:rsidRPr="0055284D" w:rsidRDefault="0006441C" w:rsidP="0055284D">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Arial"/>
                <w:sz w:val="20"/>
                <w:szCs w:val="20"/>
              </w:rPr>
            </w:pPr>
            <w:r>
              <w:rPr>
                <w:rFonts w:eastAsia="Helvetica" w:cs="Arial"/>
                <w:color w:val="000000"/>
                <w:sz w:val="20"/>
                <w:szCs w:val="20"/>
              </w:rPr>
              <w:t>NA</w:t>
            </w:r>
          </w:p>
        </w:tc>
      </w:tr>
      <w:tr w:rsidR="00B44FB2" w:rsidRPr="0055284D" w14:paraId="3F600DD3"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C3C21B"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Oral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FA4978" w14:textId="24BB7CB9"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0.7 (1.3)</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E15B42" w14:textId="47AC8F03"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2.1 (1.9)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76C493" w14:textId="41F73CB5"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(2.8)</w:t>
            </w:r>
          </w:p>
        </w:tc>
      </w:tr>
      <w:tr w:rsidR="00B44FB2" w:rsidRPr="0055284D" w14:paraId="47842789"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FF29FF"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Injection medications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FB0D60" w14:textId="44E0C4B2"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0.2 (0.6)</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3D11BD" w14:textId="7DE6AB70"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1.2 (1.5)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DE4EDD" w14:textId="154BF288"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8.3 (10.8)</w:t>
            </w:r>
          </w:p>
        </w:tc>
      </w:tr>
      <w:tr w:rsidR="00B44FB2" w:rsidRPr="0055284D" w14:paraId="503F2FD0"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ED95E7" w14:textId="77777777" w:rsidR="00B44FB2" w:rsidRPr="0055284D"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55284D">
              <w:rPr>
                <w:rFonts w:eastAsia="Helvetica" w:cs="Arial"/>
                <w:color w:val="000000"/>
                <w:sz w:val="20"/>
                <w:szCs w:val="20"/>
              </w:rPr>
              <w:t>Diagnostic tests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9C7E4F" w14:textId="1DA41537"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669CD" w14:textId="3ACE8F3C"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0.0 (0.0)</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35B3CA" w14:textId="2159C9BD" w:rsidR="00B44FB2" w:rsidRPr="00B44F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B44FB2">
              <w:rPr>
                <w:rFonts w:eastAsia="Helvetica" w:cs="Arial"/>
                <w:color w:val="000000"/>
                <w:sz w:val="20"/>
                <w:szCs w:val="20"/>
              </w:rPr>
              <w:t>9.9 (7.7)</w:t>
            </w:r>
          </w:p>
        </w:tc>
      </w:tr>
      <w:tr w:rsidR="00B44FB2" w:rsidRPr="00E07BB2" w14:paraId="2EC3A7CD" w14:textId="77777777" w:rsidTr="0055284D">
        <w:tc>
          <w:tcPr>
            <w:tcW w:w="3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1A19D4" w14:textId="77777777"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Arial"/>
                <w:sz w:val="20"/>
                <w:szCs w:val="20"/>
              </w:rPr>
            </w:pPr>
            <w:r w:rsidRPr="00E07BB2">
              <w:rPr>
                <w:rFonts w:eastAsia="Helvetica" w:cs="Arial"/>
                <w:color w:val="000000"/>
                <w:sz w:val="20"/>
                <w:szCs w:val="20"/>
              </w:rPr>
              <w:t>Mean total costs</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5D96A2" w14:textId="0C9D2271"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17.7 (3.5)</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689CAC" w14:textId="033F072C"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18.3 (6.9)</w:t>
            </w:r>
          </w:p>
        </w:tc>
        <w:tc>
          <w:tcPr>
            <w:tcW w:w="2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4F2178" w14:textId="2402C65A" w:rsidR="00B44FB2" w:rsidRPr="00E07BB2" w:rsidRDefault="00B44FB2" w:rsidP="00B44FB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Helvetica" w:cs="Arial"/>
                <w:color w:val="000000"/>
                <w:sz w:val="20"/>
                <w:szCs w:val="20"/>
              </w:rPr>
            </w:pPr>
            <w:r w:rsidRPr="00E07BB2">
              <w:rPr>
                <w:rFonts w:eastAsia="Helvetica" w:cs="Arial"/>
                <w:color w:val="000000"/>
                <w:sz w:val="20"/>
                <w:szCs w:val="20"/>
              </w:rPr>
              <w:t>439.2 (468.3)</w:t>
            </w:r>
          </w:p>
        </w:tc>
      </w:tr>
    </w:tbl>
    <w:p w14:paraId="20B0750E" w14:textId="783BCD6D" w:rsidR="00081311" w:rsidRPr="00081311" w:rsidRDefault="00613988" w:rsidP="00033C8E">
      <w:pPr>
        <w:pStyle w:val="BodyText"/>
      </w:pPr>
      <w:r>
        <w:t>Values in parenthesis are standard deviations.</w:t>
      </w:r>
      <w:r w:rsidR="0006441C">
        <w:t xml:space="preserve"> </w:t>
      </w:r>
      <w:r w:rsidR="00463BAC">
        <w:t>NA, not applicable;</w:t>
      </w:r>
      <w:r>
        <w:t xml:space="preserve"> PHC, primary healthcare; SSTIs, skin and soft tissue infections.</w:t>
      </w:r>
    </w:p>
    <w:p w14:paraId="538BABFC" w14:textId="5FCE865F" w:rsidR="008217C3" w:rsidRPr="008217C3" w:rsidRDefault="008217C3" w:rsidP="008217C3">
      <w:bookmarkStart w:id="34" w:name="total-annual-healthcare-costs-for-fiji"/>
      <w:bookmarkEnd w:id="32"/>
      <w:bookmarkEnd w:id="33"/>
      <w:r>
        <w:t xml:space="preserve">The average cost per hospital admitted case </w:t>
      </w:r>
      <w:r w:rsidR="007B7CA5">
        <w:t xml:space="preserve">of </w:t>
      </w:r>
      <w:r w:rsidR="00E956F1">
        <w:t xml:space="preserve">scabies-related </w:t>
      </w:r>
      <w:r w:rsidR="007B7CA5">
        <w:t>SSTI was $</w:t>
      </w:r>
      <w:r w:rsidR="006D2A15">
        <w:t>439</w:t>
      </w:r>
      <w:r w:rsidR="007B7CA5">
        <w:t xml:space="preserve"> (</w:t>
      </w:r>
      <w:r w:rsidR="000929DE">
        <w:t>$</w:t>
      </w:r>
      <w:r w:rsidR="00B67320">
        <w:t>756</w:t>
      </w:r>
      <w:r w:rsidR="000929DE">
        <w:t xml:space="preserve"> </w:t>
      </w:r>
      <w:r w:rsidR="000929DE" w:rsidRPr="00807B4C">
        <w:t xml:space="preserve">for </w:t>
      </w:r>
      <w:r w:rsidR="00C604DA">
        <w:t>non</w:t>
      </w:r>
      <w:r w:rsidR="00C604DA" w:rsidRPr="00807B4C">
        <w:t>-scabies</w:t>
      </w:r>
      <w:r w:rsidR="000929DE">
        <w:t>-related SSTI</w:t>
      </w:r>
      <w:r w:rsidR="007B7CA5">
        <w:t>,</w:t>
      </w:r>
      <w:r w:rsidR="000929DE">
        <w:t xml:space="preserve"> </w:t>
      </w:r>
      <w:r w:rsidR="00D96EA5">
        <w:t>S</w:t>
      </w:r>
      <w:r w:rsidR="00F55491">
        <w:t>4</w:t>
      </w:r>
      <w:r w:rsidR="00D96EA5">
        <w:t xml:space="preserve"> </w:t>
      </w:r>
      <w:r w:rsidR="000929DE">
        <w:t>Table)</w:t>
      </w:r>
      <w:r>
        <w:t>.</w:t>
      </w:r>
      <w:r w:rsidR="00075A03">
        <w:t xml:space="preserve"> Approximately </w:t>
      </w:r>
      <w:r w:rsidR="00287E2D">
        <w:t>86</w:t>
      </w:r>
      <w:r w:rsidR="00075A03">
        <w:t>% of admission costs were for hospital bed days.</w:t>
      </w:r>
      <w:r w:rsidR="006A5E9C">
        <w:t xml:space="preserve"> </w:t>
      </w:r>
      <w:r w:rsidR="007B7CA5">
        <w:t>T</w:t>
      </w:r>
      <w:r w:rsidR="006C2291">
        <w:t xml:space="preserve">he </w:t>
      </w:r>
      <w:r w:rsidR="00780D25">
        <w:t xml:space="preserve">average </w:t>
      </w:r>
      <w:r w:rsidR="006C2291">
        <w:t xml:space="preserve">ward bed day cost </w:t>
      </w:r>
      <w:r w:rsidR="007B7CA5">
        <w:t>for related SSTI</w:t>
      </w:r>
      <w:r w:rsidR="00D52390">
        <w:t xml:space="preserve"> admissions</w:t>
      </w:r>
      <w:r w:rsidR="007B7CA5">
        <w:t xml:space="preserve"> </w:t>
      </w:r>
      <w:r w:rsidR="006C2291">
        <w:t>was $821</w:t>
      </w:r>
      <w:r w:rsidR="003E5D67">
        <w:t>.</w:t>
      </w:r>
      <w:r w:rsidR="00AE52ED">
        <w:t xml:space="preserve"> Admission costs are directly related to the mean length of hospital stay, which was higher among admissions for scabies-related SSTI (6.9 days) than for non-scabies-related SSTI (11.6 days).</w:t>
      </w:r>
      <w:r w:rsidR="000B1716">
        <w:t xml:space="preserve"> </w:t>
      </w:r>
      <w:r w:rsidR="00D01447">
        <w:t xml:space="preserve">The average </w:t>
      </w:r>
      <w:r w:rsidR="006C2291">
        <w:t>ICU bed-day cost was $</w:t>
      </w:r>
      <w:r w:rsidR="00CE79E7">
        <w:t>1,067</w:t>
      </w:r>
      <w:r w:rsidR="00007F23">
        <w:t xml:space="preserve"> </w:t>
      </w:r>
      <w:r w:rsidR="00CE79E7">
        <w:t>among</w:t>
      </w:r>
      <w:r w:rsidR="00D01447">
        <w:t xml:space="preserve"> those </w:t>
      </w:r>
      <w:r w:rsidR="005C2696">
        <w:t xml:space="preserve">that required an </w:t>
      </w:r>
      <w:r w:rsidR="00D01447">
        <w:t>ICU</w:t>
      </w:r>
      <w:r w:rsidR="00332CAC">
        <w:t xml:space="preserve"> (3.9% of </w:t>
      </w:r>
      <w:r w:rsidR="00C6538B">
        <w:t xml:space="preserve">hospital </w:t>
      </w:r>
      <w:r w:rsidR="00332CAC">
        <w:t>admi</w:t>
      </w:r>
      <w:r w:rsidR="00C6538B">
        <w:t>ssion</w:t>
      </w:r>
      <w:r w:rsidR="00332CAC">
        <w:t>s)</w:t>
      </w:r>
      <w:r w:rsidR="00D01447">
        <w:t>, or $</w:t>
      </w:r>
      <w:r w:rsidR="002C21FA">
        <w:t>41</w:t>
      </w:r>
      <w:r w:rsidR="00D01447">
        <w:t xml:space="preserve"> among all </w:t>
      </w:r>
      <w:r w:rsidR="006D7CB1">
        <w:t>admi</w:t>
      </w:r>
      <w:r w:rsidR="00C6538B">
        <w:t>ssions</w:t>
      </w:r>
      <w:r w:rsidR="000A7EA0" w:rsidDel="002914B6">
        <w:t>.</w:t>
      </w:r>
      <w:r w:rsidR="007B7CA5">
        <w:t xml:space="preserve"> </w:t>
      </w:r>
      <w:r w:rsidR="00351755">
        <w:t>Surg</w:t>
      </w:r>
      <w:r w:rsidR="008E56F9">
        <w:t>ical procedures</w:t>
      </w:r>
      <w:r w:rsidR="00351755">
        <w:t xml:space="preserve"> w</w:t>
      </w:r>
      <w:r w:rsidR="008E56F9">
        <w:t>ere</w:t>
      </w:r>
      <w:r w:rsidR="00351755">
        <w:t xml:space="preserve"> required for 6</w:t>
      </w:r>
      <w:r w:rsidR="006A0B86">
        <w:t>3</w:t>
      </w:r>
      <w:r w:rsidR="00623487">
        <w:t>.2</w:t>
      </w:r>
      <w:r w:rsidR="00351755">
        <w:t xml:space="preserve">% of </w:t>
      </w:r>
      <w:r w:rsidR="00874A34">
        <w:t>scabies-related SSTI</w:t>
      </w:r>
      <w:r w:rsidR="00623487">
        <w:t xml:space="preserve"> </w:t>
      </w:r>
      <w:r w:rsidR="00735377">
        <w:t>cases</w:t>
      </w:r>
      <w:r w:rsidR="00351755">
        <w:t xml:space="preserve"> (commonly incision and drainage, dressing</w:t>
      </w:r>
      <w:r w:rsidR="008E56F9">
        <w:t>,</w:t>
      </w:r>
      <w:r w:rsidR="00351755">
        <w:t xml:space="preserve"> </w:t>
      </w:r>
      <w:r w:rsidR="002055ED">
        <w:t xml:space="preserve">and </w:t>
      </w:r>
      <w:r w:rsidR="00351755">
        <w:t xml:space="preserve">debridement). </w:t>
      </w:r>
      <w:r w:rsidR="00AC6A6F">
        <w:t xml:space="preserve">No costs </w:t>
      </w:r>
      <w:r w:rsidR="00AB6E39">
        <w:t xml:space="preserve">were </w:t>
      </w:r>
      <w:r w:rsidR="00AC6A6F">
        <w:t xml:space="preserve">recorded for </w:t>
      </w:r>
      <w:r w:rsidR="008E56F9">
        <w:t xml:space="preserve">these </w:t>
      </w:r>
      <w:r w:rsidR="00AC6A6F">
        <w:t xml:space="preserve">procedures, because these are </w:t>
      </w:r>
      <w:r w:rsidR="00020874">
        <w:t xml:space="preserve">assumed to be </w:t>
      </w:r>
      <w:r w:rsidR="00AC6A6F">
        <w:t>incorporated in the cost per bed day</w:t>
      </w:r>
      <w:r w:rsidR="00007F23">
        <w:t xml:space="preserve"> </w:t>
      </w:r>
      <w:r w:rsidR="00007F23">
        <w:fldChar w:fldCharType="begin">
          <w:fldData xml:space="preserve">PEVuZE5vdGU+PENpdGU+PEF1dGhvcj5JcmF2YTwvQXV0aG9yPjxZZWFyPjIwMTI8L1llYXI+PFJl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</w:fldData>
        </w:fldChar>
      </w:r>
      <w:r w:rsidR="00007F23">
        <w:instrText xml:space="preserve"> ADDIN EN.JS.CITE </w:instrText>
      </w:r>
      <w:r w:rsidR="00007F23">
        <w:fldChar w:fldCharType="separate"/>
      </w:r>
      <w:r w:rsidR="00304BDB">
        <w:rPr>
          <w:noProof/>
        </w:rPr>
        <w:t>[</w:t>
      </w:r>
      <w:hyperlink w:anchor="_ENREF_19" w:tooltip="Irava, 2012 #274" w:history="1">
        <w:r w:rsidR="00403973" w:rsidRPr="00403973">
          <w:rPr>
            <w:rStyle w:val="Hyperlink"/>
          </w:rPr>
          <w:t>19</w:t>
        </w:r>
      </w:hyperlink>
      <w:r w:rsidR="00304BDB">
        <w:rPr>
          <w:noProof/>
        </w:rPr>
        <w:t>]</w:t>
      </w:r>
      <w:r w:rsidR="00007F23">
        <w:fldChar w:fldCharType="end"/>
      </w:r>
      <w:r w:rsidR="00B95CFA">
        <w:t xml:space="preserve">. Injectable antibiotics were prescribed for a mean duration of </w:t>
      </w:r>
      <w:r w:rsidR="00BC0DD9">
        <w:t xml:space="preserve">about </w:t>
      </w:r>
      <w:r w:rsidR="002F112C">
        <w:t>4.9</w:t>
      </w:r>
      <w:r w:rsidR="00B95CFA">
        <w:t xml:space="preserve"> days </w:t>
      </w:r>
      <w:r w:rsidR="00D36B34">
        <w:t xml:space="preserve">for </w:t>
      </w:r>
      <w:r w:rsidR="00B95CFA">
        <w:t xml:space="preserve">scabies-related SSTI </w:t>
      </w:r>
      <w:r w:rsidR="006B00D6">
        <w:t xml:space="preserve">(oral </w:t>
      </w:r>
      <w:r w:rsidR="00B95CFA">
        <w:t>antibiotics</w:t>
      </w:r>
      <w:r w:rsidR="006B00D6">
        <w:t xml:space="preserve">, </w:t>
      </w:r>
      <w:r w:rsidR="005B2CB2">
        <w:t xml:space="preserve">about </w:t>
      </w:r>
      <w:r w:rsidR="002F112C">
        <w:t>8.6</w:t>
      </w:r>
      <w:r w:rsidR="00B95CFA">
        <w:t xml:space="preserve"> days</w:t>
      </w:r>
      <w:r w:rsidR="006B00D6">
        <w:t>)</w:t>
      </w:r>
      <w:r w:rsidR="00B95CFA">
        <w:t xml:space="preserve">. </w:t>
      </w:r>
    </w:p>
    <w:p w14:paraId="2A8859CC" w14:textId="6BCCC0CC" w:rsidR="002D6CF2" w:rsidRDefault="002D6CF2" w:rsidP="004F7F05">
      <w:pPr>
        <w:pStyle w:val="Heading2"/>
      </w:pPr>
      <w:r>
        <w:t>Total annual</w:t>
      </w:r>
      <w:r w:rsidR="004F7F05">
        <w:t xml:space="preserve"> cases and </w:t>
      </w:r>
      <w:r>
        <w:t>healthcare costs</w:t>
      </w:r>
    </w:p>
    <w:p w14:paraId="70E0739D" w14:textId="3886D4D7" w:rsidR="00400932" w:rsidRPr="00400932" w:rsidRDefault="729C7253" w:rsidP="00400932">
      <w:r>
        <w:t xml:space="preserve">Extrapolating the data from the Northern Division to the rest of Fiji, the estimated annual number of PHC presentations </w:t>
      </w:r>
      <w:r w:rsidR="00B13A42">
        <w:t xml:space="preserve">for scabies and SSTIs </w:t>
      </w:r>
      <w:r>
        <w:t xml:space="preserve">was </w:t>
      </w:r>
      <w:r w:rsidR="00256601" w:rsidRPr="00256601">
        <w:t>82,183</w:t>
      </w:r>
      <w:r w:rsidR="007C2B65">
        <w:t xml:space="preserve"> (Table 4). </w:t>
      </w:r>
      <w:r w:rsidR="00ED51C1">
        <w:t>T</w:t>
      </w:r>
      <w:r>
        <w:t xml:space="preserve">he estimated number of </w:t>
      </w:r>
      <w:r>
        <w:lastRenderedPageBreak/>
        <w:t xml:space="preserve">hospital admissions </w:t>
      </w:r>
      <w:r w:rsidR="00B13A42">
        <w:t xml:space="preserve">for scabies-related SSTIs was </w:t>
      </w:r>
      <w:r w:rsidR="00256601" w:rsidRPr="00256601">
        <w:t>3,330</w:t>
      </w:r>
      <w:r w:rsidR="00256601">
        <w:t xml:space="preserve"> </w:t>
      </w:r>
      <w:r>
        <w:t xml:space="preserve">(equivalent to about </w:t>
      </w:r>
      <w:r w:rsidR="005B2417" w:rsidRPr="005B2417">
        <w:t>2</w:t>
      </w:r>
      <w:r w:rsidR="007C2B65">
        <w:t>3</w:t>
      </w:r>
      <w:r w:rsidR="005B2417">
        <w:t>,</w:t>
      </w:r>
      <w:r w:rsidR="007C2B65">
        <w:t>000</w:t>
      </w:r>
      <w:r>
        <w:t xml:space="preserve"> hospital bed days)</w:t>
      </w:r>
      <w:r w:rsidR="007C2B65">
        <w:t xml:space="preserve">. </w:t>
      </w:r>
      <w:r w:rsidR="00916A3B">
        <w:t>The</w:t>
      </w:r>
      <w:r>
        <w:t xml:space="preserve"> estimated annual </w:t>
      </w:r>
      <w:r w:rsidR="00541A7E">
        <w:t>healthcare</w:t>
      </w:r>
      <w:r>
        <w:t xml:space="preserve"> costs of </w:t>
      </w:r>
      <w:r w:rsidR="00AB6E39">
        <w:t xml:space="preserve">scabies and </w:t>
      </w:r>
      <w:r w:rsidR="00B13A42">
        <w:t xml:space="preserve">related </w:t>
      </w:r>
      <w:r>
        <w:t xml:space="preserve">SSTIs in Fiji </w:t>
      </w:r>
      <w:r w:rsidR="00AB6E39">
        <w:t>wa</w:t>
      </w:r>
      <w:r>
        <w:t xml:space="preserve">s </w:t>
      </w:r>
      <w:r w:rsidR="009F4306">
        <w:t>US</w:t>
      </w:r>
      <w:r>
        <w:t>$</w:t>
      </w:r>
      <w:r w:rsidR="00A7632C">
        <w:t>3.0</w:t>
      </w:r>
      <w:r>
        <w:t xml:space="preserve"> million </w:t>
      </w:r>
      <w:r w:rsidR="00B13A42">
        <w:t>(</w:t>
      </w:r>
      <w:r w:rsidR="0021578B">
        <w:t xml:space="preserve">excluding </w:t>
      </w:r>
      <w:r w:rsidR="009F4306">
        <w:t>US</w:t>
      </w:r>
      <w:r>
        <w:t>$</w:t>
      </w:r>
      <w:r w:rsidR="004005B9">
        <w:t>780,000</w:t>
      </w:r>
      <w:r>
        <w:t xml:space="preserve"> for non-scabies</w:t>
      </w:r>
      <w:r w:rsidR="0021578B">
        <w:t>-related</w:t>
      </w:r>
      <w:r>
        <w:t xml:space="preserve"> </w:t>
      </w:r>
      <w:r w:rsidR="0021578B">
        <w:t>SSTI admissions</w:t>
      </w:r>
      <w:r>
        <w:t xml:space="preserve">). One-way sensitivity analysis indicated that variations in the cost per </w:t>
      </w:r>
      <w:r w:rsidR="00C6280C">
        <w:t>PHC</w:t>
      </w:r>
      <w:r>
        <w:t xml:space="preserve"> visit had the biggest influence on the total cost of scabies and SSTIs in Fiji (Figure </w:t>
      </w:r>
      <w:r w:rsidR="00B13A42">
        <w:t>1</w:t>
      </w:r>
      <w:r>
        <w:t>). In all sensitivity analys</w:t>
      </w:r>
      <w:r w:rsidR="00B13A42">
        <w:t>e</w:t>
      </w:r>
      <w:r>
        <w:t xml:space="preserve">s, the lowest annual cost was at least </w:t>
      </w:r>
      <w:r w:rsidR="009F4306">
        <w:t>US</w:t>
      </w:r>
      <w:r>
        <w:t>$</w:t>
      </w:r>
      <w:r w:rsidR="0021578B">
        <w:t>2.5</w:t>
      </w:r>
      <w:r>
        <w:t xml:space="preserve"> million. </w:t>
      </w:r>
    </w:p>
    <w:p w14:paraId="1CC66A0C" w14:textId="65295DA2" w:rsidR="00FB2CEF" w:rsidRDefault="729C7253" w:rsidP="00087B69">
      <w:pPr>
        <w:pStyle w:val="Caption"/>
      </w:pPr>
      <w:r>
        <w:t xml:space="preserve">Table </w:t>
      </w:r>
      <w:r w:rsidR="00FB2CEF" w:rsidRPr="729C7253">
        <w:fldChar w:fldCharType="begin"/>
      </w:r>
      <w:r w:rsidR="00FB2CEF">
        <w:instrText xml:space="preserve"> SEQ Table \* ARABIC </w:instrText>
      </w:r>
      <w:r w:rsidR="00FB2CEF" w:rsidRPr="729C7253">
        <w:fldChar w:fldCharType="separate"/>
      </w:r>
      <w:r w:rsidR="005D14C6">
        <w:rPr>
          <w:noProof/>
        </w:rPr>
        <w:t>4</w:t>
      </w:r>
      <w:r w:rsidR="00FB2CEF" w:rsidRPr="729C7253">
        <w:rPr>
          <w:noProof/>
        </w:rPr>
        <w:fldChar w:fldCharType="end"/>
      </w:r>
      <w:r>
        <w:t xml:space="preserve">. Estimated annual number of </w:t>
      </w:r>
      <w:r w:rsidR="00AE083A">
        <w:t>cases</w:t>
      </w:r>
      <w:r>
        <w:t xml:space="preserve"> and </w:t>
      </w:r>
      <w:r w:rsidR="00C05177">
        <w:t xml:space="preserve">healthcare </w:t>
      </w:r>
      <w:r>
        <w:t>costs</w:t>
      </w:r>
      <w:r w:rsidR="00C05177">
        <w:t xml:space="preserve"> of</w:t>
      </w:r>
      <w:r>
        <w:t xml:space="preserve"> scabies</w:t>
      </w:r>
      <w:r w:rsidR="00C05177">
        <w:t xml:space="preserve"> and </w:t>
      </w:r>
      <w:r>
        <w:t>related SSTIs, extrapolated to all four divisions in Fiji based on 2017 census figures.</w:t>
      </w:r>
    </w:p>
    <w:tbl>
      <w:tblPr>
        <w:tblStyle w:val="TableGrid"/>
        <w:tblW w:w="9071" w:type="dxa"/>
        <w:tblLook w:val="04A0" w:firstRow="1" w:lastRow="0" w:firstColumn="1" w:lastColumn="0" w:noHBand="0" w:noVBand="1"/>
      </w:tblPr>
      <w:tblGrid>
        <w:gridCol w:w="5102"/>
        <w:gridCol w:w="1304"/>
        <w:gridCol w:w="1361"/>
        <w:gridCol w:w="1304"/>
      </w:tblGrid>
      <w:tr w:rsidR="00EB2D4E" w:rsidRPr="00152E63" w14:paraId="675B95AA" w14:textId="77777777" w:rsidTr="007A32BB">
        <w:trPr>
          <w:trHeight w:val="255"/>
        </w:trPr>
        <w:tc>
          <w:tcPr>
            <w:tcW w:w="5102" w:type="dxa"/>
            <w:vAlign w:val="center"/>
            <w:hideMark/>
          </w:tcPr>
          <w:p w14:paraId="0E48A65A" w14:textId="77777777" w:rsidR="00EB2D4E" w:rsidRPr="00152E63" w:rsidRDefault="00EB2D4E" w:rsidP="00CF1693">
            <w:pPr>
              <w:spacing w:before="100" w:after="100" w:line="240" w:lineRule="auto"/>
              <w:rPr>
                <w:b/>
                <w:bCs/>
                <w:sz w:val="20"/>
                <w:szCs w:val="20"/>
              </w:rPr>
            </w:pPr>
            <w:r w:rsidRPr="00152E63">
              <w:rPr>
                <w:sz w:val="20"/>
                <w:szCs w:val="20"/>
              </w:rPr>
              <w:t>Component</w:t>
            </w:r>
          </w:p>
        </w:tc>
        <w:tc>
          <w:tcPr>
            <w:tcW w:w="1304" w:type="dxa"/>
            <w:vAlign w:val="center"/>
            <w:hideMark/>
          </w:tcPr>
          <w:p w14:paraId="14227389" w14:textId="77777777" w:rsidR="00EB2D4E" w:rsidRPr="00152E63" w:rsidRDefault="00EB2D4E" w:rsidP="00CF1693">
            <w:pPr>
              <w:spacing w:before="100" w:after="100" w:line="240" w:lineRule="auto"/>
              <w:jc w:val="right"/>
              <w:rPr>
                <w:b/>
                <w:bCs/>
                <w:sz w:val="20"/>
                <w:szCs w:val="20"/>
              </w:rPr>
            </w:pPr>
            <w:r w:rsidRPr="00152E63">
              <w:rPr>
                <w:sz w:val="20"/>
                <w:szCs w:val="20"/>
              </w:rPr>
              <w:t>Number of cases</w:t>
            </w:r>
          </w:p>
        </w:tc>
        <w:tc>
          <w:tcPr>
            <w:tcW w:w="1361" w:type="dxa"/>
            <w:vAlign w:val="center"/>
            <w:hideMark/>
          </w:tcPr>
          <w:p w14:paraId="08B70206" w14:textId="44499C1D" w:rsidR="00EB2D4E" w:rsidRPr="00152E63" w:rsidRDefault="00EB2D4E" w:rsidP="00CF1693">
            <w:pPr>
              <w:spacing w:before="100" w:after="100" w:line="240" w:lineRule="auto"/>
              <w:jc w:val="right"/>
              <w:rPr>
                <w:b/>
                <w:bCs/>
                <w:sz w:val="20"/>
                <w:szCs w:val="20"/>
              </w:rPr>
            </w:pPr>
            <w:r w:rsidRPr="00152E63">
              <w:rPr>
                <w:sz w:val="20"/>
                <w:szCs w:val="20"/>
              </w:rPr>
              <w:t xml:space="preserve">Total </w:t>
            </w:r>
            <w:r w:rsidR="007A32BB">
              <w:rPr>
                <w:sz w:val="20"/>
                <w:szCs w:val="20"/>
              </w:rPr>
              <w:t xml:space="preserve">annual </w:t>
            </w:r>
            <w:r w:rsidRPr="00152E63">
              <w:rPr>
                <w:sz w:val="20"/>
                <w:szCs w:val="20"/>
              </w:rPr>
              <w:t>cost</w:t>
            </w:r>
            <w:r w:rsidR="007A32BB">
              <w:rPr>
                <w:sz w:val="20"/>
                <w:szCs w:val="20"/>
              </w:rPr>
              <w:t xml:space="preserve"> </w:t>
            </w:r>
            <w:r w:rsidRPr="00152E63">
              <w:rPr>
                <w:sz w:val="20"/>
                <w:szCs w:val="20"/>
              </w:rPr>
              <w:t>($)</w:t>
            </w:r>
          </w:p>
        </w:tc>
        <w:tc>
          <w:tcPr>
            <w:tcW w:w="1304" w:type="dxa"/>
            <w:vAlign w:val="center"/>
            <w:hideMark/>
          </w:tcPr>
          <w:p w14:paraId="6FD55CF2" w14:textId="77777777" w:rsidR="00EB2D4E" w:rsidRPr="00152E63" w:rsidRDefault="00EB2D4E" w:rsidP="00AA5C6D">
            <w:pPr>
              <w:spacing w:before="100" w:after="100" w:line="240" w:lineRule="auto"/>
              <w:jc w:val="right"/>
              <w:rPr>
                <w:b/>
                <w:bCs/>
                <w:sz w:val="20"/>
                <w:szCs w:val="20"/>
              </w:rPr>
            </w:pPr>
            <w:r w:rsidRPr="00152E63">
              <w:rPr>
                <w:sz w:val="20"/>
                <w:szCs w:val="20"/>
              </w:rPr>
              <w:t>Cost per capita ($)</w:t>
            </w:r>
          </w:p>
        </w:tc>
      </w:tr>
      <w:tr w:rsidR="00EB2D4E" w:rsidRPr="00152E63" w14:paraId="5FF5C6CE" w14:textId="77777777" w:rsidTr="007A32BB">
        <w:trPr>
          <w:trHeight w:val="255"/>
        </w:trPr>
        <w:tc>
          <w:tcPr>
            <w:tcW w:w="5102" w:type="dxa"/>
            <w:vAlign w:val="center"/>
            <w:hideMark/>
          </w:tcPr>
          <w:p w14:paraId="3F898E39" w14:textId="539A88C0" w:rsidR="00EB2D4E" w:rsidRPr="00152E63" w:rsidRDefault="00EB2D4E" w:rsidP="00CF1693">
            <w:pPr>
              <w:spacing w:before="100" w:after="100" w:line="240" w:lineRule="auto"/>
              <w:rPr>
                <w:sz w:val="20"/>
                <w:szCs w:val="20"/>
              </w:rPr>
            </w:pPr>
            <w:r w:rsidRPr="00152E63">
              <w:rPr>
                <w:sz w:val="20"/>
                <w:szCs w:val="20"/>
              </w:rPr>
              <w:t>Scabies presentations</w:t>
            </w:r>
            <w:r w:rsidR="004B4555" w:rsidRPr="00152E63">
              <w:rPr>
                <w:sz w:val="20"/>
                <w:szCs w:val="20"/>
              </w:rPr>
              <w:t xml:space="preserve"> (a)</w:t>
            </w:r>
          </w:p>
        </w:tc>
        <w:tc>
          <w:tcPr>
            <w:tcW w:w="1304" w:type="dxa"/>
            <w:vAlign w:val="center"/>
            <w:hideMark/>
          </w:tcPr>
          <w:p w14:paraId="1B21F707" w14:textId="77777777" w:rsidR="00EB2D4E" w:rsidRPr="00152E63" w:rsidRDefault="00EB2D4E" w:rsidP="00CF1693">
            <w:pPr>
              <w:spacing w:before="100" w:after="100" w:line="240" w:lineRule="auto"/>
              <w:jc w:val="right"/>
              <w:rPr>
                <w:sz w:val="20"/>
                <w:szCs w:val="20"/>
              </w:rPr>
            </w:pPr>
            <w:r w:rsidRPr="00152E63">
              <w:rPr>
                <w:sz w:val="20"/>
                <w:szCs w:val="20"/>
              </w:rPr>
              <w:t>20,311</w:t>
            </w:r>
          </w:p>
        </w:tc>
        <w:tc>
          <w:tcPr>
            <w:tcW w:w="1361" w:type="dxa"/>
            <w:vAlign w:val="center"/>
            <w:hideMark/>
          </w:tcPr>
          <w:p w14:paraId="010E849D" w14:textId="77777777" w:rsidR="00EB2D4E" w:rsidRPr="00152E63" w:rsidRDefault="00EB2D4E" w:rsidP="00CF1693">
            <w:pPr>
              <w:spacing w:before="100" w:after="100" w:line="240" w:lineRule="auto"/>
              <w:jc w:val="right"/>
              <w:rPr>
                <w:sz w:val="20"/>
                <w:szCs w:val="20"/>
              </w:rPr>
            </w:pPr>
            <w:r w:rsidRPr="00152E63">
              <w:rPr>
                <w:sz w:val="20"/>
                <w:szCs w:val="20"/>
              </w:rPr>
              <w:t>359,790</w:t>
            </w:r>
          </w:p>
        </w:tc>
        <w:tc>
          <w:tcPr>
            <w:tcW w:w="1304" w:type="dxa"/>
            <w:vAlign w:val="center"/>
            <w:hideMark/>
          </w:tcPr>
          <w:p w14:paraId="25022FF0" w14:textId="0B34D140" w:rsidR="00EB2D4E" w:rsidRPr="00152E63" w:rsidRDefault="00EB2D4E" w:rsidP="00AA5C6D">
            <w:pPr>
              <w:spacing w:before="100" w:after="100" w:line="240" w:lineRule="auto"/>
              <w:jc w:val="right"/>
              <w:rPr>
                <w:sz w:val="20"/>
                <w:szCs w:val="20"/>
              </w:rPr>
            </w:pPr>
            <w:r w:rsidRPr="00152E63">
              <w:rPr>
                <w:sz w:val="20"/>
                <w:szCs w:val="20"/>
              </w:rPr>
              <w:t>0.4</w:t>
            </w:r>
            <w:r w:rsidR="00AA5C6D" w:rsidRPr="00152E63">
              <w:rPr>
                <w:sz w:val="20"/>
                <w:szCs w:val="20"/>
              </w:rPr>
              <w:t>1</w:t>
            </w:r>
          </w:p>
        </w:tc>
      </w:tr>
      <w:tr w:rsidR="00EB2D4E" w:rsidRPr="00152E63" w14:paraId="68CDDAF9" w14:textId="77777777" w:rsidTr="007A32BB">
        <w:trPr>
          <w:trHeight w:val="255"/>
        </w:trPr>
        <w:tc>
          <w:tcPr>
            <w:tcW w:w="5102" w:type="dxa"/>
            <w:vAlign w:val="center"/>
            <w:hideMark/>
          </w:tcPr>
          <w:p w14:paraId="72D8B027" w14:textId="63F13047" w:rsidR="00EB2D4E" w:rsidRPr="00152E63" w:rsidRDefault="00EB2D4E" w:rsidP="00CF1693">
            <w:pPr>
              <w:spacing w:before="100" w:after="100" w:line="240" w:lineRule="auto"/>
              <w:rPr>
                <w:sz w:val="20"/>
                <w:szCs w:val="20"/>
              </w:rPr>
            </w:pPr>
            <w:r w:rsidRPr="00152E63">
              <w:rPr>
                <w:sz w:val="20"/>
                <w:szCs w:val="20"/>
              </w:rPr>
              <w:t>Scabies-related SSTI presentations</w:t>
            </w:r>
            <w:r w:rsidR="004B4555" w:rsidRPr="00152E63">
              <w:rPr>
                <w:sz w:val="20"/>
                <w:szCs w:val="20"/>
              </w:rPr>
              <w:t xml:space="preserve"> (b)</w:t>
            </w:r>
          </w:p>
        </w:tc>
        <w:tc>
          <w:tcPr>
            <w:tcW w:w="1304" w:type="dxa"/>
            <w:vAlign w:val="center"/>
            <w:hideMark/>
          </w:tcPr>
          <w:p w14:paraId="7DEAAC32" w14:textId="77777777" w:rsidR="00EB2D4E" w:rsidRPr="00152E63" w:rsidRDefault="00EB2D4E" w:rsidP="00CF1693">
            <w:pPr>
              <w:spacing w:before="100" w:after="100" w:line="240" w:lineRule="auto"/>
              <w:jc w:val="right"/>
              <w:rPr>
                <w:sz w:val="20"/>
                <w:szCs w:val="20"/>
              </w:rPr>
            </w:pPr>
            <w:r w:rsidRPr="00152E63">
              <w:rPr>
                <w:sz w:val="20"/>
                <w:szCs w:val="20"/>
              </w:rPr>
              <w:t>61,873</w:t>
            </w:r>
          </w:p>
        </w:tc>
        <w:tc>
          <w:tcPr>
            <w:tcW w:w="1361" w:type="dxa"/>
            <w:vAlign w:val="center"/>
            <w:hideMark/>
          </w:tcPr>
          <w:p w14:paraId="2EDCE6E3" w14:textId="77777777" w:rsidR="00EB2D4E" w:rsidRPr="00152E63" w:rsidRDefault="00EB2D4E" w:rsidP="00CF1693">
            <w:pPr>
              <w:spacing w:before="100" w:after="100" w:line="240" w:lineRule="auto"/>
              <w:jc w:val="right"/>
              <w:rPr>
                <w:sz w:val="20"/>
                <w:szCs w:val="20"/>
              </w:rPr>
            </w:pPr>
            <w:r w:rsidRPr="00152E63">
              <w:rPr>
                <w:sz w:val="20"/>
                <w:szCs w:val="20"/>
              </w:rPr>
              <w:t>1,131,421</w:t>
            </w:r>
          </w:p>
        </w:tc>
        <w:tc>
          <w:tcPr>
            <w:tcW w:w="1304" w:type="dxa"/>
            <w:vAlign w:val="center"/>
            <w:hideMark/>
          </w:tcPr>
          <w:p w14:paraId="6B925B85" w14:textId="015CC3FF"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28</w:t>
            </w:r>
          </w:p>
        </w:tc>
      </w:tr>
      <w:tr w:rsidR="00EB2D4E" w:rsidRPr="00152E63" w14:paraId="5F7CD943" w14:textId="77777777" w:rsidTr="007A32BB">
        <w:trPr>
          <w:trHeight w:val="255"/>
        </w:trPr>
        <w:tc>
          <w:tcPr>
            <w:tcW w:w="5102" w:type="dxa"/>
            <w:vAlign w:val="center"/>
            <w:hideMark/>
          </w:tcPr>
          <w:p w14:paraId="3C56849C" w14:textId="26BB6A1B" w:rsidR="00EB2D4E" w:rsidRPr="00152E63" w:rsidRDefault="00EB2D4E" w:rsidP="00CF1693">
            <w:pPr>
              <w:spacing w:before="100" w:after="100" w:line="240" w:lineRule="auto"/>
              <w:rPr>
                <w:sz w:val="20"/>
                <w:szCs w:val="20"/>
              </w:rPr>
            </w:pPr>
            <w:r w:rsidRPr="00152E63">
              <w:rPr>
                <w:sz w:val="20"/>
                <w:szCs w:val="20"/>
              </w:rPr>
              <w:t>Scabies-related SSTI admissions</w:t>
            </w:r>
            <w:r w:rsidR="004B4555" w:rsidRPr="00152E63">
              <w:rPr>
                <w:sz w:val="20"/>
                <w:szCs w:val="20"/>
              </w:rPr>
              <w:t xml:space="preserve"> (c)</w:t>
            </w:r>
          </w:p>
        </w:tc>
        <w:tc>
          <w:tcPr>
            <w:tcW w:w="1304" w:type="dxa"/>
            <w:vAlign w:val="center"/>
            <w:hideMark/>
          </w:tcPr>
          <w:p w14:paraId="5E2A1BB4" w14:textId="77777777" w:rsidR="00EB2D4E" w:rsidRPr="00152E63" w:rsidRDefault="00EB2D4E" w:rsidP="00CF1693">
            <w:pPr>
              <w:spacing w:before="100" w:after="100" w:line="240" w:lineRule="auto"/>
              <w:jc w:val="right"/>
              <w:rPr>
                <w:sz w:val="20"/>
                <w:szCs w:val="20"/>
              </w:rPr>
            </w:pPr>
            <w:r w:rsidRPr="00152E63">
              <w:rPr>
                <w:sz w:val="20"/>
                <w:szCs w:val="20"/>
              </w:rPr>
              <w:t>3,330</w:t>
            </w:r>
          </w:p>
        </w:tc>
        <w:tc>
          <w:tcPr>
            <w:tcW w:w="1361" w:type="dxa"/>
            <w:vAlign w:val="center"/>
            <w:hideMark/>
          </w:tcPr>
          <w:p w14:paraId="1075A9BA" w14:textId="77777777" w:rsidR="00EB2D4E" w:rsidRPr="00152E63" w:rsidRDefault="00EB2D4E" w:rsidP="00CF1693">
            <w:pPr>
              <w:spacing w:before="100" w:after="100" w:line="240" w:lineRule="auto"/>
              <w:jc w:val="right"/>
              <w:rPr>
                <w:sz w:val="20"/>
                <w:szCs w:val="20"/>
              </w:rPr>
            </w:pPr>
            <w:r w:rsidRPr="00152E63">
              <w:rPr>
                <w:sz w:val="20"/>
                <w:szCs w:val="20"/>
              </w:rPr>
              <w:t>1,462,236</w:t>
            </w:r>
          </w:p>
        </w:tc>
        <w:tc>
          <w:tcPr>
            <w:tcW w:w="1304" w:type="dxa"/>
            <w:vAlign w:val="center"/>
            <w:hideMark/>
          </w:tcPr>
          <w:p w14:paraId="0CFCF62D" w14:textId="0BAD3872"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65</w:t>
            </w:r>
          </w:p>
        </w:tc>
      </w:tr>
      <w:tr w:rsidR="00EB2D4E" w:rsidRPr="00152E63" w14:paraId="63463D8E" w14:textId="77777777" w:rsidTr="007A32BB">
        <w:trPr>
          <w:trHeight w:val="255"/>
        </w:trPr>
        <w:tc>
          <w:tcPr>
            <w:tcW w:w="5102" w:type="dxa"/>
            <w:vAlign w:val="center"/>
            <w:hideMark/>
          </w:tcPr>
          <w:p w14:paraId="53A7D307" w14:textId="45966591" w:rsidR="00EB2D4E" w:rsidRPr="00152E63" w:rsidRDefault="004B4555" w:rsidP="00CF1693">
            <w:pPr>
              <w:spacing w:before="100" w:after="100" w:line="240" w:lineRule="auto"/>
              <w:rPr>
                <w:sz w:val="20"/>
                <w:szCs w:val="20"/>
              </w:rPr>
            </w:pPr>
            <w:r w:rsidRPr="00152E63">
              <w:rPr>
                <w:sz w:val="20"/>
                <w:szCs w:val="20"/>
              </w:rPr>
              <w:t>All scabies and related SSTI presentations (a+b)</w:t>
            </w:r>
          </w:p>
        </w:tc>
        <w:tc>
          <w:tcPr>
            <w:tcW w:w="1304" w:type="dxa"/>
            <w:vAlign w:val="center"/>
            <w:hideMark/>
          </w:tcPr>
          <w:p w14:paraId="68579EC3" w14:textId="77777777" w:rsidR="00EB2D4E" w:rsidRPr="00152E63" w:rsidRDefault="00EB2D4E" w:rsidP="00CF1693">
            <w:pPr>
              <w:spacing w:before="100" w:after="100" w:line="240" w:lineRule="auto"/>
              <w:jc w:val="right"/>
              <w:rPr>
                <w:sz w:val="20"/>
                <w:szCs w:val="20"/>
              </w:rPr>
            </w:pPr>
            <w:r w:rsidRPr="00152E63">
              <w:rPr>
                <w:sz w:val="20"/>
                <w:szCs w:val="20"/>
              </w:rPr>
              <w:t>82,183</w:t>
            </w:r>
          </w:p>
        </w:tc>
        <w:tc>
          <w:tcPr>
            <w:tcW w:w="1361" w:type="dxa"/>
            <w:vAlign w:val="center"/>
            <w:hideMark/>
          </w:tcPr>
          <w:p w14:paraId="04729C46" w14:textId="77777777" w:rsidR="00EB2D4E" w:rsidRPr="00152E63" w:rsidRDefault="00EB2D4E" w:rsidP="00CF1693">
            <w:pPr>
              <w:spacing w:before="100" w:after="100" w:line="240" w:lineRule="auto"/>
              <w:jc w:val="right"/>
              <w:rPr>
                <w:sz w:val="20"/>
                <w:szCs w:val="20"/>
              </w:rPr>
            </w:pPr>
            <w:r w:rsidRPr="00152E63">
              <w:rPr>
                <w:sz w:val="20"/>
                <w:szCs w:val="20"/>
              </w:rPr>
              <w:t>1,491,211</w:t>
            </w:r>
          </w:p>
        </w:tc>
        <w:tc>
          <w:tcPr>
            <w:tcW w:w="1304" w:type="dxa"/>
            <w:vAlign w:val="center"/>
            <w:hideMark/>
          </w:tcPr>
          <w:p w14:paraId="3BE1DF74" w14:textId="005FA145" w:rsidR="00EB2D4E" w:rsidRPr="00152E63" w:rsidRDefault="00EB2D4E" w:rsidP="00AA5C6D">
            <w:pPr>
              <w:spacing w:before="100" w:after="100" w:line="240" w:lineRule="auto"/>
              <w:jc w:val="right"/>
              <w:rPr>
                <w:sz w:val="20"/>
                <w:szCs w:val="20"/>
              </w:rPr>
            </w:pPr>
            <w:r w:rsidRPr="00152E63">
              <w:rPr>
                <w:sz w:val="20"/>
                <w:szCs w:val="20"/>
              </w:rPr>
              <w:t>1.</w:t>
            </w:r>
            <w:r w:rsidR="00AA5C6D" w:rsidRPr="00152E63">
              <w:rPr>
                <w:sz w:val="20"/>
                <w:szCs w:val="20"/>
              </w:rPr>
              <w:t>69</w:t>
            </w:r>
          </w:p>
        </w:tc>
      </w:tr>
      <w:tr w:rsidR="00EB2D4E" w:rsidRPr="00152E63" w14:paraId="05A7A028" w14:textId="77777777" w:rsidTr="007A32BB">
        <w:trPr>
          <w:trHeight w:val="255"/>
        </w:trPr>
        <w:tc>
          <w:tcPr>
            <w:tcW w:w="5102" w:type="dxa"/>
            <w:vAlign w:val="center"/>
            <w:hideMark/>
          </w:tcPr>
          <w:p w14:paraId="18B45751" w14:textId="76A9BEAF" w:rsidR="00EB2D4E" w:rsidRPr="00152E63" w:rsidRDefault="00005D5B" w:rsidP="00CF1693">
            <w:pPr>
              <w:spacing w:before="100" w:after="100" w:line="240" w:lineRule="auto"/>
              <w:rPr>
                <w:sz w:val="20"/>
                <w:szCs w:val="20"/>
              </w:rPr>
            </w:pPr>
            <w:r w:rsidRPr="00152E63">
              <w:rPr>
                <w:sz w:val="20"/>
                <w:szCs w:val="20"/>
              </w:rPr>
              <w:t>All scabies and related SSTI cases (a+b+c)</w:t>
            </w:r>
          </w:p>
        </w:tc>
        <w:tc>
          <w:tcPr>
            <w:tcW w:w="1304" w:type="dxa"/>
            <w:vAlign w:val="center"/>
            <w:hideMark/>
          </w:tcPr>
          <w:p w14:paraId="59867306" w14:textId="77777777" w:rsidR="00EB2D4E" w:rsidRPr="00152E63" w:rsidRDefault="00EB2D4E" w:rsidP="00CF1693">
            <w:pPr>
              <w:spacing w:before="100" w:after="100" w:line="240" w:lineRule="auto"/>
              <w:jc w:val="right"/>
              <w:rPr>
                <w:sz w:val="20"/>
                <w:szCs w:val="20"/>
              </w:rPr>
            </w:pPr>
            <w:r w:rsidRPr="00152E63">
              <w:rPr>
                <w:sz w:val="20"/>
                <w:szCs w:val="20"/>
              </w:rPr>
              <w:t>85,513</w:t>
            </w:r>
          </w:p>
        </w:tc>
        <w:tc>
          <w:tcPr>
            <w:tcW w:w="1361" w:type="dxa"/>
            <w:vAlign w:val="center"/>
            <w:hideMark/>
          </w:tcPr>
          <w:p w14:paraId="15F79AA7" w14:textId="77777777" w:rsidR="00EB2D4E" w:rsidRPr="00152E63" w:rsidRDefault="00EB2D4E" w:rsidP="00CF1693">
            <w:pPr>
              <w:spacing w:before="100" w:after="100" w:line="240" w:lineRule="auto"/>
              <w:jc w:val="right"/>
              <w:rPr>
                <w:sz w:val="20"/>
                <w:szCs w:val="20"/>
              </w:rPr>
            </w:pPr>
            <w:r w:rsidRPr="00152E63">
              <w:rPr>
                <w:sz w:val="20"/>
                <w:szCs w:val="20"/>
              </w:rPr>
              <w:t>2,953,447</w:t>
            </w:r>
          </w:p>
        </w:tc>
        <w:tc>
          <w:tcPr>
            <w:tcW w:w="1304" w:type="dxa"/>
            <w:vAlign w:val="center"/>
            <w:hideMark/>
          </w:tcPr>
          <w:p w14:paraId="56F4BA9B" w14:textId="6FBA84EB" w:rsidR="00EB2D4E" w:rsidRPr="00152E63" w:rsidRDefault="00EB2D4E" w:rsidP="00AA5C6D">
            <w:pPr>
              <w:spacing w:before="100" w:after="100" w:line="240" w:lineRule="auto"/>
              <w:jc w:val="right"/>
              <w:rPr>
                <w:sz w:val="20"/>
                <w:szCs w:val="20"/>
              </w:rPr>
            </w:pPr>
            <w:r w:rsidRPr="00152E63">
              <w:rPr>
                <w:sz w:val="20"/>
                <w:szCs w:val="20"/>
              </w:rPr>
              <w:t>3.3</w:t>
            </w:r>
            <w:r w:rsidR="00AA5C6D" w:rsidRPr="00152E63">
              <w:rPr>
                <w:sz w:val="20"/>
                <w:szCs w:val="20"/>
              </w:rPr>
              <w:t>4</w:t>
            </w:r>
          </w:p>
        </w:tc>
      </w:tr>
    </w:tbl>
    <w:p w14:paraId="0A979406" w14:textId="739E23AF" w:rsidR="002A60EF" w:rsidRDefault="00DD7E82" w:rsidP="008A0473">
      <w:pPr>
        <w:pStyle w:val="BodyText"/>
      </w:pPr>
      <w:r w:rsidRPr="00DD7E82">
        <w:t>PHC, primary healthcare; SSTI, skin and soft tissue infection</w:t>
      </w:r>
    </w:p>
    <w:p w14:paraId="22668DA4" w14:textId="77777777" w:rsidR="00356AB5" w:rsidRDefault="00356AB5" w:rsidP="008A0473">
      <w:pPr>
        <w:pStyle w:val="NoSpacing"/>
        <w:spacing w:after="0"/>
      </w:pPr>
      <w:r>
        <w:rPr>
          <w:noProof/>
        </w:rPr>
        <w:drawing>
          <wp:inline distT="0" distB="0" distL="0" distR="0" wp14:anchorId="6E482DA8" wp14:editId="1A652C07">
            <wp:extent cx="5738560" cy="2716040"/>
            <wp:effectExtent l="0" t="0" r="1905" b="1905"/>
            <wp:docPr id="697169934" name="Picture 69716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9934" name="Picture 6971699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1829" cy="2750718"/>
                    </a:xfrm>
                    <a:prstGeom prst="rect">
                      <a:avLst/>
                    </a:prstGeom>
                  </pic:spPr>
                </pic:pic>
              </a:graphicData>
            </a:graphic>
          </wp:inline>
        </w:drawing>
      </w:r>
    </w:p>
    <w:p w14:paraId="535490E9" w14:textId="1CF711BB" w:rsidR="00356AB5" w:rsidRDefault="00356AB5" w:rsidP="00087B69">
      <w:pPr>
        <w:pStyle w:val="Caption"/>
      </w:pPr>
      <w:r>
        <w:t xml:space="preserve">Figure </w:t>
      </w:r>
      <w:r w:rsidR="00B13A42">
        <w:t>1</w:t>
      </w:r>
      <w:r>
        <w:t xml:space="preserve">. </w:t>
      </w:r>
      <w:r w:rsidR="007A2F62">
        <w:t>One-way s</w:t>
      </w:r>
      <w:r w:rsidR="004C52DB">
        <w:t xml:space="preserve">ensitivity analysis on </w:t>
      </w:r>
      <w:r w:rsidR="00C12A1C">
        <w:t xml:space="preserve">the impact of changing the base case parameter values to low and high values </w:t>
      </w:r>
      <w:r w:rsidR="00087B69">
        <w:t xml:space="preserve">on the </w:t>
      </w:r>
      <w:r w:rsidR="004C52DB">
        <w:t>total annual</w:t>
      </w:r>
      <w:r w:rsidR="00CB7636">
        <w:t xml:space="preserve"> </w:t>
      </w:r>
      <w:r w:rsidR="00087B69">
        <w:t xml:space="preserve">healthcare </w:t>
      </w:r>
      <w:r w:rsidR="008B6A8B">
        <w:t xml:space="preserve">costs (in 2020 </w:t>
      </w:r>
      <w:r w:rsidR="009F4306">
        <w:t>US</w:t>
      </w:r>
      <w:r w:rsidR="008B6A8B">
        <w:t xml:space="preserve">$) of scabies and </w:t>
      </w:r>
      <w:r w:rsidR="00087B69">
        <w:t xml:space="preserve">related </w:t>
      </w:r>
      <w:r w:rsidR="00033C8E">
        <w:t>SSTIs</w:t>
      </w:r>
      <w:r w:rsidR="00087B69">
        <w:t xml:space="preserve"> in Fiji.</w:t>
      </w:r>
    </w:p>
    <w:p w14:paraId="7BC2069C" w14:textId="45D40691" w:rsidR="007A2F62" w:rsidRDefault="00F61659" w:rsidP="008A0473">
      <w:pPr>
        <w:pStyle w:val="BodyText"/>
      </w:pPr>
      <w:r>
        <w:t>Total annual cost is indicated by the black reference line (</w:t>
      </w:r>
      <w:r w:rsidR="00B468A1">
        <w:t>$2.95 million)</w:t>
      </w:r>
      <w:r w:rsidR="00033C8E" w:rsidRPr="00033C8E">
        <w:t xml:space="preserve">. See Table 1 for the ranges used for this </w:t>
      </w:r>
      <w:r w:rsidR="00033C8E">
        <w:t xml:space="preserve">sensitivity </w:t>
      </w:r>
      <w:r w:rsidR="00033C8E" w:rsidRPr="00033C8E">
        <w:t>analysis.</w:t>
      </w:r>
      <w:r w:rsidR="00033C8E">
        <w:t xml:space="preserve"> ICU, intensive care unit; </w:t>
      </w:r>
      <w:r w:rsidR="00033C8E" w:rsidRPr="00033C8E">
        <w:t>PHC, primary healthcare; SSTI, skin and soft tissue infection</w:t>
      </w:r>
      <w:r w:rsidR="00B468A1">
        <w:t>.</w:t>
      </w:r>
    </w:p>
    <w:p w14:paraId="6071FA85" w14:textId="77777777" w:rsidR="00CB5B07" w:rsidRDefault="006D0EA1" w:rsidP="008A0473">
      <w:pPr>
        <w:pStyle w:val="Heading1"/>
      </w:pPr>
      <w:bookmarkStart w:id="35" w:name="discussion"/>
      <w:bookmarkEnd w:id="13"/>
      <w:bookmarkEnd w:id="34"/>
      <w:r>
        <w:lastRenderedPageBreak/>
        <w:t>Discussion</w:t>
      </w:r>
    </w:p>
    <w:p w14:paraId="244FBC72" w14:textId="76A88B36" w:rsidR="00E87483" w:rsidRDefault="729C7253" w:rsidP="005D57C5">
      <w:r>
        <w:t xml:space="preserve">Our study provides a first estimate of the healthcare resource use and costs of treating scabies </w:t>
      </w:r>
      <w:r w:rsidR="00AB6E39">
        <w:t xml:space="preserve">and </w:t>
      </w:r>
      <w:r w:rsidR="00977630">
        <w:t xml:space="preserve">related </w:t>
      </w:r>
      <w:r w:rsidR="00AB6E39">
        <w:t xml:space="preserve">SSTIs </w:t>
      </w:r>
      <w:r>
        <w:t>in a highly prevalent setting prior to a</w:t>
      </w:r>
      <w:r w:rsidR="00626421">
        <w:t>n</w:t>
      </w:r>
      <w:r>
        <w:t xml:space="preserve"> </w:t>
      </w:r>
      <w:r w:rsidR="004C3B69">
        <w:t>MDA</w:t>
      </w:r>
      <w:r>
        <w:t xml:space="preserve"> program</w:t>
      </w:r>
      <w:del w:id="36" w:author="Lucia Romani" w:date="2024-05-27T12:29:00Z">
        <w:r w:rsidDel="009922E9">
          <w:delText>me</w:delText>
        </w:r>
      </w:del>
      <w:r>
        <w:t xml:space="preserve">. We used before-intervention data </w:t>
      </w:r>
      <w:r w:rsidR="00AB6E39">
        <w:t xml:space="preserve">from the </w:t>
      </w:r>
      <w:r>
        <w:t>Big</w:t>
      </w:r>
      <w:ins w:id="37" w:author="Lucia Romani" w:date="2024-05-27T12:30:00Z">
        <w:r w:rsidR="009922E9">
          <w:t xml:space="preserve"> </w:t>
        </w:r>
      </w:ins>
      <w:r>
        <w:t>SHIFT trial and extrapolated these costs to the entire country. The trial provided rich information on PHC presentation</w:t>
      </w:r>
      <w:r w:rsidR="008E312C">
        <w:t>s</w:t>
      </w:r>
      <w:r>
        <w:t xml:space="preserve"> and hospital admissions for scabies</w:t>
      </w:r>
      <w:r w:rsidR="00977630">
        <w:t xml:space="preserve"> and</w:t>
      </w:r>
      <w:r w:rsidR="00977630" w:rsidDel="00977630">
        <w:t xml:space="preserve"> </w:t>
      </w:r>
      <w:r>
        <w:t xml:space="preserve">related SSTIs. The estimated annual direct </w:t>
      </w:r>
      <w:r w:rsidR="008E312C">
        <w:t>healthcare</w:t>
      </w:r>
      <w:r>
        <w:t xml:space="preserve"> costs of scabies and </w:t>
      </w:r>
      <w:r w:rsidR="00977630">
        <w:t xml:space="preserve">related </w:t>
      </w:r>
      <w:r>
        <w:t>SSTIs in Fiji was $</w:t>
      </w:r>
      <w:r w:rsidR="00C83DC3">
        <w:t>3.0</w:t>
      </w:r>
      <w:r>
        <w:t xml:space="preserve"> million</w:t>
      </w:r>
      <w:r w:rsidR="0040164B">
        <w:t xml:space="preserve">, </w:t>
      </w:r>
      <w:r w:rsidR="00AB7338">
        <w:t>equivalent to</w:t>
      </w:r>
      <w:r w:rsidR="0040164B">
        <w:t xml:space="preserve"> 2.4% of</w:t>
      </w:r>
      <w:r w:rsidR="00AB7338">
        <w:t xml:space="preserve"> government revenues allocated to health in 20</w:t>
      </w:r>
      <w:r w:rsidR="00891FC8">
        <w:t>19</w:t>
      </w:r>
      <w:r w:rsidR="00AB7338">
        <w:t>.</w:t>
      </w:r>
      <w:r>
        <w:t xml:space="preserve"> </w:t>
      </w:r>
      <w:r w:rsidR="00CC1763">
        <w:t xml:space="preserve">Scabies </w:t>
      </w:r>
      <w:r>
        <w:t xml:space="preserve">and </w:t>
      </w:r>
      <w:r w:rsidR="00977630">
        <w:t xml:space="preserve">related </w:t>
      </w:r>
      <w:r>
        <w:t xml:space="preserve">SSTIs </w:t>
      </w:r>
      <w:r w:rsidR="00AB7338">
        <w:t xml:space="preserve">therefore </w:t>
      </w:r>
      <w:r>
        <w:t>lead to a heavy economic burden in Fiji</w:t>
      </w:r>
      <w:r w:rsidR="00977630">
        <w:t>, raising the potential</w:t>
      </w:r>
      <w:r>
        <w:t xml:space="preserve"> benefit</w:t>
      </w:r>
      <w:r w:rsidR="00850D64">
        <w:t xml:space="preserve"> </w:t>
      </w:r>
      <w:r w:rsidR="00977630">
        <w:t xml:space="preserve">of </w:t>
      </w:r>
      <w:r>
        <w:t>prevention programs.</w:t>
      </w:r>
    </w:p>
    <w:p w14:paraId="5935D553" w14:textId="5AF688D3" w:rsidR="00091886" w:rsidRDefault="729C7253" w:rsidP="00DE722F">
      <w:r>
        <w:t>The main resource use category contributing to costs was hospital bed days.</w:t>
      </w:r>
      <w:r w:rsidR="00912F09">
        <w:t xml:space="preserve"> The </w:t>
      </w:r>
      <w:r w:rsidR="00924953">
        <w:t>estimated 23,000</w:t>
      </w:r>
      <w:r w:rsidR="00912F09">
        <w:t xml:space="preserve"> bed days in our study represents</w:t>
      </w:r>
      <w:r w:rsidR="000147AA">
        <w:t xml:space="preserve"> 7.1% of admissions for all divisional hospitals</w:t>
      </w:r>
      <w:r w:rsidR="00912F09">
        <w:t xml:space="preserve"> in Fiji in 2017 (</w:t>
      </w:r>
      <w:r w:rsidR="000147AA">
        <w:t xml:space="preserve">3.6% of </w:t>
      </w:r>
      <w:r w:rsidR="00924953">
        <w:t xml:space="preserve">divisional and specialist hospital </w:t>
      </w:r>
      <w:r w:rsidR="00912F09">
        <w:t>admissions</w:t>
      </w:r>
      <w:r w:rsidR="00924953">
        <w:t xml:space="preserve">). </w:t>
      </w:r>
      <w:r w:rsidR="00A02286">
        <w:t>T</w:t>
      </w:r>
      <w:r>
        <w:t>he mean length of stay in our study (</w:t>
      </w:r>
      <w:r w:rsidR="00300D3A">
        <w:t>6</w:t>
      </w:r>
      <w:r>
        <w:t>.</w:t>
      </w:r>
      <w:r w:rsidR="00300D3A">
        <w:t>9</w:t>
      </w:r>
      <w:r>
        <w:t xml:space="preserve"> days)</w:t>
      </w:r>
      <w:del w:id="38" w:author="Lucia Romani" w:date="2024-05-27T12:31:00Z">
        <w:r w:rsidR="00300D3A" w:rsidDel="009922E9">
          <w:delText>,</w:delText>
        </w:r>
      </w:del>
      <w:r>
        <w:t xml:space="preserve"> </w:t>
      </w:r>
      <w:r w:rsidR="00924953">
        <w:t xml:space="preserve">was </w:t>
      </w:r>
      <w:r w:rsidR="00300D3A">
        <w:t xml:space="preserve">higher </w:t>
      </w:r>
      <w:r>
        <w:t xml:space="preserve">than the mean of 4.5 reported </w:t>
      </w:r>
      <w:r w:rsidR="00300D3A">
        <w:t xml:space="preserve">in </w:t>
      </w:r>
      <w:r>
        <w:t xml:space="preserve">an Australian </w:t>
      </w:r>
      <w:r w:rsidR="00300D3A">
        <w:t xml:space="preserve">paediatric </w:t>
      </w:r>
      <w:r>
        <w:t xml:space="preserve">study </w:t>
      </w:r>
      <w:r w:rsidR="00E0211F">
        <w:fldChar w:fldCharType="begin">
          <w:fldData xml:space="preserve">PEVuZE5vdGU+PENpdGUgRXhjbHVkZUF1dGg9IjEiIEV4Y2x1ZGVZZWFyPSIxIj48QXV0aG9yPldo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</w:fldData>
        </w:fldChar>
      </w:r>
      <w:r w:rsidR="00E0211F">
        <w:instrText xml:space="preserve"> ADDIN EN.JS.CITE </w:instrText>
      </w:r>
      <w:r w:rsidR="00E0211F">
        <w:fldChar w:fldCharType="separate"/>
      </w:r>
      <w:r w:rsidR="00304BDB">
        <w:rPr>
          <w:noProof/>
        </w:rPr>
        <w:t>[</w:t>
      </w:r>
      <w:hyperlink w:anchor="_ENREF_24" w:tooltip="Whitehall, 2013 #289" w:history="1">
        <w:r w:rsidR="00403973" w:rsidRPr="00403973">
          <w:rPr>
            <w:rStyle w:val="Hyperlink"/>
          </w:rPr>
          <w:t>24</w:t>
        </w:r>
      </w:hyperlink>
      <w:r w:rsidR="00304BDB">
        <w:rPr>
          <w:noProof/>
        </w:rPr>
        <w:t>]</w:t>
      </w:r>
      <w:r w:rsidR="00E0211F">
        <w:fldChar w:fldCharType="end"/>
      </w:r>
      <w:r>
        <w:t xml:space="preserve">. It is plausible that delayed detection and normalization of skin infections contribute to </w:t>
      </w:r>
      <w:r w:rsidRPr="00460889">
        <w:t>complications</w:t>
      </w:r>
      <w:r>
        <w:t xml:space="preserve"> of scabies. In </w:t>
      </w:r>
      <w:r w:rsidR="00300D3A">
        <w:t xml:space="preserve">countries </w:t>
      </w:r>
      <w:r>
        <w:t xml:space="preserve">endemic </w:t>
      </w:r>
      <w:r w:rsidR="00300D3A">
        <w:t xml:space="preserve">for scabies </w:t>
      </w:r>
      <w:r>
        <w:t xml:space="preserve">like Fiji, patients may not seek treatment of scabies unless it creates a significant disturbance to their quality of life </w:t>
      </w:r>
      <w:r w:rsidR="00E0211F">
        <w:fldChar w:fldCharType="begin">
          <w:fldData xml:space="preserve">PEVuZE5vdGU+PENpdGU+PEF1dGhvcj5Xb3J0aDwvQXV0aG9yPjxZZWFyPjIwMTI8L1llYXI+PFJl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</w:fldData>
        </w:fldChar>
      </w:r>
      <w:r w:rsidR="00E0211F">
        <w:instrText xml:space="preserve"> ADDIN EN.JS.CITE </w:instrText>
      </w:r>
      <w:r w:rsidR="00E0211F">
        <w:fldChar w:fldCharType="separate"/>
      </w:r>
      <w:r w:rsidR="00304BDB">
        <w:rPr>
          <w:noProof/>
        </w:rPr>
        <w:t>[</w:t>
      </w:r>
      <w:hyperlink w:anchor="_ENREF_25" w:tooltip="Worth, 2012 #292" w:history="1">
        <w:r w:rsidR="00403973" w:rsidRPr="00403973">
          <w:rPr>
            <w:rStyle w:val="Hyperlink"/>
          </w:rPr>
          <w:t>25</w:t>
        </w:r>
      </w:hyperlink>
      <w:r w:rsidR="00304BDB">
        <w:rPr>
          <w:noProof/>
        </w:rPr>
        <w:t>]</w:t>
      </w:r>
      <w:r w:rsidR="00E0211F">
        <w:fldChar w:fldCharType="end"/>
      </w:r>
      <w:r>
        <w:t xml:space="preserve">. </w:t>
      </w:r>
      <w:r w:rsidR="00A02286">
        <w:t xml:space="preserve">The average cost per </w:t>
      </w:r>
      <w:r w:rsidR="001167CC">
        <w:t>scabies-related SSTI admission</w:t>
      </w:r>
      <w:r w:rsidR="00A02286">
        <w:t xml:space="preserve"> </w:t>
      </w:r>
      <w:r w:rsidR="00A2313F">
        <w:t>(</w:t>
      </w:r>
      <w:r w:rsidR="00A02286">
        <w:t>$</w:t>
      </w:r>
      <w:r w:rsidR="00A2313F">
        <w:t>439)</w:t>
      </w:r>
      <w:r w:rsidR="00A02286">
        <w:t xml:space="preserve">, </w:t>
      </w:r>
      <w:r w:rsidR="00A2313F">
        <w:t>was much lower than</w:t>
      </w:r>
      <w:r w:rsidR="00A02286">
        <w:t xml:space="preserve"> an estimated per-patient cost of US$10,499 for hospital treatment of paediatric scabies and pyoderma in an Australian study in 2019 </w:t>
      </w:r>
      <w:r w:rsidR="00A02286">
        <w:fldChar w:fldCharType="begin">
          <w:fldData xml:space="preserve">PEVuZE5vdGU+PENpdGU+PEF1dGhvcj5UaG9tYXM8L0F1dGhvcj48WWVhcj4yMDE2PC9ZZWFyPjxS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</w:fldData>
        </w:fldChar>
      </w:r>
      <w:r w:rsidR="00A02286">
        <w:instrText xml:space="preserve"> ADDIN EN.JS.CITE </w:instrText>
      </w:r>
      <w:r w:rsidR="00A02286">
        <w:fldChar w:fldCharType="separate"/>
      </w:r>
      <w:r w:rsidR="00304BDB">
        <w:rPr>
          <w:noProof/>
        </w:rPr>
        <w:t>[</w:t>
      </w:r>
      <w:hyperlink w:anchor="_ENREF_26" w:tooltip="Thomas, 2016 #290" w:history="1">
        <w:r w:rsidR="00403973" w:rsidRPr="00403973">
          <w:rPr>
            <w:rStyle w:val="Hyperlink"/>
          </w:rPr>
          <w:t>26</w:t>
        </w:r>
      </w:hyperlink>
      <w:r w:rsidR="00304BDB">
        <w:rPr>
          <w:noProof/>
        </w:rPr>
        <w:t>]</w:t>
      </w:r>
      <w:r w:rsidR="00A02286">
        <w:fldChar w:fldCharType="end"/>
      </w:r>
      <w:r w:rsidR="00A02286">
        <w:t xml:space="preserve">. </w:t>
      </w:r>
      <w:r>
        <w:t xml:space="preserve">The average cost of medicines for </w:t>
      </w:r>
      <w:r w:rsidR="00300D3A">
        <w:t xml:space="preserve">treatment of </w:t>
      </w:r>
      <w:r>
        <w:t>scabies</w:t>
      </w:r>
      <w:r w:rsidR="00B43F49">
        <w:t xml:space="preserve"> PHC presentations</w:t>
      </w:r>
      <w:r>
        <w:t xml:space="preserve"> in our study was $</w:t>
      </w:r>
      <w:r w:rsidR="00B43F49">
        <w:t>4.0</w:t>
      </w:r>
      <w:r>
        <w:t xml:space="preserve">, </w:t>
      </w:r>
      <w:r w:rsidR="00C8639B">
        <w:t xml:space="preserve">more than double </w:t>
      </w:r>
      <w:r>
        <w:t xml:space="preserve">the estimated cost of medicines for treatment of outpatient pneumonia in Fiji </w:t>
      </w:r>
      <w:r w:rsidR="00E0211F">
        <w:fldChar w:fldCharType="begin">
          <w:fldData xml:space="preserve">PEVuZE5vdGU+PENpdGU+PEF1dGhvcj5UZW1wbGU8L0F1dGhvcj48WWVhcj4yMDEyPC9ZZWFyPjxS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</w:fldData>
        </w:fldChar>
      </w:r>
      <w:r w:rsidR="00E0211F">
        <w:instrText xml:space="preserve"> ADDIN EN.JS.CITE </w:instrText>
      </w:r>
      <w:r w:rsidR="00E0211F">
        <w:fldChar w:fldCharType="separate"/>
      </w:r>
      <w:r w:rsidR="00304BDB">
        <w:rPr>
          <w:noProof/>
        </w:rPr>
        <w:t>[</w:t>
      </w:r>
      <w:hyperlink w:anchor="_ENREF_27" w:tooltip="Temple, 2012 #295" w:history="1">
        <w:r w:rsidR="00403973" w:rsidRPr="00403973">
          <w:rPr>
            <w:rStyle w:val="Hyperlink"/>
          </w:rPr>
          <w:t>27</w:t>
        </w:r>
      </w:hyperlink>
      <w:r w:rsidR="00304BDB">
        <w:rPr>
          <w:noProof/>
        </w:rPr>
        <w:t>]</w:t>
      </w:r>
      <w:r w:rsidR="00E0211F">
        <w:fldChar w:fldCharType="end"/>
      </w:r>
      <w:r w:rsidR="00300D3A">
        <w:t>;</w:t>
      </w:r>
      <w:r>
        <w:t xml:space="preserve"> </w:t>
      </w:r>
      <w:r w:rsidR="00300D3A">
        <w:t>i</w:t>
      </w:r>
      <w:r>
        <w:t xml:space="preserve">n that study, the average cost of medicines ranged from $1.3 for Nausori PHC to $2.6 for CWMH (in 2020 values). </w:t>
      </w:r>
    </w:p>
    <w:p w14:paraId="0ACF087B" w14:textId="384CB7B3" w:rsidR="00300D3A" w:rsidRPr="0055375C" w:rsidRDefault="00300D3A" w:rsidP="00DE722F">
      <w:r>
        <w:t>We assumed that</w:t>
      </w:r>
      <w:r w:rsidR="0055375C">
        <w:t xml:space="preserve"> bacterial SSTI presentations </w:t>
      </w:r>
      <w:r w:rsidR="000C2235">
        <w:t xml:space="preserve">to PHC </w:t>
      </w:r>
      <w:r w:rsidR="0055375C">
        <w:t xml:space="preserve">(infected scabies, impetigo, </w:t>
      </w:r>
      <w:r w:rsidR="00E96813">
        <w:t>abscess,</w:t>
      </w:r>
      <w:r w:rsidR="0055375C">
        <w:t xml:space="preserve"> and cellulitis) </w:t>
      </w:r>
      <w:r w:rsidR="000C2235">
        <w:t>and</w:t>
      </w:r>
      <w:r w:rsidR="0055375C">
        <w:t xml:space="preserve"> a range of bacterial SSTI </w:t>
      </w:r>
      <w:r w:rsidR="000C2235">
        <w:t>requiring hospital admission</w:t>
      </w:r>
      <w:r w:rsidR="0055375C">
        <w:t xml:space="preserve"> (</w:t>
      </w:r>
      <w:r w:rsidR="000C2235">
        <w:t xml:space="preserve">infected scabies, </w:t>
      </w:r>
      <w:r w:rsidR="0055375C">
        <w:t xml:space="preserve">impetigo, </w:t>
      </w:r>
      <w:r w:rsidR="000C2235">
        <w:t xml:space="preserve">abscess, </w:t>
      </w:r>
      <w:r w:rsidR="0055375C">
        <w:t xml:space="preserve">cellulitis, pyomyositis, necrotizing fasciitis) were wholly related to scabies. It is likely that these assumptions over-estimated the attribution </w:t>
      </w:r>
      <w:r w:rsidR="000C2235">
        <w:t xml:space="preserve">of </w:t>
      </w:r>
      <w:r w:rsidR="0055375C">
        <w:t xml:space="preserve">bacterial skin infection to scabies, and therefore over-inflated the economic burden of scabies-related skin infection. This attribution may be direct (an individual has scabies and their scabies lesions become infected with bacteria) or indirect (the burden of scabies in the community promotes higher rates of bacterial skin infection within that community and so transmission and exposure to these bacteria is vastly increased). </w:t>
      </w:r>
      <w:r w:rsidR="000C2235">
        <w:t xml:space="preserve">While there are few data to guide the attribution of bacterial </w:t>
      </w:r>
      <w:r w:rsidR="00AC2C17">
        <w:t>SSTIs</w:t>
      </w:r>
      <w:r w:rsidR="000C2235">
        <w:t xml:space="preserve"> to scabies in highly endemic settings, t</w:t>
      </w:r>
      <w:r w:rsidR="0055375C">
        <w:t xml:space="preserve">wo lines of evidence suggest that impetigo is highly associated with scabies in Fiji and other </w:t>
      </w:r>
      <w:r w:rsidR="001F68B2">
        <w:t>Pacific Island</w:t>
      </w:r>
      <w:r w:rsidR="0055375C">
        <w:t xml:space="preserve"> countries. First, the population attributable risk of </w:t>
      </w:r>
      <w:r w:rsidR="000C2235">
        <w:t xml:space="preserve">impetigo to scabies has ranged </w:t>
      </w:r>
      <w:r w:rsidR="000C2235" w:rsidRPr="00C20192">
        <w:t xml:space="preserve">from </w:t>
      </w:r>
      <w:r w:rsidR="00CB5C03" w:rsidRPr="00C20192">
        <w:t>41</w:t>
      </w:r>
      <w:r w:rsidR="000C2235" w:rsidRPr="00C20192">
        <w:t xml:space="preserve"> to </w:t>
      </w:r>
      <w:r w:rsidR="00CB5C03" w:rsidRPr="00C20192">
        <w:t>93</w:t>
      </w:r>
      <w:r w:rsidR="000C2235" w:rsidRPr="00C20192">
        <w:t xml:space="preserve">% in </w:t>
      </w:r>
      <w:r w:rsidR="000C2235">
        <w:t>studies in Fiji and the Solomon Islands</w:t>
      </w:r>
      <w:r w:rsidR="00D10AA9">
        <w:t xml:space="preserve"> </w:t>
      </w:r>
      <w:r w:rsidR="00D10AA9">
        <w:fldChar w:fldCharType="begin">
          <w:fldData xml:space="preserve">PEVuZE5vdGU+PENpdGU+PEF1dGhvcj5NYXNvbjwvQXV0aG9yPjxZZWFyPjIwMTY8L1llYXI+PFJl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</w:fldData>
        </w:fldChar>
      </w:r>
      <w:r w:rsidR="00D10AA9">
        <w:instrText xml:space="preserve"> ADDIN EN.JS.CITE </w:instrText>
      </w:r>
      <w:r w:rsidR="00D10AA9">
        <w:fldChar w:fldCharType="separate"/>
      </w:r>
      <w:r w:rsidR="00304BDB">
        <w:rPr>
          <w:noProof/>
        </w:rPr>
        <w:t>[</w:t>
      </w:r>
      <w:hyperlink w:anchor="_ENREF_14" w:tooltip="Romani, 2015 #327" w:history="1">
        <w:r w:rsidR="00403973" w:rsidRPr="00403973">
          <w:rPr>
            <w:rStyle w:val="Hyperlink"/>
          </w:rPr>
          <w:t>14</w:t>
        </w:r>
      </w:hyperlink>
      <w:r w:rsidR="00304BDB">
        <w:rPr>
          <w:noProof/>
        </w:rPr>
        <w:t xml:space="preserve">, </w:t>
      </w:r>
      <w:hyperlink w:anchor="_ENREF_28" w:tooltip="Mason, 2016 #345" w:history="1">
        <w:r w:rsidR="00403973" w:rsidRPr="00403973">
          <w:rPr>
            <w:rStyle w:val="Hyperlink"/>
          </w:rPr>
          <w:t>28</w:t>
        </w:r>
      </w:hyperlink>
      <w:r w:rsidR="00304BDB">
        <w:rPr>
          <w:noProof/>
        </w:rPr>
        <w:t>]</w:t>
      </w:r>
      <w:r w:rsidR="00D10AA9">
        <w:fldChar w:fldCharType="end"/>
      </w:r>
      <w:r w:rsidR="000C2235">
        <w:t xml:space="preserve">. Second, substantial reductions in scabies prevalence </w:t>
      </w:r>
      <w:r w:rsidR="004D750B">
        <w:t xml:space="preserve">(~90%) </w:t>
      </w:r>
      <w:r w:rsidR="000C2235">
        <w:t xml:space="preserve">after ivermectin-based </w:t>
      </w:r>
      <w:r w:rsidR="00AC2C17">
        <w:t>MDA</w:t>
      </w:r>
      <w:r w:rsidR="000C2235">
        <w:t xml:space="preserve"> have resulted in reductions</w:t>
      </w:r>
      <w:r w:rsidR="004D750B">
        <w:t xml:space="preserve"> of 67-75%</w:t>
      </w:r>
      <w:r w:rsidR="000C2235">
        <w:t xml:space="preserve"> in impetigo</w:t>
      </w:r>
      <w:r w:rsidR="004D750B">
        <w:t xml:space="preserve"> prevalence</w:t>
      </w:r>
      <w:r w:rsidR="000C2235">
        <w:t xml:space="preserve"> (without dedicated impetigo treatment</w:t>
      </w:r>
      <w:r w:rsidR="00A76A6A">
        <w:t xml:space="preserve">) </w:t>
      </w:r>
      <w:r w:rsidR="00A76A6A">
        <w:fldChar w:fldCharType="begin">
          <w:fldData xml:space="preserve">PEVuZE5vdGU+PENpdGU+PEF1dGhvcj5Sb21hbmk8L0F1dGhvcj48WWVhcj4yMDE1PC9ZZWFyPjxS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</w:fldData>
        </w:fldChar>
      </w:r>
      <w:r w:rsidR="00A76A6A">
        <w:instrText xml:space="preserve"> ADDIN EN.JS.CITE </w:instrText>
      </w:r>
      <w:r w:rsidR="00A76A6A">
        <w:fldChar w:fldCharType="separate"/>
      </w:r>
      <w:r w:rsidR="00304BDB">
        <w:rPr>
          <w:noProof/>
        </w:rPr>
        <w:t>[</w:t>
      </w:r>
      <w:hyperlink w:anchor="_ENREF_29" w:tooltip="Romani, 2015 #317" w:history="1">
        <w:r w:rsidR="00403973" w:rsidRPr="00403973">
          <w:rPr>
            <w:rStyle w:val="Hyperlink"/>
          </w:rPr>
          <w:t>29</w:t>
        </w:r>
      </w:hyperlink>
      <w:r w:rsidR="00304BDB">
        <w:rPr>
          <w:noProof/>
        </w:rPr>
        <w:t xml:space="preserve">, </w:t>
      </w:r>
      <w:hyperlink w:anchor="_ENREF_30" w:tooltip="Marks, 2018 #346" w:history="1">
        <w:r w:rsidR="00403973" w:rsidRPr="00403973">
          <w:rPr>
            <w:rStyle w:val="Hyperlink"/>
          </w:rPr>
          <w:t>30</w:t>
        </w:r>
      </w:hyperlink>
      <w:r w:rsidR="00304BDB">
        <w:rPr>
          <w:noProof/>
        </w:rPr>
        <w:t>]</w:t>
      </w:r>
      <w:r w:rsidR="00A76A6A">
        <w:fldChar w:fldCharType="end"/>
      </w:r>
      <w:r w:rsidR="000C2235">
        <w:t xml:space="preserve">.  </w:t>
      </w:r>
    </w:p>
    <w:p w14:paraId="7B3B70AB" w14:textId="0A488C3F" w:rsidR="008E78E1" w:rsidRDefault="729C7253" w:rsidP="00DE722F">
      <w:r>
        <w:t xml:space="preserve">A strength of </w:t>
      </w:r>
      <w:r w:rsidR="000C2235">
        <w:t xml:space="preserve">our </w:t>
      </w:r>
      <w:r>
        <w:t xml:space="preserve">study is that </w:t>
      </w:r>
      <w:r w:rsidR="00300D3A">
        <w:t xml:space="preserve">we </w:t>
      </w:r>
      <w:commentRangeStart w:id="39"/>
      <w:r w:rsidR="007D6829">
        <w:t>analysed</w:t>
      </w:r>
      <w:r>
        <w:t xml:space="preserve"> </w:t>
      </w:r>
      <w:commentRangeEnd w:id="39"/>
      <w:r w:rsidR="009922E9">
        <w:rPr>
          <w:rStyle w:val="CommentReference"/>
        </w:rPr>
        <w:commentReference w:id="39"/>
      </w:r>
      <w:r w:rsidR="00300D3A">
        <w:t>PHC</w:t>
      </w:r>
      <w:r w:rsidR="00695868">
        <w:t xml:space="preserve"> </w:t>
      </w:r>
      <w:r>
        <w:t xml:space="preserve">data obtained from a trial that was conducted among the entire population of the Northern Division of Fiji, including </w:t>
      </w:r>
      <w:r w:rsidR="00300D3A">
        <w:t xml:space="preserve">among </w:t>
      </w:r>
      <w:r>
        <w:t>children and the elderly.</w:t>
      </w:r>
      <w:r w:rsidR="00695868">
        <w:t xml:space="preserve"> However, </w:t>
      </w:r>
      <w:r w:rsidR="00187B41">
        <w:t xml:space="preserve">hospital surveillance was only possible at Labasa </w:t>
      </w:r>
      <w:r w:rsidR="00300D3A">
        <w:t>H</w:t>
      </w:r>
      <w:r w:rsidR="00187B41">
        <w:t>ospital</w:t>
      </w:r>
      <w:r w:rsidR="00300D3A">
        <w:t xml:space="preserve">, the main referral </w:t>
      </w:r>
      <w:r w:rsidR="007D6829">
        <w:t>centre</w:t>
      </w:r>
      <w:r w:rsidR="00300D3A">
        <w:t xml:space="preserve"> for the division. The Northern Division is made up of four </w:t>
      </w:r>
      <w:r w:rsidR="007D6829">
        <w:t>subdivisions</w:t>
      </w:r>
      <w:r w:rsidR="00300D3A">
        <w:t xml:space="preserve">, and Labasa Hospital </w:t>
      </w:r>
      <w:r w:rsidR="007D6829">
        <w:t>is in</w:t>
      </w:r>
      <w:r w:rsidR="0074598D">
        <w:t xml:space="preserve"> Macuata subdivision</w:t>
      </w:r>
      <w:r w:rsidR="00300D3A">
        <w:t>;</w:t>
      </w:r>
      <w:r w:rsidR="007C1232">
        <w:t xml:space="preserve"> </w:t>
      </w:r>
      <w:r w:rsidR="00300D3A">
        <w:t>a</w:t>
      </w:r>
      <w:r w:rsidR="007C1232">
        <w:t xml:space="preserve">bout 74% of all admissions to Labasa hospital </w:t>
      </w:r>
      <w:r w:rsidR="00300D3A">
        <w:t>were</w:t>
      </w:r>
      <w:r w:rsidR="007C1232">
        <w:t xml:space="preserve"> </w:t>
      </w:r>
      <w:r w:rsidR="0096733C">
        <w:t xml:space="preserve">among residents of Macuata </w:t>
      </w:r>
      <w:r w:rsidR="00300D3A">
        <w:t>sub</w:t>
      </w:r>
      <w:r w:rsidR="0096733C">
        <w:t>division</w:t>
      </w:r>
      <w:r w:rsidR="00300D3A">
        <w:t xml:space="preserve">, and so it is likely that we missed admissions at subdivisional hospitals, thereby </w:t>
      </w:r>
      <w:r w:rsidR="00DE7571" w:rsidRPr="00DE7571">
        <w:t>underestima</w:t>
      </w:r>
      <w:r w:rsidR="00B73D84">
        <w:t>t</w:t>
      </w:r>
      <w:r w:rsidR="00300D3A">
        <w:t>ing</w:t>
      </w:r>
      <w:r w:rsidR="00DE7571" w:rsidRPr="00DE7571">
        <w:t xml:space="preserve"> </w:t>
      </w:r>
      <w:r w:rsidR="00B73D84">
        <w:t>the</w:t>
      </w:r>
      <w:r w:rsidR="00DE7571" w:rsidRPr="00DE7571">
        <w:t xml:space="preserve"> </w:t>
      </w:r>
      <w:r w:rsidR="00244F96">
        <w:t xml:space="preserve">overall </w:t>
      </w:r>
      <w:r w:rsidR="00DE7571" w:rsidRPr="00DE7571">
        <w:t>burden</w:t>
      </w:r>
      <w:r w:rsidR="004E03BD">
        <w:t>.</w:t>
      </w:r>
      <w:r w:rsidR="00F01A58">
        <w:t xml:space="preserve"> </w:t>
      </w:r>
      <w:r>
        <w:t xml:space="preserve"> </w:t>
      </w:r>
      <w:r w:rsidR="004D750B">
        <w:t>Furthermore, we may</w:t>
      </w:r>
      <w:r w:rsidR="00244F96">
        <w:t xml:space="preserve"> have </w:t>
      </w:r>
      <w:r w:rsidR="004D750B">
        <w:t xml:space="preserve">also </w:t>
      </w:r>
      <w:r w:rsidR="00244F96">
        <w:t xml:space="preserve">underestimated the burden by missing SSTI cases </w:t>
      </w:r>
      <w:r>
        <w:t>that were not recognized by clinicians</w:t>
      </w:r>
      <w:r w:rsidR="004D750B">
        <w:t xml:space="preserve"> because clinicians are known to normalize scabies in endemic </w:t>
      </w:r>
      <w:r w:rsidR="00C95575">
        <w:t>settings</w:t>
      </w:r>
      <w:r w:rsidR="004D750B">
        <w:t xml:space="preserve"> </w:t>
      </w:r>
      <w:r w:rsidR="0086023F">
        <w:fldChar w:fldCharType="begin">
          <w:fldData xml:space="preserve">PEVuZE5vdGU+PENpdGU+PEF1dGhvcj5ZZW9oPC9BdXRob3I+PFllYXI+MjAxNzwvWWVhcj48UmVj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</w:fldData>
        </w:fldChar>
      </w:r>
      <w:r w:rsidR="0086023F">
        <w:instrText xml:space="preserve"> ADDIN EN.JS.CITE </w:instrText>
      </w:r>
      <w:r w:rsidR="0086023F">
        <w:fldChar w:fldCharType="separate"/>
      </w:r>
      <w:r w:rsidR="00304BDB">
        <w:rPr>
          <w:noProof/>
        </w:rPr>
        <w:t>[</w:t>
      </w:r>
      <w:hyperlink w:anchor="_ENREF_31" w:tooltip="Yeoh, 2017 #347" w:history="1">
        <w:r w:rsidR="00403973" w:rsidRPr="00403973">
          <w:rPr>
            <w:rStyle w:val="Hyperlink"/>
          </w:rPr>
          <w:t>31</w:t>
        </w:r>
      </w:hyperlink>
      <w:r w:rsidR="00304BDB">
        <w:rPr>
          <w:noProof/>
        </w:rPr>
        <w:t>]</w:t>
      </w:r>
      <w:r w:rsidR="0086023F">
        <w:fldChar w:fldCharType="end"/>
      </w:r>
      <w:r w:rsidR="004D750B">
        <w:t>;</w:t>
      </w:r>
      <w:r>
        <w:t xml:space="preserve"> </w:t>
      </w:r>
      <w:r w:rsidR="004D750B">
        <w:t xml:space="preserve">missing </w:t>
      </w:r>
      <w:r>
        <w:t>cases that were recognized and treated but not included in patient records</w:t>
      </w:r>
      <w:r w:rsidR="004D750B">
        <w:t xml:space="preserve">; and missing cases in the community because individuals </w:t>
      </w:r>
      <w:r w:rsidR="008374F3">
        <w:t>chose traditional medical remedies for scabies treatment</w:t>
      </w:r>
      <w:r w:rsidR="004D750B">
        <w:t xml:space="preserve"> </w:t>
      </w:r>
      <w:r w:rsidR="008374F3">
        <w:fldChar w:fldCharType="begin">
          <w:fldData xml:space="preserve">PEVuZE5vdGU+PENpdGU+PEF1dGhvcj5NaXRjaGVsbDwvQXV0aG9yPjxZZWFyPjIwMjA8L1llYXI+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</w:fldData>
        </w:fldChar>
      </w:r>
      <w:r w:rsidR="008374F3">
        <w:instrText xml:space="preserve"> ADDIN EN.JS.CITE </w:instrText>
      </w:r>
      <w:r w:rsidR="008374F3">
        <w:fldChar w:fldCharType="separate"/>
      </w:r>
      <w:r w:rsidR="00304BDB">
        <w:rPr>
          <w:noProof/>
        </w:rPr>
        <w:t>[</w:t>
      </w:r>
      <w:hyperlink w:anchor="_ENREF_7" w:tooltip="Mitchell, 2020 #296" w:history="1">
        <w:r w:rsidR="00403973" w:rsidRPr="00403973">
          <w:rPr>
            <w:rStyle w:val="Hyperlink"/>
          </w:rPr>
          <w:t>7</w:t>
        </w:r>
      </w:hyperlink>
      <w:r w:rsidR="00304BDB">
        <w:rPr>
          <w:noProof/>
        </w:rPr>
        <w:t>]</w:t>
      </w:r>
      <w:r w:rsidR="008374F3">
        <w:fldChar w:fldCharType="end"/>
      </w:r>
      <w:r w:rsidR="008374F3">
        <w:t>.</w:t>
      </w:r>
    </w:p>
    <w:p w14:paraId="5935D557" w14:textId="248C70A7" w:rsidR="00091886" w:rsidRDefault="004D750B" w:rsidP="00DE722F">
      <w:r>
        <w:t xml:space="preserve">Our analysis used a health system approach, utilizing </w:t>
      </w:r>
      <w:r w:rsidR="009A0E1C">
        <w:t>micro-costing</w:t>
      </w:r>
      <w:r w:rsidR="008E78E1">
        <w:t xml:space="preserve"> </w:t>
      </w:r>
      <w:r>
        <w:t xml:space="preserve">that </w:t>
      </w:r>
      <w:r w:rsidR="0046223F" w:rsidRPr="0046223F">
        <w:t>invol</w:t>
      </w:r>
      <w:r w:rsidR="00777BAB">
        <w:t>v</w:t>
      </w:r>
      <w:r>
        <w:t>ed</w:t>
      </w:r>
      <w:r w:rsidR="0046223F" w:rsidRPr="0046223F">
        <w:t xml:space="preserve"> direct </w:t>
      </w:r>
      <w:r w:rsidR="00777BAB">
        <w:t>quantification</w:t>
      </w:r>
      <w:r w:rsidR="0046223F" w:rsidRPr="0046223F">
        <w:t xml:space="preserve"> and costing of each </w:t>
      </w:r>
      <w:r w:rsidR="00777BAB">
        <w:t>resource use</w:t>
      </w:r>
      <w:r w:rsidR="0046223F" w:rsidRPr="0046223F">
        <w:t xml:space="preserve"> </w:t>
      </w:r>
      <w:r w:rsidR="00777BAB">
        <w:t>item</w:t>
      </w:r>
      <w:r w:rsidR="008E78E1">
        <w:t xml:space="preserve">. </w:t>
      </w:r>
      <w:r>
        <w:t xml:space="preserve">However, we did not consider </w:t>
      </w:r>
      <w:r w:rsidR="005305BD">
        <w:t>resource use for</w:t>
      </w:r>
      <w:r w:rsidR="004B0B14">
        <w:t xml:space="preserve"> </w:t>
      </w:r>
      <w:del w:id="40" w:author="Lucia Romani" w:date="2024-05-27T12:40:00Z">
        <w:r w:rsidR="004B0B14" w:rsidDel="000005BE">
          <w:delText xml:space="preserve">of </w:delText>
        </w:r>
      </w:del>
      <w:r w:rsidR="006E3D53">
        <w:t>managing</w:t>
      </w:r>
      <w:r w:rsidR="004B0B14">
        <w:t xml:space="preserve"> recurrent </w:t>
      </w:r>
      <w:r w:rsidR="005305BD">
        <w:t xml:space="preserve">SSTI </w:t>
      </w:r>
      <w:r w:rsidR="004B0B14">
        <w:t>cases</w:t>
      </w:r>
      <w:r>
        <w:t xml:space="preserve">, or for </w:t>
      </w:r>
      <w:r w:rsidR="00167B93">
        <w:t>containing</w:t>
      </w:r>
      <w:r w:rsidR="004B0B14">
        <w:t xml:space="preserve"> institutional outbreaks</w:t>
      </w:r>
      <w:r>
        <w:t xml:space="preserve">. Furthermore, we did not consider </w:t>
      </w:r>
      <w:r w:rsidR="00586835">
        <w:t xml:space="preserve">non-medical costs </w:t>
      </w:r>
      <w:r>
        <w:t xml:space="preserve">such as </w:t>
      </w:r>
      <w:r w:rsidR="00586835">
        <w:t>transportation</w:t>
      </w:r>
      <w:r>
        <w:t xml:space="preserve">. Indirect costs were not available to us from the </w:t>
      </w:r>
      <w:r w:rsidR="005305BD">
        <w:t>Big</w:t>
      </w:r>
      <w:ins w:id="41" w:author="Lucia Romani" w:date="2024-05-27T12:39:00Z">
        <w:r w:rsidR="009922E9">
          <w:t xml:space="preserve"> </w:t>
        </w:r>
      </w:ins>
      <w:r w:rsidR="005305BD">
        <w:t>SHIFT study</w:t>
      </w:r>
      <w:r w:rsidR="008B7ACB">
        <w:t>, which precluded adopting a societal perspective</w:t>
      </w:r>
      <w:r w:rsidR="004B0B14">
        <w:t>.</w:t>
      </w:r>
      <w:r>
        <w:t xml:space="preserve"> It is known that scabies and SSTI cause a range of societal impacts</w:t>
      </w:r>
      <w:ins w:id="42" w:author="Lucia Romani" w:date="2024-05-27T12:40:00Z">
        <w:r w:rsidR="000005BE">
          <w:t>,</w:t>
        </w:r>
      </w:ins>
      <w:r>
        <w:t xml:space="preserve"> ranging from </w:t>
      </w:r>
      <w:r w:rsidR="00055E17">
        <w:t>school and work absence to impacts from stigma</w:t>
      </w:r>
      <w:r w:rsidR="00247E9A">
        <w:t xml:space="preserve"> </w:t>
      </w:r>
      <w:r w:rsidR="00E725DD">
        <w:fldChar w:fldCharType="begin">
          <w:fldData xml:space="preserve">PEVuZE5vdGU+PENpdGU+PEF1dGhvcj5NaXRjaGVsbDwvQXV0aG9yPjxZZWFyPjIwMjA8L1llYXI+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</w:fldData>
        </w:fldChar>
      </w:r>
      <w:r w:rsidR="00E725DD">
        <w:instrText xml:space="preserve"> ADDIN EN.JS.CITE </w:instrText>
      </w:r>
      <w:r w:rsidR="00E725DD">
        <w:fldChar w:fldCharType="separate"/>
      </w:r>
      <w:r w:rsidR="00304BDB">
        <w:rPr>
          <w:noProof/>
        </w:rPr>
        <w:t>[</w:t>
      </w:r>
      <w:hyperlink w:anchor="_ENREF_7" w:tooltip="Mitchell, 2020 #296" w:history="1">
        <w:r w:rsidR="00403973" w:rsidRPr="00403973">
          <w:rPr>
            <w:rStyle w:val="Hyperlink"/>
          </w:rPr>
          <w:t>7</w:t>
        </w:r>
      </w:hyperlink>
      <w:r w:rsidR="00304BDB">
        <w:rPr>
          <w:noProof/>
        </w:rPr>
        <w:t xml:space="preserve">, </w:t>
      </w:r>
      <w:hyperlink w:anchor="_ENREF_25" w:tooltip="Worth, 2012 #292" w:history="1">
        <w:r w:rsidR="00403973" w:rsidRPr="00403973">
          <w:rPr>
            <w:rStyle w:val="Hyperlink"/>
          </w:rPr>
          <w:t>25</w:t>
        </w:r>
      </w:hyperlink>
      <w:r w:rsidR="00304BDB">
        <w:rPr>
          <w:noProof/>
        </w:rPr>
        <w:t>]</w:t>
      </w:r>
      <w:r w:rsidR="00E725DD">
        <w:fldChar w:fldCharType="end"/>
      </w:r>
      <w:r w:rsidR="00055E17">
        <w:t>.</w:t>
      </w:r>
    </w:p>
    <w:p w14:paraId="5935D559" w14:textId="0CD46452" w:rsidR="00091886" w:rsidRDefault="008B7ACB" w:rsidP="00CF30B7">
      <w:r>
        <w:t xml:space="preserve">Notwithstanding the limitations above, our </w:t>
      </w:r>
      <w:r w:rsidR="729C7253">
        <w:t xml:space="preserve">study contributes to </w:t>
      </w:r>
      <w:r w:rsidR="00452808">
        <w:t xml:space="preserve">a sparse </w:t>
      </w:r>
      <w:r w:rsidR="729C7253">
        <w:t xml:space="preserve">literature </w:t>
      </w:r>
      <w:r w:rsidR="00452808">
        <w:t xml:space="preserve">on </w:t>
      </w:r>
      <w:r w:rsidR="729C7253">
        <w:t xml:space="preserve">the direct medical costs of scabies </w:t>
      </w:r>
      <w:r w:rsidR="00374468">
        <w:t xml:space="preserve">and </w:t>
      </w:r>
      <w:r w:rsidR="00055E17">
        <w:t xml:space="preserve">related </w:t>
      </w:r>
      <w:r w:rsidR="00374468">
        <w:t xml:space="preserve">SSTIs in </w:t>
      </w:r>
      <w:r w:rsidR="729C7253">
        <w:t xml:space="preserve">high prevalence </w:t>
      </w:r>
      <w:r w:rsidR="000226FF">
        <w:t xml:space="preserve">settings. We </w:t>
      </w:r>
      <w:r w:rsidR="00055E17">
        <w:t xml:space="preserve">found </w:t>
      </w:r>
      <w:r w:rsidR="729C7253">
        <w:t>that scabies imposes a substantial economic loss to the government in relation to costs and healthcare resource utilization</w:t>
      </w:r>
      <w:r w:rsidR="00055E17">
        <w:t>. I</w:t>
      </w:r>
      <w:r w:rsidR="729C7253">
        <w:t xml:space="preserve">nvestment in scabies prevention and control </w:t>
      </w:r>
      <w:r w:rsidR="00055E17">
        <w:t xml:space="preserve">may </w:t>
      </w:r>
      <w:r w:rsidR="729C7253">
        <w:t>reduce the direct and indirect cost of scabies</w:t>
      </w:r>
      <w:r w:rsidR="00055E17">
        <w:t xml:space="preserve"> treatment</w:t>
      </w:r>
      <w:r w:rsidR="729C7253">
        <w:t xml:space="preserve"> in the long</w:t>
      </w:r>
      <w:r w:rsidR="00055E17">
        <w:t>er</w:t>
      </w:r>
      <w:r w:rsidR="729C7253">
        <w:t xml:space="preserve"> term. Our findings </w:t>
      </w:r>
      <w:r w:rsidR="00055E17">
        <w:t xml:space="preserve">are likely to </w:t>
      </w:r>
      <w:r w:rsidR="729C7253">
        <w:t xml:space="preserve">be relevant to </w:t>
      </w:r>
      <w:r w:rsidR="003E79AD">
        <w:t xml:space="preserve">other countries in the </w:t>
      </w:r>
      <w:r w:rsidR="729C7253">
        <w:t xml:space="preserve">Pacific, where the burden of scabies and the costs of treatment </w:t>
      </w:r>
      <w:r w:rsidR="00055E17">
        <w:t>may</w:t>
      </w:r>
      <w:r w:rsidR="729C7253">
        <w:t xml:space="preserve"> be </w:t>
      </w:r>
      <w:del w:id="43" w:author="Lucia Romani" w:date="2024-05-27T12:40:00Z">
        <w:r w:rsidR="00522B3D" w:rsidDel="000005BE">
          <w:delText>like</w:delText>
        </w:r>
        <w:r w:rsidR="00206A18" w:rsidDel="000005BE">
          <w:delText xml:space="preserve"> </w:delText>
        </w:r>
      </w:del>
      <w:ins w:id="44" w:author="Lucia Romani" w:date="2024-05-27T12:40:00Z">
        <w:r w:rsidR="000005BE">
          <w:t xml:space="preserve">similar to </w:t>
        </w:r>
      </w:ins>
      <w:r w:rsidR="00206A18">
        <w:t>that</w:t>
      </w:r>
      <w:r w:rsidR="729C7253">
        <w:t xml:space="preserve"> of Fiji. Further research is needed to explicitly model the net economic burden of scabies and the cost effectiveness of </w:t>
      </w:r>
      <w:r w:rsidR="00055E17">
        <w:t xml:space="preserve">public health control </w:t>
      </w:r>
      <w:r w:rsidR="729C7253">
        <w:t xml:space="preserve">interventions for scabies such as </w:t>
      </w:r>
      <w:r w:rsidR="00522B3D">
        <w:t>MDA</w:t>
      </w:r>
      <w:r w:rsidR="729C7253">
        <w:t>.</w:t>
      </w:r>
      <w:r w:rsidR="009740CC">
        <w:br w:type="page"/>
      </w:r>
    </w:p>
    <w:p w14:paraId="6B72065A" w14:textId="2E57CB4C" w:rsidR="00367B16" w:rsidRDefault="006D0EA1" w:rsidP="008A0473">
      <w:pPr>
        <w:pStyle w:val="Heading1"/>
      </w:pPr>
      <w:bookmarkStart w:id="45" w:name="sec-references"/>
      <w:bookmarkEnd w:id="35"/>
      <w:r>
        <w:t>References</w:t>
      </w:r>
    </w:p>
    <w:bookmarkStart w:id="46" w:name="_ENREF_1" w:displacedByCustomXml="next"/>
    <w:sdt>
      <w:sdtPr>
        <w:tag w:val="EndNote.ReferenceList"/>
        <w:id w:val="147943861"/>
        <w:placeholder>
          <w:docPart w:val="DefaultPlaceholder_-1854013440"/>
        </w:placeholder>
      </w:sdtPr>
      <w:sdtEndPr/>
      <w:sdtContent>
        <w:p w14:paraId="25E8D633" w14:textId="6705AE45" w:rsidR="00403973" w:rsidRPr="00403973" w:rsidRDefault="00403973" w:rsidP="00403973">
          <w:pPr>
            <w:pStyle w:val="EndNoteBibliography"/>
            <w:ind w:left="560" w:hanging="560"/>
            <w:rPr>
              <w:noProof/>
            </w:rPr>
          </w:pPr>
          <w:r w:rsidRPr="00403973">
            <w:rPr>
              <w:noProof/>
            </w:rPr>
            <w:t>1.</w:t>
          </w:r>
          <w:r w:rsidRPr="00403973">
            <w:rPr>
              <w:noProof/>
            </w:rPr>
            <w:tab/>
            <w:t xml:space="preserve">Thean LJ, Romani L, Engelman D, Jenney A, Wand H, Mani J, et al. Prospective Surveillance of Primary Healthcare Presentations for Scabies and Bacterial Skin Infections in Fiji, 2018–2019. American Journal of Tropical Medicine and Hygiene. 2021;105(1):230-7. </w:t>
          </w:r>
          <w:hyperlink r:id="rId14" w:history="1">
            <w:r w:rsidRPr="00403973">
              <w:rPr>
                <w:rStyle w:val="Hyperlink"/>
                <w:noProof/>
                <w:sz w:val="22"/>
              </w:rPr>
              <w:t>https://doi.org/10.4269/ajtmh.20-1459</w:t>
            </w:r>
          </w:hyperlink>
          <w:r w:rsidRPr="00403973">
            <w:rPr>
              <w:noProof/>
            </w:rPr>
            <w:t>. PMID: 34029210.</w:t>
          </w:r>
          <w:bookmarkEnd w:id="46"/>
        </w:p>
        <w:p w14:paraId="5554AA25" w14:textId="197D392F" w:rsidR="00403973" w:rsidRPr="00403973" w:rsidRDefault="00403973" w:rsidP="00403973">
          <w:pPr>
            <w:pStyle w:val="EndNoteBibliography"/>
            <w:ind w:left="560" w:hanging="560"/>
            <w:rPr>
              <w:noProof/>
            </w:rPr>
          </w:pPr>
          <w:bookmarkStart w:id="47" w:name="_ENREF_2"/>
          <w:r w:rsidRPr="00403973">
            <w:rPr>
              <w:noProof/>
            </w:rPr>
            <w:t>2.</w:t>
          </w:r>
          <w:r w:rsidRPr="00403973">
            <w:rPr>
              <w:noProof/>
            </w:rPr>
            <w:tab/>
            <w:t xml:space="preserve">Thean LJ, Jenney A, Engelman D, Romani L, Wand H, Mudaliar J, et al. Hospital admissions for skin and soft tissue infections in a population with endemic scabies: A prospective study in Fiji, 2018-2019. PLOS Neglected Tropical Diseases. 2020;14(12):e0008887. Epub 20201209. </w:t>
          </w:r>
          <w:hyperlink r:id="rId15" w:history="1">
            <w:r w:rsidRPr="00403973">
              <w:rPr>
                <w:rStyle w:val="Hyperlink"/>
                <w:noProof/>
                <w:sz w:val="22"/>
              </w:rPr>
              <w:t>https://doi.org/10.1371/journal.pntd.0008887</w:t>
            </w:r>
          </w:hyperlink>
          <w:r w:rsidRPr="00403973">
            <w:rPr>
              <w:noProof/>
            </w:rPr>
            <w:t>. PMID: 33296378.</w:t>
          </w:r>
          <w:bookmarkEnd w:id="47"/>
        </w:p>
        <w:p w14:paraId="29A9CEB5" w14:textId="17B2B8DE" w:rsidR="00403973" w:rsidRPr="00403973" w:rsidRDefault="00403973" w:rsidP="00403973">
          <w:pPr>
            <w:pStyle w:val="EndNoteBibliography"/>
            <w:ind w:left="560" w:hanging="560"/>
            <w:rPr>
              <w:noProof/>
            </w:rPr>
          </w:pPr>
          <w:bookmarkStart w:id="48" w:name="_ENREF_3"/>
          <w:r w:rsidRPr="00403973">
            <w:rPr>
              <w:noProof/>
            </w:rPr>
            <w:t>3.</w:t>
          </w:r>
          <w:r w:rsidRPr="00403973">
            <w:rPr>
              <w:noProof/>
            </w:rPr>
            <w:tab/>
            <w:t xml:space="preserve">World Health Organization. Report of the tenth meeting of the WHO strategic and technical advisory group for neglected tropical diseases. Geneva: 2017 [cited 9 Dec 2023]. Available from: </w:t>
          </w:r>
          <w:hyperlink r:id="rId16" w:history="1">
            <w:r w:rsidRPr="00403973">
              <w:rPr>
                <w:rStyle w:val="Hyperlink"/>
                <w:noProof/>
                <w:sz w:val="22"/>
              </w:rPr>
              <w:t>https://www.who.int/publications/m/item/tenth-report-of-the-strategic-and-technical-advisory-group-for-neglected-tropical-diseases-(stag-ntds</w:t>
            </w:r>
          </w:hyperlink>
          <w:r w:rsidRPr="00403973">
            <w:rPr>
              <w:noProof/>
            </w:rPr>
            <w:t>).</w:t>
          </w:r>
          <w:bookmarkEnd w:id="48"/>
        </w:p>
        <w:p w14:paraId="5365AECE" w14:textId="43498D33" w:rsidR="00403973" w:rsidRPr="00403973" w:rsidRDefault="00403973" w:rsidP="00403973">
          <w:pPr>
            <w:pStyle w:val="EndNoteBibliography"/>
            <w:ind w:left="560" w:hanging="560"/>
            <w:rPr>
              <w:noProof/>
            </w:rPr>
          </w:pPr>
          <w:bookmarkStart w:id="49" w:name="_ENREF_4"/>
          <w:r w:rsidRPr="00403973">
            <w:rPr>
              <w:noProof/>
            </w:rPr>
            <w:t>4.</w:t>
          </w:r>
          <w:r w:rsidRPr="00403973">
            <w:rPr>
              <w:noProof/>
            </w:rPr>
            <w:tab/>
            <w:t xml:space="preserve">GBD 2019 Diseases and Injuries Collaborators. Global burden of 369 diseases and injuries in 204 countries and territories, 1990-2019: a systematic analysis for the Global Burden of Disease Study 2019. The Lancet. 2020;396(10258):1204-22. </w:t>
          </w:r>
          <w:hyperlink r:id="rId17" w:history="1">
            <w:r w:rsidRPr="00403973">
              <w:rPr>
                <w:rStyle w:val="Hyperlink"/>
                <w:noProof/>
                <w:sz w:val="22"/>
              </w:rPr>
              <w:t>https://doi.org/10.1016/S0140-6736(20)30925-9</w:t>
            </w:r>
          </w:hyperlink>
          <w:r w:rsidRPr="00403973">
            <w:rPr>
              <w:noProof/>
            </w:rPr>
            <w:t>. PMID: 33069326.</w:t>
          </w:r>
          <w:bookmarkEnd w:id="49"/>
        </w:p>
        <w:p w14:paraId="744AB9B3" w14:textId="2333B41A" w:rsidR="00403973" w:rsidRPr="00403973" w:rsidRDefault="00403973" w:rsidP="00403973">
          <w:pPr>
            <w:pStyle w:val="EndNoteBibliography"/>
            <w:ind w:left="560" w:hanging="560"/>
            <w:rPr>
              <w:noProof/>
            </w:rPr>
          </w:pPr>
          <w:bookmarkStart w:id="50" w:name="_ENREF_5"/>
          <w:r w:rsidRPr="00403973">
            <w:rPr>
              <w:noProof/>
            </w:rPr>
            <w:t>5.</w:t>
          </w:r>
          <w:r w:rsidRPr="00403973">
            <w:rPr>
              <w:noProof/>
            </w:rPr>
            <w:tab/>
            <w:t xml:space="preserve">Karimkhani C, Colombara DV, Drucker AM, Norton SA, Hay R, Engelman D, et al. The global burden of scabies: a cross-sectional analysis from the Global Burden of Disease Study 2015. The Lancet Infectious Diseases. 2017;17(12):1247-54. </w:t>
          </w:r>
          <w:hyperlink r:id="rId18" w:history="1">
            <w:r w:rsidRPr="00403973">
              <w:rPr>
                <w:rStyle w:val="Hyperlink"/>
                <w:noProof/>
                <w:sz w:val="22"/>
              </w:rPr>
              <w:t>https://doi.org/10.1016/s1473-3099(17)30483-8</w:t>
            </w:r>
          </w:hyperlink>
          <w:r w:rsidRPr="00403973">
            <w:rPr>
              <w:noProof/>
            </w:rPr>
            <w:t>. PMID: 28941561.</w:t>
          </w:r>
          <w:bookmarkEnd w:id="50"/>
        </w:p>
        <w:p w14:paraId="08378338" w14:textId="284FF316" w:rsidR="00403973" w:rsidRPr="00403973" w:rsidRDefault="00403973" w:rsidP="00403973">
          <w:pPr>
            <w:pStyle w:val="EndNoteBibliography"/>
            <w:ind w:left="560" w:hanging="560"/>
            <w:rPr>
              <w:noProof/>
            </w:rPr>
          </w:pPr>
          <w:bookmarkStart w:id="51" w:name="_ENREF_6"/>
          <w:r w:rsidRPr="00403973">
            <w:rPr>
              <w:noProof/>
            </w:rPr>
            <w:t>6.</w:t>
          </w:r>
          <w:r w:rsidRPr="00403973">
            <w:rPr>
              <w:noProof/>
            </w:rPr>
            <w:tab/>
            <w:t xml:space="preserve">Romani L, Whitfeld MJ, Koroivueta J, Kama M, Wand H, Tikoduadua L, et al. The Epidemiology of Scabies and Impetigo in Relation to Demographic and Residential Characteristics: Baseline Findings from the Skin Health Intervention Fiji Trial. American Journal of Tropical Medicine and Hygiene. 2017;97(3):845-50. Epub 20170719. </w:t>
          </w:r>
          <w:hyperlink r:id="rId19" w:history="1">
            <w:r w:rsidRPr="00403973">
              <w:rPr>
                <w:rStyle w:val="Hyperlink"/>
                <w:noProof/>
                <w:sz w:val="22"/>
              </w:rPr>
              <w:t>https://doi.org/10.4269/ajtmh.16-0753</w:t>
            </w:r>
          </w:hyperlink>
          <w:r w:rsidRPr="00403973">
            <w:rPr>
              <w:noProof/>
            </w:rPr>
            <w:t>. PMID: 28722612.</w:t>
          </w:r>
          <w:bookmarkEnd w:id="51"/>
        </w:p>
        <w:p w14:paraId="7650414E" w14:textId="55B93F55" w:rsidR="00403973" w:rsidRPr="00403973" w:rsidRDefault="00403973" w:rsidP="00403973">
          <w:pPr>
            <w:pStyle w:val="EndNoteBibliography"/>
            <w:ind w:left="560" w:hanging="560"/>
            <w:rPr>
              <w:noProof/>
            </w:rPr>
          </w:pPr>
          <w:bookmarkStart w:id="52" w:name="_ENREF_7"/>
          <w:r w:rsidRPr="00403973">
            <w:rPr>
              <w:noProof/>
            </w:rPr>
            <w:t>7.</w:t>
          </w:r>
          <w:r w:rsidRPr="00403973">
            <w:rPr>
              <w:noProof/>
            </w:rPr>
            <w:tab/>
            <w:t xml:space="preserve">Mitchell E, Bell S, Thean LJ, Sahukhan A, Kama M, Koroivueti A, et al. Community perspectives on scabies, impetigo and mass drug administration in Fiji: A qualitative study. PLOS Neglected Tropical Diseases. 2020;14(12):e0008825. Epub 20201204. </w:t>
          </w:r>
          <w:hyperlink r:id="rId20" w:history="1">
            <w:r w:rsidRPr="00403973">
              <w:rPr>
                <w:rStyle w:val="Hyperlink"/>
                <w:noProof/>
                <w:sz w:val="22"/>
              </w:rPr>
              <w:t>https://doi.org/10.1371/journal.pntd.0008825</w:t>
            </w:r>
          </w:hyperlink>
          <w:r w:rsidRPr="00403973">
            <w:rPr>
              <w:noProof/>
            </w:rPr>
            <w:t>. PMID: 33275592.</w:t>
          </w:r>
          <w:bookmarkEnd w:id="52"/>
        </w:p>
        <w:p w14:paraId="168D50D9" w14:textId="26B775FA" w:rsidR="00403973" w:rsidRPr="00403973" w:rsidRDefault="00403973" w:rsidP="00403973">
          <w:pPr>
            <w:pStyle w:val="EndNoteBibliography"/>
            <w:ind w:left="560" w:hanging="560"/>
            <w:rPr>
              <w:noProof/>
            </w:rPr>
          </w:pPr>
          <w:bookmarkStart w:id="53" w:name="_ENREF_8"/>
          <w:r w:rsidRPr="00403973">
            <w:rPr>
              <w:noProof/>
            </w:rPr>
            <w:t>8.</w:t>
          </w:r>
          <w:r w:rsidRPr="00403973">
            <w:rPr>
              <w:noProof/>
            </w:rPr>
            <w:tab/>
            <w:t xml:space="preserve">Ministry of Health and Medical Services [Fiji]. Health Status Report 2017. Suva, Fiji: Ministry of Health and Medical Services, 2018 [cited 20 Dec 2023]. Available from: </w:t>
          </w:r>
          <w:hyperlink r:id="rId21" w:history="1">
            <w:r w:rsidRPr="00403973">
              <w:rPr>
                <w:rStyle w:val="Hyperlink"/>
                <w:noProof/>
                <w:sz w:val="22"/>
              </w:rPr>
              <w:t>https://www.health.gov.fj/wp-content/uploads/2020/03/HSR-2017-.pdf</w:t>
            </w:r>
          </w:hyperlink>
          <w:r w:rsidRPr="00403973">
            <w:rPr>
              <w:noProof/>
            </w:rPr>
            <w:t>.</w:t>
          </w:r>
          <w:bookmarkEnd w:id="53"/>
        </w:p>
        <w:p w14:paraId="79A30423" w14:textId="74484618" w:rsidR="00403973" w:rsidRPr="00403973" w:rsidRDefault="00403973" w:rsidP="00403973">
          <w:pPr>
            <w:pStyle w:val="EndNoteBibliography"/>
            <w:ind w:left="560" w:hanging="560"/>
            <w:rPr>
              <w:noProof/>
            </w:rPr>
          </w:pPr>
          <w:bookmarkStart w:id="54" w:name="_ENREF_9"/>
          <w:r w:rsidRPr="00403973">
            <w:rPr>
              <w:noProof/>
            </w:rPr>
            <w:t>9.</w:t>
          </w:r>
          <w:r w:rsidRPr="00403973">
            <w:rPr>
              <w:noProof/>
            </w:rPr>
            <w:tab/>
            <w:t xml:space="preserve">World Health Organization Regional Office for the Western Pacific. The Fiji Islands health system review. Manila: 2011 [cited 9 Dec 2023]. Report No.: 9789290615439. Available from: </w:t>
          </w:r>
          <w:hyperlink r:id="rId22" w:history="1">
            <w:r w:rsidRPr="00403973">
              <w:rPr>
                <w:rStyle w:val="Hyperlink"/>
                <w:noProof/>
                <w:sz w:val="22"/>
              </w:rPr>
              <w:t>https://apo.who.int/publications/i/item/9789290615439</w:t>
            </w:r>
          </w:hyperlink>
          <w:r w:rsidRPr="00403973">
            <w:rPr>
              <w:noProof/>
            </w:rPr>
            <w:t>.</w:t>
          </w:r>
          <w:bookmarkEnd w:id="54"/>
        </w:p>
        <w:p w14:paraId="39715872" w14:textId="7E46FF53" w:rsidR="00403973" w:rsidRPr="00403973" w:rsidRDefault="00403973" w:rsidP="00403973">
          <w:pPr>
            <w:pStyle w:val="EndNoteBibliography"/>
            <w:ind w:left="560" w:hanging="560"/>
            <w:rPr>
              <w:noProof/>
            </w:rPr>
          </w:pPr>
          <w:bookmarkStart w:id="55" w:name="_ENREF_10"/>
          <w:r w:rsidRPr="00403973">
            <w:rPr>
              <w:noProof/>
            </w:rPr>
            <w:t>10.</w:t>
          </w:r>
          <w:r w:rsidRPr="00403973">
            <w:rPr>
              <w:noProof/>
            </w:rPr>
            <w:tab/>
            <w:t xml:space="preserve">Ministry of Health and Medical Services [Fiji]. Fiji Health Accounts 2014-2019: National Health Expenditure. Suva, Fiji: Government of Fiji, 2023 [cited 11 Apr 2024]. Available from: </w:t>
          </w:r>
          <w:hyperlink r:id="rId23" w:history="1">
            <w:r w:rsidRPr="00403973">
              <w:rPr>
                <w:rStyle w:val="Hyperlink"/>
                <w:noProof/>
                <w:sz w:val="22"/>
              </w:rPr>
              <w:t>https://www.health.gov.fj/wp-content/uploads/2023/12/Fiji-NHA-Report-2018-2019.pdf</w:t>
            </w:r>
          </w:hyperlink>
          <w:r w:rsidRPr="00403973">
            <w:rPr>
              <w:noProof/>
            </w:rPr>
            <w:t>.</w:t>
          </w:r>
          <w:bookmarkEnd w:id="55"/>
        </w:p>
        <w:p w14:paraId="65EC3337" w14:textId="771EF3AC" w:rsidR="00403973" w:rsidRPr="00403973" w:rsidRDefault="00403973" w:rsidP="00403973">
          <w:pPr>
            <w:pStyle w:val="EndNoteBibliography"/>
            <w:ind w:left="560" w:hanging="560"/>
            <w:rPr>
              <w:noProof/>
            </w:rPr>
          </w:pPr>
          <w:bookmarkStart w:id="56" w:name="_ENREF_11"/>
          <w:r w:rsidRPr="00403973">
            <w:rPr>
              <w:noProof/>
            </w:rPr>
            <w:t>11.</w:t>
          </w:r>
          <w:r w:rsidRPr="00403973">
            <w:rPr>
              <w:noProof/>
            </w:rPr>
            <w:tab/>
            <w:t xml:space="preserve">Fiji Bureau of Statistics. 2017 Population and Housing Census - Release 3. Suva, Fiji: Fiji Bureau of Statistics, 2018 [cited 4 April 2024]. Available from: </w:t>
          </w:r>
          <w:hyperlink r:id="rId24" w:history="1">
            <w:r w:rsidRPr="00403973">
              <w:rPr>
                <w:rStyle w:val="Hyperlink"/>
                <w:noProof/>
                <w:sz w:val="22"/>
              </w:rPr>
              <w:t>https://www.statsfiji.gov.fj/index.php/census-2017</w:t>
            </w:r>
          </w:hyperlink>
          <w:r w:rsidRPr="00403973">
            <w:rPr>
              <w:noProof/>
            </w:rPr>
            <w:t>.</w:t>
          </w:r>
          <w:bookmarkEnd w:id="56"/>
        </w:p>
        <w:p w14:paraId="1E0457F9" w14:textId="59500735" w:rsidR="00403973" w:rsidRPr="00403973" w:rsidRDefault="00403973" w:rsidP="00403973">
          <w:pPr>
            <w:pStyle w:val="EndNoteBibliography"/>
            <w:ind w:left="560" w:hanging="560"/>
            <w:rPr>
              <w:noProof/>
            </w:rPr>
          </w:pPr>
          <w:bookmarkStart w:id="57" w:name="_ENREF_12"/>
          <w:r w:rsidRPr="00403973">
            <w:rPr>
              <w:noProof/>
            </w:rPr>
            <w:t>12.</w:t>
          </w:r>
          <w:r w:rsidRPr="00403973">
            <w:rPr>
              <w:noProof/>
            </w:rPr>
            <w:tab/>
            <w:t xml:space="preserve">Thean LJ, Romani L, Engelman D, Wand H, Jenney A, Mani J, et al. Prevention of bacterial complications of scabies using mass drug administration: A population-based, before-after trial in Fiji, 2018-2020. The Lancet Regional Health – Western Pacific. 2022;22(10433). </w:t>
          </w:r>
          <w:hyperlink r:id="rId25" w:history="1">
            <w:r w:rsidRPr="00403973">
              <w:rPr>
                <w:rStyle w:val="Hyperlink"/>
                <w:noProof/>
                <w:sz w:val="22"/>
              </w:rPr>
              <w:t>https://doi.org/10.1016/j.lanwpc.2022.100433</w:t>
            </w:r>
          </w:hyperlink>
          <w:r w:rsidRPr="00403973">
            <w:rPr>
              <w:noProof/>
            </w:rPr>
            <w:t>. PMID: 35345391.</w:t>
          </w:r>
          <w:bookmarkEnd w:id="57"/>
        </w:p>
        <w:p w14:paraId="2D2704DC" w14:textId="572E3F64" w:rsidR="00403973" w:rsidRPr="00403973" w:rsidRDefault="00403973" w:rsidP="00403973">
          <w:pPr>
            <w:pStyle w:val="EndNoteBibliography"/>
            <w:ind w:left="560" w:hanging="560"/>
            <w:rPr>
              <w:noProof/>
            </w:rPr>
          </w:pPr>
          <w:bookmarkStart w:id="58" w:name="_ENREF_13"/>
          <w:r w:rsidRPr="00403973">
            <w:rPr>
              <w:noProof/>
            </w:rPr>
            <w:t>13.</w:t>
          </w:r>
          <w:r w:rsidRPr="00403973">
            <w:rPr>
              <w:noProof/>
            </w:rPr>
            <w:tab/>
            <w:t xml:space="preserve">Engelman D, Yoshizumi J, Hay RJ, Osti M, Micali G, Norton S, et al. The 2020 International Alliance for the Control of Scabies Consensus Criteria for the Diagnosis of Scabies. British Journal of Dermatology. 2020;183(5):808-20. </w:t>
          </w:r>
          <w:hyperlink r:id="rId26" w:history="1">
            <w:r w:rsidRPr="00403973">
              <w:rPr>
                <w:rStyle w:val="Hyperlink"/>
                <w:noProof/>
                <w:sz w:val="22"/>
              </w:rPr>
              <w:t>https://doi.org/10.1111/bjd.18943</w:t>
            </w:r>
          </w:hyperlink>
          <w:r w:rsidRPr="00403973">
            <w:rPr>
              <w:noProof/>
            </w:rPr>
            <w:t>. PMID: 32034956.</w:t>
          </w:r>
          <w:bookmarkEnd w:id="58"/>
        </w:p>
        <w:p w14:paraId="09798D90" w14:textId="1383540D" w:rsidR="00403973" w:rsidRPr="00403973" w:rsidRDefault="00403973" w:rsidP="00403973">
          <w:pPr>
            <w:pStyle w:val="EndNoteBibliography"/>
            <w:ind w:left="560" w:hanging="560"/>
            <w:rPr>
              <w:noProof/>
            </w:rPr>
          </w:pPr>
          <w:bookmarkStart w:id="59" w:name="_ENREF_14"/>
          <w:r w:rsidRPr="00403973">
            <w:rPr>
              <w:noProof/>
            </w:rPr>
            <w:t>14.</w:t>
          </w:r>
          <w:r w:rsidRPr="00403973">
            <w:rPr>
              <w:noProof/>
            </w:rPr>
            <w:tab/>
            <w:t xml:space="preserve">Romani L, Koroivueta J, Steer AC, Kama M, Kaldor JM, Wand H, et al. Scabies and Impetigo Prevalence and Risk Factors in Fiji: A National Survey. PLOS Neglected Tropical Diseases. 2015;9(3):e0003452. </w:t>
          </w:r>
          <w:hyperlink r:id="rId27" w:history="1">
            <w:r w:rsidRPr="00403973">
              <w:rPr>
                <w:rStyle w:val="Hyperlink"/>
                <w:noProof/>
                <w:sz w:val="22"/>
              </w:rPr>
              <w:t>https://doi.org/10.1371/journal.pntd.0003452</w:t>
            </w:r>
          </w:hyperlink>
          <w:r w:rsidRPr="00403973">
            <w:rPr>
              <w:noProof/>
            </w:rPr>
            <w:t>. PMID: 25738499.</w:t>
          </w:r>
          <w:bookmarkEnd w:id="59"/>
        </w:p>
        <w:p w14:paraId="138A5E8D" w14:textId="45B49C10" w:rsidR="00403973" w:rsidRPr="00403973" w:rsidRDefault="00403973" w:rsidP="00403973">
          <w:pPr>
            <w:pStyle w:val="EndNoteBibliography"/>
            <w:ind w:left="560" w:hanging="560"/>
            <w:rPr>
              <w:noProof/>
            </w:rPr>
          </w:pPr>
          <w:bookmarkStart w:id="60" w:name="_ENREF_15"/>
          <w:r w:rsidRPr="00403973">
            <w:rPr>
              <w:noProof/>
            </w:rPr>
            <w:t>15.</w:t>
          </w:r>
          <w:r w:rsidRPr="00403973">
            <w:rPr>
              <w:noProof/>
            </w:rPr>
            <w:tab/>
            <w:t xml:space="preserve">Ministry of Health and Medical Services [Fiji]. Fiji Guidelines for Sore Throat and Skin Disease: Diagnostic and Treatment Guidelines. Government of Fiji, 2018 [cited 10 Dec 2023]. Available from: </w:t>
          </w:r>
          <w:hyperlink r:id="rId28" w:history="1">
            <w:r w:rsidRPr="00403973">
              <w:rPr>
                <w:rStyle w:val="Hyperlink"/>
                <w:noProof/>
                <w:sz w:val="22"/>
              </w:rPr>
              <w:t>https://www.health.gov.fj/wp-content/uploads/2019/08/Fiji-Guidelines-for-Sore-Throat-and-Skin-Disease.pdf</w:t>
            </w:r>
          </w:hyperlink>
          <w:r w:rsidRPr="00403973">
            <w:rPr>
              <w:noProof/>
            </w:rPr>
            <w:t>.</w:t>
          </w:r>
          <w:bookmarkEnd w:id="60"/>
        </w:p>
        <w:p w14:paraId="58479155" w14:textId="33B3978D" w:rsidR="00403973" w:rsidRPr="00403973" w:rsidRDefault="00403973" w:rsidP="00403973">
          <w:pPr>
            <w:pStyle w:val="EndNoteBibliography"/>
            <w:ind w:left="560" w:hanging="560"/>
            <w:rPr>
              <w:noProof/>
            </w:rPr>
          </w:pPr>
          <w:bookmarkStart w:id="61" w:name="_ENREF_16"/>
          <w:r w:rsidRPr="00403973">
            <w:rPr>
              <w:noProof/>
            </w:rPr>
            <w:t>16.</w:t>
          </w:r>
          <w:r w:rsidRPr="00403973">
            <w:rPr>
              <w:noProof/>
            </w:rPr>
            <w:tab/>
            <w:t xml:space="preserve">Ministry of Health and Medical Services [Fiji]. Antibiotic Guidelines. 4th edition. Government of Fiji, 2019 [cited 10 Dec 2023]. Available from: </w:t>
          </w:r>
          <w:hyperlink r:id="rId29" w:history="1">
            <w:r w:rsidRPr="00403973">
              <w:rPr>
                <w:rStyle w:val="Hyperlink"/>
                <w:noProof/>
                <w:sz w:val="22"/>
              </w:rPr>
              <w:t>https://www.health.gov.fj/wp-content/uploads/2020/12/Fiji-Antibiotic-Guidelines.pdf</w:t>
            </w:r>
          </w:hyperlink>
          <w:r w:rsidRPr="00403973">
            <w:rPr>
              <w:noProof/>
            </w:rPr>
            <w:t>.</w:t>
          </w:r>
          <w:bookmarkEnd w:id="61"/>
        </w:p>
        <w:p w14:paraId="3DB005D5" w14:textId="48CF565B" w:rsidR="00403973" w:rsidRPr="00403973" w:rsidRDefault="00403973" w:rsidP="00403973">
          <w:pPr>
            <w:pStyle w:val="EndNoteBibliography"/>
            <w:ind w:left="560" w:hanging="560"/>
            <w:rPr>
              <w:noProof/>
            </w:rPr>
          </w:pPr>
          <w:bookmarkStart w:id="62" w:name="_ENREF_17"/>
          <w:r w:rsidRPr="00403973">
            <w:rPr>
              <w:noProof/>
            </w:rPr>
            <w:t>17.</w:t>
          </w:r>
          <w:r w:rsidRPr="00403973">
            <w:rPr>
              <w:noProof/>
            </w:rPr>
            <w:tab/>
            <w:t xml:space="preserve">Fiji Bureau of Statistics. Fiji Multiple Indicator Cluster Survey 2021, Survey Findings Report. Suva, Fiji: Fiji Bureau of Statistics, 2022 [cited 4 April 2024]. Available from: </w:t>
          </w:r>
          <w:hyperlink r:id="rId30" w:history="1">
            <w:r w:rsidRPr="00403973">
              <w:rPr>
                <w:rStyle w:val="Hyperlink"/>
                <w:noProof/>
                <w:sz w:val="22"/>
              </w:rPr>
              <w:t>https://www.statsfiji.gov.fj/index.php/census-2017</w:t>
            </w:r>
          </w:hyperlink>
          <w:r w:rsidRPr="00403973">
            <w:rPr>
              <w:noProof/>
            </w:rPr>
            <w:t>.</w:t>
          </w:r>
          <w:bookmarkEnd w:id="62"/>
        </w:p>
        <w:p w14:paraId="35EA3D39" w14:textId="02320055" w:rsidR="00403973" w:rsidRPr="00403973" w:rsidRDefault="00403973" w:rsidP="00403973">
          <w:pPr>
            <w:pStyle w:val="EndNoteBibliography"/>
            <w:ind w:left="560" w:hanging="560"/>
            <w:rPr>
              <w:noProof/>
            </w:rPr>
          </w:pPr>
          <w:bookmarkStart w:id="63" w:name="_ENREF_18"/>
          <w:r w:rsidRPr="00403973">
            <w:rPr>
              <w:noProof/>
            </w:rPr>
            <w:t>18.</w:t>
          </w:r>
          <w:r w:rsidRPr="00403973">
            <w:rPr>
              <w:noProof/>
            </w:rPr>
            <w:tab/>
            <w:t xml:space="preserve">World Health Organization. Child growth standards: weight-for-age. Geneva: World Health Organization, 2006 [cited 3 March 2024]. Available from: </w:t>
          </w:r>
          <w:hyperlink r:id="rId31" w:history="1">
            <w:r w:rsidRPr="00403973">
              <w:rPr>
                <w:rStyle w:val="Hyperlink"/>
                <w:noProof/>
                <w:sz w:val="22"/>
              </w:rPr>
              <w:t>https://www.who.int/tools/child-growth-standards/standards/weight-for-age</w:t>
            </w:r>
          </w:hyperlink>
          <w:r w:rsidRPr="00403973">
            <w:rPr>
              <w:noProof/>
            </w:rPr>
            <w:t>.</w:t>
          </w:r>
          <w:bookmarkEnd w:id="63"/>
        </w:p>
        <w:p w14:paraId="311B26B1" w14:textId="70A3240E" w:rsidR="00403973" w:rsidRPr="00403973" w:rsidRDefault="00403973" w:rsidP="00403973">
          <w:pPr>
            <w:pStyle w:val="EndNoteBibliography"/>
            <w:ind w:left="560" w:hanging="560"/>
            <w:rPr>
              <w:noProof/>
            </w:rPr>
          </w:pPr>
          <w:bookmarkStart w:id="64" w:name="_ENREF_19"/>
          <w:r w:rsidRPr="00403973">
            <w:rPr>
              <w:noProof/>
            </w:rPr>
            <w:t>19.</w:t>
          </w:r>
          <w:r w:rsidRPr="00403973">
            <w:rPr>
              <w:noProof/>
            </w:rPr>
            <w:tab/>
            <w:t xml:space="preserve">Irava W, Pellny M, Khan I. Costing Study of Selected Health Facilities in Fiji. Ministry of Health and Medical Services [Fiji], 2012 [cited 10 Dec 2023]. Available from: </w:t>
          </w:r>
          <w:hyperlink r:id="rId32" w:history="1">
            <w:r w:rsidRPr="00403973">
              <w:rPr>
                <w:rStyle w:val="Hyperlink"/>
                <w:noProof/>
                <w:sz w:val="22"/>
              </w:rPr>
              <w:t>https://www.health.gov.fj/wp-content/uploads/2018/03/Costing-Study-of-Selected-Health-Facilities-in-Fiji.pdf</w:t>
            </w:r>
          </w:hyperlink>
          <w:r w:rsidRPr="00403973">
            <w:rPr>
              <w:noProof/>
            </w:rPr>
            <w:t>.</w:t>
          </w:r>
          <w:bookmarkEnd w:id="64"/>
        </w:p>
        <w:p w14:paraId="2037CC22" w14:textId="6C758EB0" w:rsidR="00403973" w:rsidRPr="00403973" w:rsidRDefault="00403973" w:rsidP="00403973">
          <w:pPr>
            <w:pStyle w:val="EndNoteBibliography"/>
            <w:ind w:left="560" w:hanging="560"/>
            <w:rPr>
              <w:noProof/>
            </w:rPr>
          </w:pPr>
          <w:bookmarkStart w:id="65" w:name="_ENREF_20"/>
          <w:r w:rsidRPr="00403973">
            <w:rPr>
              <w:noProof/>
            </w:rPr>
            <w:t>20.</w:t>
          </w:r>
          <w:r w:rsidRPr="00403973">
            <w:rPr>
              <w:noProof/>
            </w:rPr>
            <w:tab/>
            <w:t xml:space="preserve">World Health Organization. WHO-CHOICE estimates of cost for inpatient and outpatient health service delivery. Geneva: World Health Organization, 2011 [cited 3 Dec 2023]. Available from: </w:t>
          </w:r>
          <w:hyperlink r:id="rId33" w:history="1">
            <w:r w:rsidRPr="00403973">
              <w:rPr>
                <w:rStyle w:val="Hyperlink"/>
                <w:noProof/>
                <w:sz w:val="22"/>
              </w:rPr>
              <w:t>https://www.who.int/publications/m/item/who-choice-estimates-of-cost-for-inpatient-and-outpatient-health-service-delivery</w:t>
            </w:r>
          </w:hyperlink>
          <w:r w:rsidRPr="00403973">
            <w:rPr>
              <w:noProof/>
            </w:rPr>
            <w:t>.</w:t>
          </w:r>
          <w:bookmarkEnd w:id="65"/>
        </w:p>
        <w:p w14:paraId="169A35B9" w14:textId="2D105AAE" w:rsidR="00403973" w:rsidRPr="00403973" w:rsidRDefault="00403973" w:rsidP="00403973">
          <w:pPr>
            <w:pStyle w:val="EndNoteBibliography"/>
            <w:ind w:left="560" w:hanging="560"/>
            <w:rPr>
              <w:noProof/>
            </w:rPr>
          </w:pPr>
          <w:bookmarkStart w:id="66" w:name="_ENREF_21"/>
          <w:r w:rsidRPr="00403973">
            <w:rPr>
              <w:noProof/>
            </w:rPr>
            <w:t>21.</w:t>
          </w:r>
          <w:r w:rsidRPr="00403973">
            <w:rPr>
              <w:noProof/>
            </w:rPr>
            <w:tab/>
            <w:t xml:space="preserve">The World Bank. Official exchange rate (LCU per US$, period average): The World Bank; 2022 [cited 9 Dec 2023]. Available from: </w:t>
          </w:r>
          <w:hyperlink r:id="rId34" w:history="1">
            <w:r w:rsidRPr="00403973">
              <w:rPr>
                <w:rStyle w:val="Hyperlink"/>
                <w:noProof/>
                <w:sz w:val="22"/>
              </w:rPr>
              <w:t>https://data.worldbank.org/indicator/PA.NUS.FCRF</w:t>
            </w:r>
          </w:hyperlink>
          <w:r w:rsidRPr="00403973">
            <w:rPr>
              <w:noProof/>
            </w:rPr>
            <w:t>.</w:t>
          </w:r>
          <w:bookmarkEnd w:id="66"/>
        </w:p>
        <w:p w14:paraId="1FC77992" w14:textId="5E393089" w:rsidR="00403973" w:rsidRPr="00403973" w:rsidRDefault="00403973" w:rsidP="00403973">
          <w:pPr>
            <w:pStyle w:val="EndNoteBibliography"/>
            <w:ind w:left="560" w:hanging="560"/>
            <w:rPr>
              <w:noProof/>
            </w:rPr>
          </w:pPr>
          <w:bookmarkStart w:id="67" w:name="_ENREF_22"/>
          <w:r w:rsidRPr="00403973">
            <w:rPr>
              <w:noProof/>
            </w:rPr>
            <w:t>22.</w:t>
          </w:r>
          <w:r w:rsidRPr="00403973">
            <w:rPr>
              <w:noProof/>
            </w:rPr>
            <w:tab/>
            <w:t xml:space="preserve">The World Bank. GDP deflator (base year varies by country) Online: The World Bank; 2022 [cited 9 Dec 2023]. Available from: </w:t>
          </w:r>
          <w:hyperlink r:id="rId35" w:history="1">
            <w:r w:rsidRPr="00403973">
              <w:rPr>
                <w:rStyle w:val="Hyperlink"/>
                <w:noProof/>
                <w:sz w:val="22"/>
              </w:rPr>
              <w:t>https://data.worldbank.org/indicator/NY.GDP.DEFL.ZS</w:t>
            </w:r>
          </w:hyperlink>
          <w:r w:rsidRPr="00403973">
            <w:rPr>
              <w:noProof/>
            </w:rPr>
            <w:t>.</w:t>
          </w:r>
          <w:bookmarkEnd w:id="67"/>
        </w:p>
        <w:p w14:paraId="5C7C8324" w14:textId="7F2C6731" w:rsidR="00403973" w:rsidRPr="00403973" w:rsidRDefault="00403973" w:rsidP="00403973">
          <w:pPr>
            <w:pStyle w:val="EndNoteBibliography"/>
            <w:ind w:left="560" w:hanging="560"/>
            <w:rPr>
              <w:noProof/>
            </w:rPr>
          </w:pPr>
          <w:bookmarkStart w:id="68" w:name="_ENREF_23"/>
          <w:r w:rsidRPr="00403973">
            <w:rPr>
              <w:noProof/>
            </w:rPr>
            <w:t>23.</w:t>
          </w:r>
          <w:r w:rsidRPr="00403973">
            <w:rPr>
              <w:noProof/>
            </w:rPr>
            <w:tab/>
            <w:t xml:space="preserve">Chaiyakunapruk N, Kotirum S, Newall AT, Lambach P, Hutubessy RCW. Rationale and opportunities in estimating the economic burden of seasonal influenza across countries using a standardized WHO tool and manual. Influenza and Other Respiratory Viruses. 2018;12(1):13-21. Epub 20171116. </w:t>
          </w:r>
          <w:hyperlink r:id="rId36" w:history="1">
            <w:r w:rsidRPr="00403973">
              <w:rPr>
                <w:rStyle w:val="Hyperlink"/>
                <w:noProof/>
                <w:sz w:val="22"/>
              </w:rPr>
              <w:t>https://doi.org/10.1111/irv.12491</w:t>
            </w:r>
          </w:hyperlink>
          <w:r w:rsidRPr="00403973">
            <w:rPr>
              <w:noProof/>
            </w:rPr>
            <w:t>. PMID: 29143498.</w:t>
          </w:r>
          <w:bookmarkEnd w:id="68"/>
        </w:p>
        <w:p w14:paraId="1F85E0C5" w14:textId="5605D752" w:rsidR="00403973" w:rsidRPr="00403973" w:rsidRDefault="00403973" w:rsidP="00403973">
          <w:pPr>
            <w:pStyle w:val="EndNoteBibliography"/>
            <w:ind w:left="560" w:hanging="560"/>
            <w:rPr>
              <w:noProof/>
            </w:rPr>
          </w:pPr>
          <w:bookmarkStart w:id="69" w:name="_ENREF_24"/>
          <w:r w:rsidRPr="00403973">
            <w:rPr>
              <w:noProof/>
            </w:rPr>
            <w:t>24.</w:t>
          </w:r>
          <w:r w:rsidRPr="00403973">
            <w:rPr>
              <w:noProof/>
            </w:rPr>
            <w:tab/>
            <w:t xml:space="preserve">Whitehall J, Kuzulugil D, Sheldrick K, Wood A. Burden of paediatric pyoderma and scabies in North West Queensland. Journal of Paediatrics and Child Health. 2013;49(2):141-3. Epub 20130125. </w:t>
          </w:r>
          <w:hyperlink r:id="rId37" w:history="1">
            <w:r w:rsidRPr="00403973">
              <w:rPr>
                <w:rStyle w:val="Hyperlink"/>
                <w:noProof/>
                <w:sz w:val="22"/>
              </w:rPr>
              <w:t>https://doi.org/10.1111/jpc.12095</w:t>
            </w:r>
          </w:hyperlink>
          <w:r w:rsidRPr="00403973">
            <w:rPr>
              <w:noProof/>
            </w:rPr>
            <w:t>. PMID: 23347222.</w:t>
          </w:r>
          <w:bookmarkEnd w:id="69"/>
        </w:p>
        <w:p w14:paraId="6EC5B73B" w14:textId="2E6BBB73" w:rsidR="00403973" w:rsidRPr="00403973" w:rsidRDefault="00403973" w:rsidP="00403973">
          <w:pPr>
            <w:pStyle w:val="EndNoteBibliography"/>
            <w:ind w:left="560" w:hanging="560"/>
            <w:rPr>
              <w:noProof/>
            </w:rPr>
          </w:pPr>
          <w:bookmarkStart w:id="70" w:name="_ENREF_25"/>
          <w:r w:rsidRPr="00403973">
            <w:rPr>
              <w:noProof/>
            </w:rPr>
            <w:t>25.</w:t>
          </w:r>
          <w:r w:rsidRPr="00403973">
            <w:rPr>
              <w:noProof/>
            </w:rPr>
            <w:tab/>
            <w:t xml:space="preserve">Worth C, Heukelbach J, Fengler G, Walter B, Liesenfeld O, Feldmeier H. Impaired quality of life in adults and children with scabies from an impoverished community in Brazil. International Journal of Dermatology. 2012;51(3):275-82. </w:t>
          </w:r>
          <w:hyperlink r:id="rId38" w:history="1">
            <w:r w:rsidRPr="00403973">
              <w:rPr>
                <w:rStyle w:val="Hyperlink"/>
                <w:noProof/>
                <w:sz w:val="22"/>
              </w:rPr>
              <w:t>https://doi.org/10.1111/j.1365-4632.2011.05017.x</w:t>
            </w:r>
          </w:hyperlink>
          <w:r w:rsidRPr="00403973">
            <w:rPr>
              <w:noProof/>
            </w:rPr>
            <w:t>. PMID: 22348561.</w:t>
          </w:r>
          <w:bookmarkEnd w:id="70"/>
        </w:p>
        <w:p w14:paraId="53B99327" w14:textId="1A9A26AE" w:rsidR="00403973" w:rsidRPr="00403973" w:rsidRDefault="00403973" w:rsidP="00403973">
          <w:pPr>
            <w:pStyle w:val="EndNoteBibliography"/>
            <w:ind w:left="560" w:hanging="560"/>
            <w:rPr>
              <w:noProof/>
            </w:rPr>
          </w:pPr>
          <w:bookmarkStart w:id="71" w:name="_ENREF_26"/>
          <w:r w:rsidRPr="00403973">
            <w:rPr>
              <w:noProof/>
            </w:rPr>
            <w:t>26.</w:t>
          </w:r>
          <w:r w:rsidRPr="00403973">
            <w:rPr>
              <w:noProof/>
            </w:rPr>
            <w:tab/>
            <w:t xml:space="preserve">Thomas J, Carson CF, Peterson GM, Walton SF, Hammer KA, Naunton M, et al. Therapeutic Potential of Tea Tree Oil for Scabies. American Journal of Tropical Medicine and Hygiene. 2016;94(2):258-66. Epub 20160119. </w:t>
          </w:r>
          <w:hyperlink r:id="rId39" w:history="1">
            <w:r w:rsidRPr="00403973">
              <w:rPr>
                <w:rStyle w:val="Hyperlink"/>
                <w:noProof/>
                <w:sz w:val="22"/>
              </w:rPr>
              <w:t>https://doi.org/10.4269/ajtmh.14-0515</w:t>
            </w:r>
          </w:hyperlink>
          <w:r w:rsidRPr="00403973">
            <w:rPr>
              <w:noProof/>
            </w:rPr>
            <w:t>. PMID: 26787146.</w:t>
          </w:r>
          <w:bookmarkEnd w:id="71"/>
        </w:p>
        <w:p w14:paraId="100EC79E" w14:textId="6B11B23E" w:rsidR="00403973" w:rsidRPr="00403973" w:rsidRDefault="00403973" w:rsidP="00403973">
          <w:pPr>
            <w:pStyle w:val="EndNoteBibliography"/>
            <w:ind w:left="560" w:hanging="560"/>
            <w:rPr>
              <w:noProof/>
            </w:rPr>
          </w:pPr>
          <w:bookmarkStart w:id="72" w:name="_ENREF_27"/>
          <w:r w:rsidRPr="00403973">
            <w:rPr>
              <w:noProof/>
            </w:rPr>
            <w:t>27.</w:t>
          </w:r>
          <w:r w:rsidRPr="00403973">
            <w:rPr>
              <w:noProof/>
            </w:rPr>
            <w:tab/>
            <w:t xml:space="preserve">Temple B, Griffiths UK, Mulholland EK, Ratu FT, Tikoduadua L, Russell FM. The cost of outpatient pneumonia in children &lt;5 years of age in Fiji. Tropical Medicine &amp; International Health. 2012;17(2):197-203. Epub 20111018. </w:t>
          </w:r>
          <w:hyperlink r:id="rId40" w:history="1">
            <w:r w:rsidRPr="00403973">
              <w:rPr>
                <w:rStyle w:val="Hyperlink"/>
                <w:noProof/>
                <w:sz w:val="22"/>
              </w:rPr>
              <w:t>https://doi.org/10.1111/j.1365-3156.2011.02897.x</w:t>
            </w:r>
          </w:hyperlink>
          <w:r w:rsidRPr="00403973">
            <w:rPr>
              <w:noProof/>
            </w:rPr>
            <w:t>. PMID: 22008519.</w:t>
          </w:r>
          <w:bookmarkEnd w:id="72"/>
        </w:p>
        <w:p w14:paraId="5586017C" w14:textId="738197F6" w:rsidR="00403973" w:rsidRPr="00403973" w:rsidRDefault="00403973" w:rsidP="00403973">
          <w:pPr>
            <w:pStyle w:val="EndNoteBibliography"/>
            <w:ind w:left="560" w:hanging="560"/>
            <w:rPr>
              <w:noProof/>
            </w:rPr>
          </w:pPr>
          <w:bookmarkStart w:id="73" w:name="_ENREF_28"/>
          <w:r w:rsidRPr="00403973">
            <w:rPr>
              <w:noProof/>
            </w:rPr>
            <w:t>28.</w:t>
          </w:r>
          <w:r w:rsidRPr="00403973">
            <w:rPr>
              <w:noProof/>
            </w:rPr>
            <w:tab/>
            <w:t xml:space="preserve">Mason DS, Marks M, Sokana O, Solomon AW, Mabey DC, Romani L, et al. The Prevalence of Scabies and Impetigo in the Solomon Islands: A Population-Based Survey. PLOS Neglected Tropical Diseases. 2016;10(6):e0004803. Epub 20160627. </w:t>
          </w:r>
          <w:hyperlink r:id="rId41" w:history="1">
            <w:r w:rsidRPr="00403973">
              <w:rPr>
                <w:rStyle w:val="Hyperlink"/>
                <w:noProof/>
                <w:sz w:val="22"/>
              </w:rPr>
              <w:t>https://doi.org/10.1371/journal.pntd.0004803</w:t>
            </w:r>
          </w:hyperlink>
          <w:r w:rsidRPr="00403973">
            <w:rPr>
              <w:noProof/>
            </w:rPr>
            <w:t>. PMID: 27348119.</w:t>
          </w:r>
          <w:bookmarkEnd w:id="73"/>
        </w:p>
        <w:p w14:paraId="6B23C4BB" w14:textId="0B15895B" w:rsidR="00403973" w:rsidRPr="00403973" w:rsidRDefault="00403973" w:rsidP="00403973">
          <w:pPr>
            <w:pStyle w:val="EndNoteBibliography"/>
            <w:ind w:left="560" w:hanging="560"/>
            <w:rPr>
              <w:noProof/>
            </w:rPr>
          </w:pPr>
          <w:bookmarkStart w:id="74" w:name="_ENREF_29"/>
          <w:r w:rsidRPr="00403973">
            <w:rPr>
              <w:noProof/>
            </w:rPr>
            <w:t>29.</w:t>
          </w:r>
          <w:r w:rsidRPr="00403973">
            <w:rPr>
              <w:noProof/>
            </w:rPr>
            <w:tab/>
            <w:t xml:space="preserve">Romani L, Whitfeld MJ, Koroivueta J, Kama M, Wand H, Tikoduadua L, et al. Mass Drug Administration for Scabies Control in a Population with Endemic Disease. The New England Journal of Medicine. 2015;373(24):2305-13. </w:t>
          </w:r>
          <w:hyperlink r:id="rId42" w:history="1">
            <w:r w:rsidRPr="00403973">
              <w:rPr>
                <w:rStyle w:val="Hyperlink"/>
                <w:noProof/>
                <w:sz w:val="22"/>
              </w:rPr>
              <w:t>https://doi.org/10.1056/NEJMoa1500987</w:t>
            </w:r>
          </w:hyperlink>
          <w:r w:rsidRPr="00403973">
            <w:rPr>
              <w:noProof/>
            </w:rPr>
            <w:t>. PMID: 26650152.</w:t>
          </w:r>
          <w:bookmarkEnd w:id="74"/>
        </w:p>
        <w:p w14:paraId="0E58282E" w14:textId="78E5BB6C" w:rsidR="00403973" w:rsidRPr="00403973" w:rsidRDefault="00403973" w:rsidP="00403973">
          <w:pPr>
            <w:pStyle w:val="EndNoteBibliography"/>
            <w:ind w:left="560" w:hanging="560"/>
            <w:rPr>
              <w:noProof/>
            </w:rPr>
          </w:pPr>
          <w:bookmarkStart w:id="75" w:name="_ENREF_30"/>
          <w:r w:rsidRPr="00403973">
            <w:rPr>
              <w:noProof/>
            </w:rPr>
            <w:t>30.</w:t>
          </w:r>
          <w:r w:rsidRPr="00403973">
            <w:rPr>
              <w:noProof/>
            </w:rPr>
            <w:tab/>
            <w:t xml:space="preserve">Marks M, Toloka H, Baker C, Kositz C, Asugeni J, Puiahi E, et al. Randomized Trial of Community Treatment With Azithromycin and Ivermectin Mass Drug Administration for Control of Scabies and Impetigo. Clinical Infectious Diseases. 2018;68(6):927-33. </w:t>
          </w:r>
          <w:hyperlink r:id="rId43" w:history="1">
            <w:r w:rsidRPr="00403973">
              <w:rPr>
                <w:rStyle w:val="Hyperlink"/>
                <w:noProof/>
                <w:sz w:val="22"/>
              </w:rPr>
              <w:t>https://doi.org/10.1093/cid/ciy574</w:t>
            </w:r>
          </w:hyperlink>
          <w:r w:rsidRPr="00403973">
            <w:rPr>
              <w:noProof/>
            </w:rPr>
            <w:t>. PMID: 29985978.</w:t>
          </w:r>
          <w:bookmarkEnd w:id="75"/>
        </w:p>
        <w:p w14:paraId="4C0BA098" w14:textId="659E8B06" w:rsidR="00403973" w:rsidRPr="00403973" w:rsidRDefault="00403973" w:rsidP="00403973">
          <w:pPr>
            <w:pStyle w:val="EndNoteBibliography"/>
            <w:ind w:left="560" w:hanging="560"/>
            <w:rPr>
              <w:noProof/>
            </w:rPr>
          </w:pPr>
          <w:bookmarkStart w:id="76" w:name="_ENREF_31"/>
          <w:r w:rsidRPr="00403973">
            <w:rPr>
              <w:noProof/>
            </w:rPr>
            <w:t>31.</w:t>
          </w:r>
          <w:r w:rsidRPr="00403973">
            <w:rPr>
              <w:noProof/>
            </w:rPr>
            <w:tab/>
            <w:t xml:space="preserve">Yeoh DK, Anderson A, Cleland G, Bowen AC. Are scabies and impetigo "normalised"? A cross-sectional comparative study of hospitalised children in northern Australia assessing clinical recognition and treatment of skin infections. PLoS Negl Trop Dis. 2017;11(7):e0005726. Epub 20170703. </w:t>
          </w:r>
          <w:hyperlink r:id="rId44" w:history="1">
            <w:r w:rsidRPr="00403973">
              <w:rPr>
                <w:rStyle w:val="Hyperlink"/>
                <w:noProof/>
                <w:sz w:val="22"/>
              </w:rPr>
              <w:t>https://doi.org/10.1371/journal.pntd.0005726</w:t>
            </w:r>
          </w:hyperlink>
          <w:r w:rsidRPr="00403973">
            <w:rPr>
              <w:noProof/>
            </w:rPr>
            <w:t>. PMID: 28671945.</w:t>
          </w:r>
          <w:bookmarkEnd w:id="76"/>
        </w:p>
        <w:p w14:paraId="0C863007" w14:textId="1C758DA1" w:rsidR="00403973" w:rsidRPr="00403973" w:rsidRDefault="00403973" w:rsidP="00403973">
          <w:pPr>
            <w:pStyle w:val="EndNoteBibliography"/>
            <w:ind w:left="560" w:hanging="560"/>
          </w:pPr>
          <w:bookmarkStart w:id="77" w:name="_ENREF_32"/>
          <w:r w:rsidRPr="00403973">
            <w:rPr>
              <w:noProof/>
            </w:rPr>
            <w:t>32.</w:t>
          </w:r>
          <w:r w:rsidRPr="00403973">
            <w:rPr>
              <w:noProof/>
            </w:rPr>
            <w:tab/>
            <w:t xml:space="preserve">Mow M, Thean LJ, Parnaby M, Mani J, Rafai E, Sahukhan A, et al. Costs of mass drug administration for scabies in Fiji. PLOS Neglected Tropical Diseases. 2022;16(2):e0010147. </w:t>
          </w:r>
          <w:hyperlink r:id="rId45" w:history="1">
            <w:r w:rsidRPr="00403973">
              <w:rPr>
                <w:rStyle w:val="Hyperlink"/>
                <w:noProof/>
                <w:sz w:val="22"/>
              </w:rPr>
              <w:t>https://doi.org/10.1371/journal.pntd.0010147</w:t>
            </w:r>
          </w:hyperlink>
          <w:r w:rsidRPr="00403973">
            <w:rPr>
              <w:noProof/>
            </w:rPr>
            <w:t>. PMID: 35113888.</w:t>
          </w:r>
        </w:p>
        <w:bookmarkEnd w:id="77" w:displacedByCustomXml="next"/>
      </w:sdtContent>
    </w:sdt>
    <w:p w14:paraId="5935D579" w14:textId="69FC3B92" w:rsidR="00091886" w:rsidRDefault="006D0EA1" w:rsidP="00CF30B7">
      <w:r>
        <w:br w:type="page"/>
      </w:r>
    </w:p>
    <w:p w14:paraId="7806BFBF" w14:textId="77777777" w:rsidR="00DE3479" w:rsidRDefault="00DE3479" w:rsidP="008A0473">
      <w:pPr>
        <w:pStyle w:val="Heading1"/>
        <w:sectPr w:rsidR="00DE3479" w:rsidSect="002A7307">
          <w:footerReference w:type="even" r:id="rId46"/>
          <w:footerReference w:type="default" r:id="rId47"/>
          <w:pgSz w:w="12240" w:h="15840"/>
          <w:pgMar w:top="1440" w:right="1440" w:bottom="1440" w:left="1440" w:header="720" w:footer="720" w:gutter="0"/>
          <w:lnNumType w:countBy="1" w:restart="continuous"/>
          <w:pgNumType w:start="1"/>
          <w:cols w:space="720"/>
          <w:docGrid w:linePitch="299"/>
        </w:sectPr>
      </w:pPr>
      <w:bookmarkStart w:id="78" w:name="supplementary-tables"/>
      <w:bookmarkEnd w:id="45"/>
    </w:p>
    <w:p w14:paraId="0D8BD774" w14:textId="4441F168" w:rsidR="00DE3479" w:rsidRPr="00DE3479" w:rsidRDefault="006D0EA1" w:rsidP="008A0473">
      <w:pPr>
        <w:pStyle w:val="TOAHeading"/>
      </w:pPr>
      <w:r>
        <w:t>Supplementary Tables</w:t>
      </w:r>
    </w:p>
    <w:p w14:paraId="3B95A5E2" w14:textId="67DCC460" w:rsidR="00DE3479" w:rsidRDefault="729C7253" w:rsidP="00087B69">
      <w:pPr>
        <w:pStyle w:val="Caption"/>
      </w:pPr>
      <w:r>
        <w:t xml:space="preserve">S1 Table. </w:t>
      </w:r>
      <w:r w:rsidR="00752493">
        <w:t>U</w:t>
      </w:r>
      <w:r>
        <w:t>nit costs</w:t>
      </w:r>
      <w:r w:rsidR="0098402B">
        <w:t xml:space="preserve"> (in </w:t>
      </w:r>
      <w:r w:rsidR="00FC3F5B">
        <w:t>US$</w:t>
      </w:r>
      <w:r w:rsidR="0098402B">
        <w:t>)</w:t>
      </w:r>
      <w:r>
        <w:t xml:space="preserve"> </w:t>
      </w:r>
      <w:r w:rsidR="00050DF7">
        <w:t xml:space="preserve">and </w:t>
      </w:r>
      <w:r w:rsidR="00452629">
        <w:t>guideline-</w:t>
      </w:r>
      <w:r w:rsidR="00050DF7">
        <w:t xml:space="preserve">recommended doses </w:t>
      </w:r>
      <w:r>
        <w:t>of medications</w:t>
      </w:r>
      <w:r w:rsidR="00752493">
        <w:t xml:space="preserve"> used in the study.</w:t>
      </w:r>
    </w:p>
    <w:tbl>
      <w:tblPr>
        <w:tblStyle w:val="TableGrid"/>
        <w:tblW w:w="12472" w:type="dxa"/>
        <w:tblLayout w:type="fixed"/>
        <w:tblLook w:val="0420" w:firstRow="1" w:lastRow="0" w:firstColumn="0" w:lastColumn="0" w:noHBand="0" w:noVBand="1"/>
      </w:tblPr>
      <w:tblGrid>
        <w:gridCol w:w="4535"/>
        <w:gridCol w:w="3969"/>
        <w:gridCol w:w="1417"/>
        <w:gridCol w:w="2551"/>
      </w:tblGrid>
      <w:tr w:rsidR="007A5C83" w:rsidRPr="007E72F8" w14:paraId="34415F9B" w14:textId="77777777" w:rsidTr="00772B43">
        <w:trPr>
          <w:trHeight w:val="261"/>
        </w:trPr>
        <w:tc>
          <w:tcPr>
            <w:tcW w:w="4535" w:type="dxa"/>
          </w:tcPr>
          <w:bookmarkEnd w:id="78"/>
          <w:p w14:paraId="48BEB74C" w14:textId="200C09C7"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b/>
                <w:bCs/>
                <w:sz w:val="20"/>
                <w:szCs w:val="20"/>
              </w:rPr>
            </w:pPr>
            <w:r w:rsidRPr="007E72F8">
              <w:rPr>
                <w:rFonts w:eastAsia="Helvetica" w:cs="Arial"/>
                <w:b/>
                <w:bCs/>
                <w:color w:val="000000"/>
                <w:sz w:val="20"/>
                <w:szCs w:val="20"/>
              </w:rPr>
              <w:t>Medication</w:t>
            </w:r>
          </w:p>
        </w:tc>
        <w:tc>
          <w:tcPr>
            <w:tcW w:w="3969" w:type="dxa"/>
          </w:tcPr>
          <w:p w14:paraId="2CB0DEDD" w14:textId="23EDC30C" w:rsidR="007A5C83" w:rsidRPr="007E72F8" w:rsidRDefault="00523C9E"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b/>
                <w:bCs/>
                <w:color w:val="000000"/>
                <w:sz w:val="20"/>
                <w:szCs w:val="20"/>
              </w:rPr>
            </w:pPr>
            <w:r>
              <w:rPr>
                <w:rFonts w:eastAsia="Helvetica" w:cs="Arial"/>
                <w:b/>
                <w:bCs/>
                <w:color w:val="000000"/>
                <w:sz w:val="20"/>
                <w:szCs w:val="20"/>
              </w:rPr>
              <w:t>Recommended dosage</w:t>
            </w:r>
          </w:p>
        </w:tc>
        <w:tc>
          <w:tcPr>
            <w:tcW w:w="1417" w:type="dxa"/>
            <w:vAlign w:val="center"/>
          </w:tcPr>
          <w:p w14:paraId="266231F6" w14:textId="75ADEED9"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b/>
                <w:bCs/>
                <w:sz w:val="20"/>
                <w:szCs w:val="20"/>
              </w:rPr>
            </w:pPr>
            <w:r w:rsidRPr="007E72F8">
              <w:rPr>
                <w:rFonts w:eastAsia="Helvetica" w:cs="Arial"/>
                <w:b/>
                <w:bCs/>
                <w:color w:val="000000"/>
                <w:sz w:val="20"/>
                <w:szCs w:val="20"/>
              </w:rPr>
              <w:t>Unit cost</w:t>
            </w:r>
          </w:p>
        </w:tc>
        <w:tc>
          <w:tcPr>
            <w:tcW w:w="2551" w:type="dxa"/>
          </w:tcPr>
          <w:p w14:paraId="0B82CEBA" w14:textId="4E9AE69D" w:rsidR="007A5C83" w:rsidRPr="007E72F8"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b/>
                <w:bCs/>
                <w:sz w:val="20"/>
                <w:szCs w:val="20"/>
              </w:rPr>
            </w:pPr>
            <w:r w:rsidRPr="007E72F8">
              <w:rPr>
                <w:rFonts w:eastAsia="Helvetica" w:cs="Arial"/>
                <w:b/>
                <w:bCs/>
                <w:color w:val="000000"/>
                <w:sz w:val="20"/>
                <w:szCs w:val="20"/>
              </w:rPr>
              <w:t>Source</w:t>
            </w:r>
            <w:r>
              <w:rPr>
                <w:rFonts w:eastAsia="Helvetica" w:cs="Arial"/>
                <w:b/>
                <w:bCs/>
                <w:color w:val="000000"/>
                <w:sz w:val="20"/>
                <w:szCs w:val="20"/>
              </w:rPr>
              <w:t xml:space="preserve"> for costs</w:t>
            </w:r>
          </w:p>
        </w:tc>
      </w:tr>
      <w:tr w:rsidR="007A5C83" w:rsidRPr="00E21652" w14:paraId="7A8F2AB8" w14:textId="77777777" w:rsidTr="00772B43">
        <w:trPr>
          <w:trHeight w:val="261"/>
        </w:trPr>
        <w:tc>
          <w:tcPr>
            <w:tcW w:w="4535" w:type="dxa"/>
          </w:tcPr>
          <w:p w14:paraId="4AFD9353" w14:textId="3813B4E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cloxacillin 500mg</w:t>
            </w:r>
          </w:p>
        </w:tc>
        <w:tc>
          <w:tcPr>
            <w:tcW w:w="3969" w:type="dxa"/>
          </w:tcPr>
          <w:p w14:paraId="5681DD81" w14:textId="53357B63"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2g (child:50mg/kg up to 2g) 6</w:t>
            </w:r>
            <w:r>
              <w:rPr>
                <w:rFonts w:cs="Arial"/>
                <w:sz w:val="20"/>
                <w:szCs w:val="20"/>
              </w:rPr>
              <w:t>-</w:t>
            </w:r>
            <w:r w:rsidRPr="00E21652">
              <w:rPr>
                <w:rFonts w:cs="Arial"/>
                <w:sz w:val="20"/>
                <w:szCs w:val="20"/>
              </w:rPr>
              <w:t>hourly</w:t>
            </w:r>
          </w:p>
        </w:tc>
        <w:tc>
          <w:tcPr>
            <w:tcW w:w="1417" w:type="dxa"/>
            <w:vAlign w:val="center"/>
          </w:tcPr>
          <w:p w14:paraId="16E216FB" w14:textId="645CC86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0.221</w:t>
            </w:r>
          </w:p>
        </w:tc>
        <w:tc>
          <w:tcPr>
            <w:tcW w:w="2551" w:type="dxa"/>
          </w:tcPr>
          <w:p w14:paraId="4147CCF8" w14:textId="71DAAE0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eastAsia="Helvetica" w:cs="Arial"/>
                <w:color w:val="000000"/>
                <w:sz w:val="20"/>
                <w:szCs w:val="20"/>
              </w:rPr>
              <w:t>CWM hospital</w:t>
            </w:r>
          </w:p>
        </w:tc>
      </w:tr>
      <w:tr w:rsidR="007A5C83" w:rsidRPr="00E21652" w14:paraId="07A414D4" w14:textId="77777777" w:rsidTr="00772B43">
        <w:trPr>
          <w:trHeight w:val="261"/>
        </w:trPr>
        <w:tc>
          <w:tcPr>
            <w:tcW w:w="4535" w:type="dxa"/>
          </w:tcPr>
          <w:p w14:paraId="6166D2DF" w14:textId="4D58D41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gentamicin 80mg/2mL</w:t>
            </w:r>
          </w:p>
        </w:tc>
        <w:tc>
          <w:tcPr>
            <w:tcW w:w="3969" w:type="dxa"/>
          </w:tcPr>
          <w:p w14:paraId="3CE76619" w14:textId="28C9B670"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3.2mg/kg up to 320mg daily</w:t>
            </w:r>
          </w:p>
        </w:tc>
        <w:tc>
          <w:tcPr>
            <w:tcW w:w="1417" w:type="dxa"/>
            <w:vAlign w:val="center"/>
          </w:tcPr>
          <w:p w14:paraId="0C47ABDF" w14:textId="537B513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0.034</w:t>
            </w:r>
          </w:p>
        </w:tc>
        <w:tc>
          <w:tcPr>
            <w:tcW w:w="2551" w:type="dxa"/>
          </w:tcPr>
          <w:p w14:paraId="78203BD3" w14:textId="7635ADA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4611283E" w14:textId="77777777" w:rsidTr="00772B43">
        <w:trPr>
          <w:trHeight w:val="261"/>
        </w:trPr>
        <w:tc>
          <w:tcPr>
            <w:tcW w:w="4535" w:type="dxa"/>
          </w:tcPr>
          <w:p w14:paraId="3CBFB034" w14:textId="2E1E316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penicillin procaine 4 million IU</w:t>
            </w:r>
          </w:p>
        </w:tc>
        <w:tc>
          <w:tcPr>
            <w:tcW w:w="3969" w:type="dxa"/>
          </w:tcPr>
          <w:p w14:paraId="156F4EDC" w14:textId="12EEB7EA"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1.5 million units (child: 50</w:t>
            </w:r>
            <w:r>
              <w:rPr>
                <w:rFonts w:cs="Arial"/>
                <w:sz w:val="20"/>
                <w:szCs w:val="20"/>
              </w:rPr>
              <w:t>k</w:t>
            </w:r>
            <w:r w:rsidRPr="00E21652">
              <w:rPr>
                <w:rFonts w:cs="Arial"/>
                <w:sz w:val="20"/>
                <w:szCs w:val="20"/>
              </w:rPr>
              <w:t>/kg) daily</w:t>
            </w:r>
          </w:p>
        </w:tc>
        <w:tc>
          <w:tcPr>
            <w:tcW w:w="1417" w:type="dxa"/>
            <w:vAlign w:val="center"/>
          </w:tcPr>
          <w:p w14:paraId="3D69EB0D" w14:textId="6F54709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0.652</w:t>
            </w:r>
          </w:p>
        </w:tc>
        <w:tc>
          <w:tcPr>
            <w:tcW w:w="2551" w:type="dxa"/>
          </w:tcPr>
          <w:p w14:paraId="5FE09717" w14:textId="3851D03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7EA97C3D" w14:textId="77777777" w:rsidTr="00772B43">
        <w:trPr>
          <w:trHeight w:val="261"/>
        </w:trPr>
        <w:tc>
          <w:tcPr>
            <w:tcW w:w="4535" w:type="dxa"/>
          </w:tcPr>
          <w:p w14:paraId="1B41B907" w14:textId="3FE5029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metronidazole 500mg/100mL</w:t>
            </w:r>
          </w:p>
        </w:tc>
        <w:tc>
          <w:tcPr>
            <w:tcW w:w="3969" w:type="dxa"/>
          </w:tcPr>
          <w:p w14:paraId="2D3CC3AA" w14:textId="3556D28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12-hourly</w:t>
            </w:r>
          </w:p>
        </w:tc>
        <w:tc>
          <w:tcPr>
            <w:tcW w:w="1417" w:type="dxa"/>
            <w:vAlign w:val="center"/>
          </w:tcPr>
          <w:p w14:paraId="1F999F10" w14:textId="0D16580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0.894</w:t>
            </w:r>
          </w:p>
        </w:tc>
        <w:tc>
          <w:tcPr>
            <w:tcW w:w="2551" w:type="dxa"/>
          </w:tcPr>
          <w:p w14:paraId="0892B153" w14:textId="76396C8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6FEF547E" w14:textId="77777777" w:rsidTr="00772B43">
        <w:trPr>
          <w:trHeight w:val="261"/>
        </w:trPr>
        <w:tc>
          <w:tcPr>
            <w:tcW w:w="4535" w:type="dxa"/>
          </w:tcPr>
          <w:p w14:paraId="47102E1D" w14:textId="1F430C1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erythromycin 1000mg</w:t>
            </w:r>
          </w:p>
        </w:tc>
        <w:tc>
          <w:tcPr>
            <w:tcW w:w="3969" w:type="dxa"/>
          </w:tcPr>
          <w:p w14:paraId="0C7C9FD6" w14:textId="72100B3B" w:rsidR="007A5C83" w:rsidRPr="00A6371C"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25 mg/kg) 6-hourly</w:t>
            </w:r>
          </w:p>
        </w:tc>
        <w:tc>
          <w:tcPr>
            <w:tcW w:w="1417" w:type="dxa"/>
            <w:vAlign w:val="center"/>
          </w:tcPr>
          <w:p w14:paraId="569448C1" w14:textId="4D09CFF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sidRPr="00A6371C">
              <w:rPr>
                <w:rFonts w:cs="Arial"/>
                <w:sz w:val="20"/>
                <w:szCs w:val="20"/>
              </w:rPr>
              <w:t>4.6</w:t>
            </w:r>
            <w:r>
              <w:rPr>
                <w:rFonts w:cs="Arial"/>
                <w:sz w:val="20"/>
                <w:szCs w:val="20"/>
              </w:rPr>
              <w:t>87</w:t>
            </w:r>
          </w:p>
        </w:tc>
        <w:tc>
          <w:tcPr>
            <w:tcW w:w="2551" w:type="dxa"/>
          </w:tcPr>
          <w:p w14:paraId="5BFC0F99" w14:textId="5E728F1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2E9E03FE" w14:textId="77777777" w:rsidTr="00772B43">
        <w:trPr>
          <w:trHeight w:val="261"/>
        </w:trPr>
        <w:tc>
          <w:tcPr>
            <w:tcW w:w="4535" w:type="dxa"/>
          </w:tcPr>
          <w:p w14:paraId="4B8965E7" w14:textId="7417745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ceftriaxone 1000mg</w:t>
            </w:r>
          </w:p>
        </w:tc>
        <w:tc>
          <w:tcPr>
            <w:tcW w:w="3969" w:type="dxa"/>
          </w:tcPr>
          <w:p w14:paraId="48D11D6A" w14:textId="4AFE053D"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2g (child: 50 mg/kg) daily</w:t>
            </w:r>
          </w:p>
        </w:tc>
        <w:tc>
          <w:tcPr>
            <w:tcW w:w="1417" w:type="dxa"/>
            <w:vAlign w:val="center"/>
          </w:tcPr>
          <w:p w14:paraId="39274E6E" w14:textId="23D8A22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0.414</w:t>
            </w:r>
          </w:p>
        </w:tc>
        <w:tc>
          <w:tcPr>
            <w:tcW w:w="2551" w:type="dxa"/>
          </w:tcPr>
          <w:p w14:paraId="66E65D81" w14:textId="2EEE314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594D02">
              <w:rPr>
                <w:rFonts w:eastAsia="Helvetica" w:cs="Arial"/>
                <w:color w:val="000000"/>
                <w:sz w:val="20"/>
                <w:szCs w:val="20"/>
              </w:rPr>
              <w:t>CWM hospital</w:t>
            </w:r>
          </w:p>
        </w:tc>
      </w:tr>
      <w:tr w:rsidR="007A5C83" w:rsidRPr="00E21652" w14:paraId="55E0E660" w14:textId="77777777" w:rsidTr="00772B43">
        <w:trPr>
          <w:trHeight w:val="261"/>
        </w:trPr>
        <w:tc>
          <w:tcPr>
            <w:tcW w:w="4535" w:type="dxa"/>
          </w:tcPr>
          <w:p w14:paraId="7F0BF0D9" w14:textId="47B6BDB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ciprofloxacin 100mg/50mL</w:t>
            </w:r>
          </w:p>
        </w:tc>
        <w:tc>
          <w:tcPr>
            <w:tcW w:w="3969" w:type="dxa"/>
          </w:tcPr>
          <w:p w14:paraId="5CA2ADB1" w14:textId="5C26019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(child:10mg/kg) 12-hourly</w:t>
            </w:r>
          </w:p>
        </w:tc>
        <w:tc>
          <w:tcPr>
            <w:tcW w:w="1417" w:type="dxa"/>
            <w:vAlign w:val="center"/>
          </w:tcPr>
          <w:p w14:paraId="67A3BD31" w14:textId="714E1C5A"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2.903</w:t>
            </w:r>
          </w:p>
        </w:tc>
        <w:tc>
          <w:tcPr>
            <w:tcW w:w="2551" w:type="dxa"/>
          </w:tcPr>
          <w:p w14:paraId="3701A9EE" w14:textId="0150FD5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Fiji EML 3</w:t>
            </w:r>
            <w:r w:rsidRPr="00BD2D99">
              <w:rPr>
                <w:rFonts w:cs="Arial"/>
                <w:sz w:val="20"/>
                <w:szCs w:val="20"/>
                <w:vertAlign w:val="superscript"/>
              </w:rPr>
              <w:t>rd</w:t>
            </w:r>
            <w:r>
              <w:rPr>
                <w:rFonts w:cs="Arial"/>
                <w:sz w:val="20"/>
                <w:szCs w:val="20"/>
              </w:rPr>
              <w:t xml:space="preserve"> ed.</w:t>
            </w:r>
          </w:p>
        </w:tc>
      </w:tr>
      <w:tr w:rsidR="007A5C83" w:rsidRPr="00E21652" w14:paraId="6DF473BB" w14:textId="77777777" w:rsidTr="00772B43">
        <w:trPr>
          <w:trHeight w:val="261"/>
        </w:trPr>
        <w:tc>
          <w:tcPr>
            <w:tcW w:w="4535" w:type="dxa"/>
          </w:tcPr>
          <w:p w14:paraId="2FF2E5B1" w14:textId="0556E44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meropenem 1000mg</w:t>
            </w:r>
          </w:p>
        </w:tc>
        <w:tc>
          <w:tcPr>
            <w:tcW w:w="3969" w:type="dxa"/>
          </w:tcPr>
          <w:p w14:paraId="7E56E449" w14:textId="4297CB77"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20mg/kg) 8-hourly</w:t>
            </w:r>
          </w:p>
        </w:tc>
        <w:tc>
          <w:tcPr>
            <w:tcW w:w="1417" w:type="dxa"/>
            <w:vAlign w:val="center"/>
          </w:tcPr>
          <w:p w14:paraId="21AA4BF1" w14:textId="783AAEF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13.36</w:t>
            </w:r>
          </w:p>
        </w:tc>
        <w:tc>
          <w:tcPr>
            <w:tcW w:w="2551" w:type="dxa"/>
          </w:tcPr>
          <w:p w14:paraId="597EBBB8" w14:textId="464F389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trike/>
                <w:sz w:val="20"/>
                <w:szCs w:val="20"/>
              </w:rPr>
            </w:pPr>
            <w:r>
              <w:rPr>
                <w:rFonts w:eastAsia="Helvetica" w:cs="Arial"/>
                <w:color w:val="000000"/>
                <w:sz w:val="20"/>
                <w:szCs w:val="20"/>
              </w:rPr>
              <w:t>CWM hospital</w:t>
            </w:r>
          </w:p>
        </w:tc>
      </w:tr>
      <w:tr w:rsidR="007A5C83" w:rsidRPr="00E21652" w14:paraId="556D4238" w14:textId="77777777" w:rsidTr="00772B43">
        <w:trPr>
          <w:trHeight w:val="261"/>
        </w:trPr>
        <w:tc>
          <w:tcPr>
            <w:tcW w:w="4535" w:type="dxa"/>
          </w:tcPr>
          <w:p w14:paraId="614F12A7" w14:textId="6B351CB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Injection penicillin G 4 million IU</w:t>
            </w:r>
          </w:p>
        </w:tc>
        <w:tc>
          <w:tcPr>
            <w:tcW w:w="3969" w:type="dxa"/>
          </w:tcPr>
          <w:p w14:paraId="452D98F8" w14:textId="16F14E2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2.4</w:t>
            </w:r>
            <w:r w:rsidRPr="00E21652">
              <w:rPr>
                <w:rFonts w:cs="Arial"/>
                <w:sz w:val="20"/>
                <w:szCs w:val="20"/>
              </w:rPr>
              <w:t xml:space="preserve"> million units (child: 50</w:t>
            </w:r>
            <w:r>
              <w:rPr>
                <w:rFonts w:cs="Arial"/>
                <w:sz w:val="20"/>
                <w:szCs w:val="20"/>
              </w:rPr>
              <w:t>k</w:t>
            </w:r>
            <w:r w:rsidRPr="00E21652">
              <w:rPr>
                <w:rFonts w:cs="Arial"/>
                <w:sz w:val="20"/>
                <w:szCs w:val="20"/>
              </w:rPr>
              <w:t>/kg) daily</w:t>
            </w:r>
          </w:p>
        </w:tc>
        <w:tc>
          <w:tcPr>
            <w:tcW w:w="1417" w:type="dxa"/>
            <w:vAlign w:val="center"/>
          </w:tcPr>
          <w:p w14:paraId="6139E375" w14:textId="05E1DED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0.438</w:t>
            </w:r>
          </w:p>
        </w:tc>
        <w:tc>
          <w:tcPr>
            <w:tcW w:w="2551" w:type="dxa"/>
          </w:tcPr>
          <w:p w14:paraId="689FCC4B" w14:textId="4646292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70C5C86B" w14:textId="77777777" w:rsidTr="00772B43">
        <w:trPr>
          <w:trHeight w:val="261"/>
        </w:trPr>
        <w:tc>
          <w:tcPr>
            <w:tcW w:w="4535" w:type="dxa"/>
          </w:tcPr>
          <w:p w14:paraId="5B924A8A" w14:textId="0B3B806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capsules </w:t>
            </w:r>
            <w:r w:rsidRPr="00E21652">
              <w:rPr>
                <w:rFonts w:eastAsia="Helvetica" w:cs="Arial"/>
                <w:color w:val="000000"/>
                <w:sz w:val="20"/>
                <w:szCs w:val="20"/>
              </w:rPr>
              <w:t>flucloxacillin 500mg</w:t>
            </w:r>
          </w:p>
        </w:tc>
        <w:tc>
          <w:tcPr>
            <w:tcW w:w="3969" w:type="dxa"/>
          </w:tcPr>
          <w:p w14:paraId="6464C57A" w14:textId="6A3F6DE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w:t>
            </w:r>
            <w:r w:rsidRPr="00E21652">
              <w:rPr>
                <w:rFonts w:cs="Arial"/>
                <w:sz w:val="20"/>
                <w:szCs w:val="20"/>
              </w:rPr>
              <w:t xml:space="preserve"> 12.5mg/kg) 6-hourly</w:t>
            </w:r>
          </w:p>
        </w:tc>
        <w:tc>
          <w:tcPr>
            <w:tcW w:w="1417" w:type="dxa"/>
            <w:vAlign w:val="center"/>
          </w:tcPr>
          <w:p w14:paraId="149D337A" w14:textId="4C89FABB"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0.037</w:t>
            </w:r>
          </w:p>
        </w:tc>
        <w:tc>
          <w:tcPr>
            <w:tcW w:w="2551" w:type="dxa"/>
          </w:tcPr>
          <w:p w14:paraId="5A079AAD" w14:textId="30F35E8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7803468F" w14:textId="77777777" w:rsidTr="00772B43">
        <w:trPr>
          <w:trHeight w:val="261"/>
        </w:trPr>
        <w:tc>
          <w:tcPr>
            <w:tcW w:w="4535" w:type="dxa"/>
          </w:tcPr>
          <w:p w14:paraId="6EA6AE73" w14:textId="77777777"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Oral penicillin 250mg</w:t>
            </w:r>
          </w:p>
        </w:tc>
        <w:tc>
          <w:tcPr>
            <w:tcW w:w="3969" w:type="dxa"/>
          </w:tcPr>
          <w:p w14:paraId="0084F912" w14:textId="7A5CF8F5"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 mg/kg) 6-hourly</w:t>
            </w:r>
          </w:p>
        </w:tc>
        <w:tc>
          <w:tcPr>
            <w:tcW w:w="1417" w:type="dxa"/>
            <w:vAlign w:val="center"/>
          </w:tcPr>
          <w:p w14:paraId="01D27C31" w14:textId="1E2B5C6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0.013</w:t>
            </w:r>
          </w:p>
        </w:tc>
        <w:tc>
          <w:tcPr>
            <w:tcW w:w="2551" w:type="dxa"/>
          </w:tcPr>
          <w:p w14:paraId="3FA35511" w14:textId="7F2C354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3EA3AC5E" w14:textId="77777777" w:rsidTr="00772B43">
        <w:trPr>
          <w:trHeight w:val="261"/>
        </w:trPr>
        <w:tc>
          <w:tcPr>
            <w:tcW w:w="4535" w:type="dxa"/>
          </w:tcPr>
          <w:p w14:paraId="30B6C8E5" w14:textId="2D01958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Oral</w:t>
            </w:r>
            <w:r>
              <w:rPr>
                <w:rFonts w:eastAsia="Helvetica" w:cs="Arial"/>
                <w:color w:val="000000"/>
                <w:sz w:val="20"/>
                <w:szCs w:val="20"/>
              </w:rPr>
              <w:t xml:space="preserve"> capsule</w:t>
            </w:r>
            <w:r w:rsidRPr="00E21652">
              <w:rPr>
                <w:rFonts w:eastAsia="Helvetica" w:cs="Arial"/>
                <w:color w:val="000000"/>
                <w:sz w:val="20"/>
                <w:szCs w:val="20"/>
              </w:rPr>
              <w:t xml:space="preserve"> amoxycillin 500mg</w:t>
            </w:r>
          </w:p>
        </w:tc>
        <w:tc>
          <w:tcPr>
            <w:tcW w:w="3969" w:type="dxa"/>
          </w:tcPr>
          <w:p w14:paraId="5B2C70AB" w14:textId="25FE297F"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25mg/kg) 8-hourly</w:t>
            </w:r>
          </w:p>
        </w:tc>
        <w:tc>
          <w:tcPr>
            <w:tcW w:w="1417" w:type="dxa"/>
            <w:vAlign w:val="center"/>
          </w:tcPr>
          <w:p w14:paraId="111985B5" w14:textId="2C8DE8E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0.018</w:t>
            </w:r>
          </w:p>
        </w:tc>
        <w:tc>
          <w:tcPr>
            <w:tcW w:w="2551" w:type="dxa"/>
          </w:tcPr>
          <w:p w14:paraId="64FC505B" w14:textId="54688DC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2027742A" w14:textId="77777777" w:rsidTr="00772B43">
        <w:trPr>
          <w:trHeight w:val="261"/>
        </w:trPr>
        <w:tc>
          <w:tcPr>
            <w:tcW w:w="4535" w:type="dxa"/>
          </w:tcPr>
          <w:p w14:paraId="28186EE9" w14:textId="51C81A5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tablets </w:t>
            </w:r>
            <w:r w:rsidRPr="00E21652">
              <w:rPr>
                <w:rFonts w:eastAsia="Helvetica" w:cs="Arial"/>
                <w:color w:val="000000"/>
                <w:sz w:val="20"/>
                <w:szCs w:val="20"/>
              </w:rPr>
              <w:t>metronidazole 200mg</w:t>
            </w:r>
          </w:p>
        </w:tc>
        <w:tc>
          <w:tcPr>
            <w:tcW w:w="3969" w:type="dxa"/>
          </w:tcPr>
          <w:p w14:paraId="7D3F250C" w14:textId="6E2A0FB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w:t>
            </w:r>
            <w:r>
              <w:rPr>
                <w:rFonts w:cs="Arial"/>
                <w:sz w:val="20"/>
                <w:szCs w:val="20"/>
              </w:rPr>
              <w:t xml:space="preserve"> </w:t>
            </w:r>
            <w:r w:rsidRPr="00E21652">
              <w:rPr>
                <w:rFonts w:cs="Arial"/>
                <w:sz w:val="20"/>
                <w:szCs w:val="20"/>
              </w:rPr>
              <w:t>10mg/kg) 12-hourly</w:t>
            </w:r>
          </w:p>
        </w:tc>
        <w:tc>
          <w:tcPr>
            <w:tcW w:w="1417" w:type="dxa"/>
            <w:vAlign w:val="center"/>
          </w:tcPr>
          <w:p w14:paraId="685812A3" w14:textId="5F9F4C4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0.005</w:t>
            </w:r>
          </w:p>
        </w:tc>
        <w:tc>
          <w:tcPr>
            <w:tcW w:w="2551" w:type="dxa"/>
          </w:tcPr>
          <w:p w14:paraId="648D69F9" w14:textId="537E62D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CEDB7F4" w14:textId="77777777" w:rsidTr="00772B43">
        <w:trPr>
          <w:trHeight w:val="261"/>
        </w:trPr>
        <w:tc>
          <w:tcPr>
            <w:tcW w:w="4535" w:type="dxa"/>
          </w:tcPr>
          <w:p w14:paraId="24A028A8" w14:textId="3BC76CC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tablets </w:t>
            </w:r>
            <w:r w:rsidRPr="00E21652">
              <w:rPr>
                <w:rFonts w:eastAsia="Helvetica" w:cs="Arial"/>
                <w:color w:val="000000"/>
                <w:sz w:val="20"/>
                <w:szCs w:val="20"/>
              </w:rPr>
              <w:t>erythromycin 250mg</w:t>
            </w:r>
          </w:p>
        </w:tc>
        <w:tc>
          <w:tcPr>
            <w:tcW w:w="3969" w:type="dxa"/>
          </w:tcPr>
          <w:p w14:paraId="683B3FA9" w14:textId="1318256E"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562CC468" w14:textId="7FDD4F6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0.028</w:t>
            </w:r>
          </w:p>
        </w:tc>
        <w:tc>
          <w:tcPr>
            <w:tcW w:w="2551" w:type="dxa"/>
          </w:tcPr>
          <w:p w14:paraId="2108E2B3" w14:textId="0EBA9CC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7D28755" w14:textId="77777777" w:rsidTr="00772B43">
        <w:trPr>
          <w:trHeight w:val="261"/>
        </w:trPr>
        <w:tc>
          <w:tcPr>
            <w:tcW w:w="4535" w:type="dxa"/>
          </w:tcPr>
          <w:p w14:paraId="76B6FE0E" w14:textId="6EF1061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 xml:space="preserve">capsules </w:t>
            </w:r>
            <w:r w:rsidRPr="00E21652">
              <w:rPr>
                <w:rFonts w:eastAsia="Helvetica" w:cs="Arial"/>
                <w:color w:val="000000"/>
                <w:sz w:val="20"/>
                <w:szCs w:val="20"/>
              </w:rPr>
              <w:t>doxycycline 100mg</w:t>
            </w:r>
          </w:p>
        </w:tc>
        <w:tc>
          <w:tcPr>
            <w:tcW w:w="3969" w:type="dxa"/>
          </w:tcPr>
          <w:p w14:paraId="09A64AD2" w14:textId="20428F23"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100mg (child: 2mg/kg) 12-hourly</w:t>
            </w:r>
          </w:p>
        </w:tc>
        <w:tc>
          <w:tcPr>
            <w:tcW w:w="1417" w:type="dxa"/>
            <w:vAlign w:val="center"/>
          </w:tcPr>
          <w:p w14:paraId="0680D03E" w14:textId="51822A86"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0.012</w:t>
            </w:r>
          </w:p>
        </w:tc>
        <w:tc>
          <w:tcPr>
            <w:tcW w:w="2551" w:type="dxa"/>
          </w:tcPr>
          <w:p w14:paraId="1CA7AE32" w14:textId="2821991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6559C2">
              <w:rPr>
                <w:rFonts w:eastAsia="Helvetica" w:cs="Arial"/>
                <w:color w:val="000000"/>
                <w:sz w:val="20"/>
                <w:szCs w:val="20"/>
              </w:rPr>
              <w:t>CWM hospital</w:t>
            </w:r>
          </w:p>
        </w:tc>
      </w:tr>
      <w:tr w:rsidR="007A5C83" w:rsidRPr="00E21652" w14:paraId="6CF4DE6A" w14:textId="77777777" w:rsidTr="00772B43">
        <w:trPr>
          <w:trHeight w:val="261"/>
        </w:trPr>
        <w:tc>
          <w:tcPr>
            <w:tcW w:w="4535" w:type="dxa"/>
          </w:tcPr>
          <w:p w14:paraId="129EB98C" w14:textId="771CEBC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Ora</w:t>
            </w:r>
            <w:r>
              <w:rPr>
                <w:rFonts w:eastAsia="Helvetica" w:cs="Arial"/>
                <w:color w:val="000000"/>
                <w:sz w:val="20"/>
                <w:szCs w:val="20"/>
              </w:rPr>
              <w:t>l capsules</w:t>
            </w:r>
            <w:r w:rsidRPr="00E21652">
              <w:rPr>
                <w:rFonts w:eastAsia="Helvetica" w:cs="Arial"/>
                <w:color w:val="000000"/>
                <w:sz w:val="20"/>
                <w:szCs w:val="20"/>
              </w:rPr>
              <w:t xml:space="preserve"> cephalexin 500mg</w:t>
            </w:r>
          </w:p>
        </w:tc>
        <w:tc>
          <w:tcPr>
            <w:tcW w:w="3969" w:type="dxa"/>
          </w:tcPr>
          <w:p w14:paraId="402EB8CC" w14:textId="5B5CE24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6-hourly</w:t>
            </w:r>
          </w:p>
        </w:tc>
        <w:tc>
          <w:tcPr>
            <w:tcW w:w="1417" w:type="dxa"/>
            <w:vAlign w:val="center"/>
          </w:tcPr>
          <w:p w14:paraId="35B5C521" w14:textId="1B950D5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0.034</w:t>
            </w:r>
          </w:p>
        </w:tc>
        <w:tc>
          <w:tcPr>
            <w:tcW w:w="2551" w:type="dxa"/>
          </w:tcPr>
          <w:p w14:paraId="6C615488" w14:textId="745FF71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UNICEF supply</w:t>
            </w:r>
          </w:p>
        </w:tc>
      </w:tr>
      <w:tr w:rsidR="007A5C83" w:rsidRPr="00E21652" w14:paraId="70550C04" w14:textId="77777777" w:rsidTr="00772B43">
        <w:trPr>
          <w:trHeight w:val="261"/>
        </w:trPr>
        <w:tc>
          <w:tcPr>
            <w:tcW w:w="4535" w:type="dxa"/>
          </w:tcPr>
          <w:p w14:paraId="09056FD6" w14:textId="3A6C034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eastAsia="Helvetica" w:cs="Arial"/>
                <w:color w:val="000000"/>
                <w:sz w:val="20"/>
                <w:szCs w:val="20"/>
              </w:rPr>
              <w:t>tablets co-trimoxazole</w:t>
            </w:r>
            <w:r w:rsidRPr="00E21652">
              <w:rPr>
                <w:rFonts w:eastAsia="Helvetica" w:cs="Arial"/>
                <w:color w:val="000000"/>
                <w:sz w:val="20"/>
                <w:szCs w:val="20"/>
              </w:rPr>
              <w:t xml:space="preserve"> 480mg</w:t>
            </w:r>
          </w:p>
        </w:tc>
        <w:tc>
          <w:tcPr>
            <w:tcW w:w="3969" w:type="dxa"/>
          </w:tcPr>
          <w:p w14:paraId="191B931C" w14:textId="32FD3607"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960mg (child: 24mg/kg) 12-hourly</w:t>
            </w:r>
          </w:p>
        </w:tc>
        <w:tc>
          <w:tcPr>
            <w:tcW w:w="1417" w:type="dxa"/>
            <w:vAlign w:val="center"/>
          </w:tcPr>
          <w:p w14:paraId="244F26FB" w14:textId="67894B53"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0.007</w:t>
            </w:r>
          </w:p>
        </w:tc>
        <w:tc>
          <w:tcPr>
            <w:tcW w:w="2551" w:type="dxa"/>
          </w:tcPr>
          <w:p w14:paraId="447C51A5" w14:textId="2E2B5CE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101FA7E2" w14:textId="77777777" w:rsidTr="00772B43">
        <w:trPr>
          <w:trHeight w:val="261"/>
        </w:trPr>
        <w:tc>
          <w:tcPr>
            <w:tcW w:w="4535" w:type="dxa"/>
          </w:tcPr>
          <w:p w14:paraId="09BAF6EF" w14:textId="76EB8C37"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flucloxacillin 125mg/5mL (100mL)</w:t>
            </w:r>
          </w:p>
        </w:tc>
        <w:tc>
          <w:tcPr>
            <w:tcW w:w="3969" w:type="dxa"/>
          </w:tcPr>
          <w:p w14:paraId="217EEAE2" w14:textId="754155A6"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047BC222" w14:textId="6555A3E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0.110</w:t>
            </w:r>
          </w:p>
        </w:tc>
        <w:tc>
          <w:tcPr>
            <w:tcW w:w="2551" w:type="dxa"/>
          </w:tcPr>
          <w:p w14:paraId="33564847" w14:textId="0E1F4291"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575A058A" w14:textId="77777777" w:rsidTr="00772B43">
        <w:trPr>
          <w:trHeight w:val="261"/>
        </w:trPr>
        <w:tc>
          <w:tcPr>
            <w:tcW w:w="4535" w:type="dxa"/>
          </w:tcPr>
          <w:p w14:paraId="297845A5" w14:textId="67F65C5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penicillin 125mg/5mL (100mL)</w:t>
            </w:r>
          </w:p>
        </w:tc>
        <w:tc>
          <w:tcPr>
            <w:tcW w:w="3969" w:type="dxa"/>
          </w:tcPr>
          <w:p w14:paraId="2F3D6AF3" w14:textId="0B31E4B9"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 mg/kg) 6-hourly</w:t>
            </w:r>
          </w:p>
        </w:tc>
        <w:tc>
          <w:tcPr>
            <w:tcW w:w="1417" w:type="dxa"/>
            <w:vAlign w:val="center"/>
          </w:tcPr>
          <w:p w14:paraId="3A631B2D" w14:textId="2ABCFCDD"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1.378</w:t>
            </w:r>
          </w:p>
        </w:tc>
        <w:tc>
          <w:tcPr>
            <w:tcW w:w="2551" w:type="dxa"/>
          </w:tcPr>
          <w:p w14:paraId="7F7C1C63" w14:textId="0ACE1C9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FCCC authorization</w:t>
            </w:r>
          </w:p>
        </w:tc>
      </w:tr>
      <w:tr w:rsidR="007A5C83" w:rsidRPr="00E21652" w14:paraId="0DC1CE5F" w14:textId="77777777" w:rsidTr="00772B43">
        <w:trPr>
          <w:trHeight w:val="261"/>
        </w:trPr>
        <w:tc>
          <w:tcPr>
            <w:tcW w:w="4535" w:type="dxa"/>
          </w:tcPr>
          <w:p w14:paraId="33935779" w14:textId="49654829"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amoxycillin 125mg/5mL (100mL)</w:t>
            </w:r>
          </w:p>
        </w:tc>
        <w:tc>
          <w:tcPr>
            <w:tcW w:w="3969" w:type="dxa"/>
          </w:tcPr>
          <w:p w14:paraId="529B60D7" w14:textId="12C502DA"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1g (child: 25mg/kg) 8-hourly</w:t>
            </w:r>
          </w:p>
        </w:tc>
        <w:tc>
          <w:tcPr>
            <w:tcW w:w="1417" w:type="dxa"/>
            <w:vAlign w:val="center"/>
          </w:tcPr>
          <w:p w14:paraId="737B4D9A" w14:textId="63D08C18"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0.392</w:t>
            </w:r>
          </w:p>
        </w:tc>
        <w:tc>
          <w:tcPr>
            <w:tcW w:w="2551" w:type="dxa"/>
          </w:tcPr>
          <w:p w14:paraId="753F0578" w14:textId="4C261BA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6E89F45D" w14:textId="77777777" w:rsidTr="00772B43">
        <w:trPr>
          <w:trHeight w:val="261"/>
        </w:trPr>
        <w:tc>
          <w:tcPr>
            <w:tcW w:w="4535" w:type="dxa"/>
          </w:tcPr>
          <w:p w14:paraId="5F16DD10" w14:textId="4EEDCBD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metronidazole 200mg/5mL (100mL)</w:t>
            </w:r>
          </w:p>
        </w:tc>
        <w:tc>
          <w:tcPr>
            <w:tcW w:w="3969" w:type="dxa"/>
          </w:tcPr>
          <w:p w14:paraId="6068407A" w14:textId="577B3061"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400mg (child:</w:t>
            </w:r>
            <w:r>
              <w:rPr>
                <w:rFonts w:cs="Arial"/>
                <w:sz w:val="20"/>
                <w:szCs w:val="20"/>
              </w:rPr>
              <w:t xml:space="preserve"> </w:t>
            </w:r>
            <w:r w:rsidRPr="00E21652">
              <w:rPr>
                <w:rFonts w:cs="Arial"/>
                <w:sz w:val="20"/>
                <w:szCs w:val="20"/>
              </w:rPr>
              <w:t>10mg/kg) 12-hourly</w:t>
            </w:r>
          </w:p>
        </w:tc>
        <w:tc>
          <w:tcPr>
            <w:tcW w:w="1417" w:type="dxa"/>
            <w:vAlign w:val="center"/>
          </w:tcPr>
          <w:p w14:paraId="5B37DAE6" w14:textId="612EEDDE"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0.560</w:t>
            </w:r>
          </w:p>
        </w:tc>
        <w:tc>
          <w:tcPr>
            <w:tcW w:w="2551" w:type="dxa"/>
          </w:tcPr>
          <w:p w14:paraId="0354FD66" w14:textId="741D45BC"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UNICEF supply</w:t>
            </w:r>
          </w:p>
        </w:tc>
      </w:tr>
      <w:tr w:rsidR="007A5C83" w:rsidRPr="00E21652" w14:paraId="07612A10" w14:textId="77777777" w:rsidTr="00772B43">
        <w:trPr>
          <w:trHeight w:val="261"/>
        </w:trPr>
        <w:tc>
          <w:tcPr>
            <w:tcW w:w="4535" w:type="dxa"/>
          </w:tcPr>
          <w:p w14:paraId="3D708A79" w14:textId="4FC9469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erythromycin 125mg/5mL (100mL)</w:t>
            </w:r>
          </w:p>
        </w:tc>
        <w:tc>
          <w:tcPr>
            <w:tcW w:w="3969" w:type="dxa"/>
          </w:tcPr>
          <w:p w14:paraId="4541DB07" w14:textId="1ADD0E9E"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w:t>
            </w:r>
            <w:r>
              <w:rPr>
                <w:rFonts w:cs="Arial"/>
                <w:sz w:val="20"/>
                <w:szCs w:val="20"/>
              </w:rPr>
              <w:t xml:space="preserve"> </w:t>
            </w:r>
            <w:r w:rsidRPr="00E21652">
              <w:rPr>
                <w:rFonts w:cs="Arial"/>
                <w:sz w:val="20"/>
                <w:szCs w:val="20"/>
              </w:rPr>
              <w:t>10mg/kg) 6-hourly</w:t>
            </w:r>
          </w:p>
        </w:tc>
        <w:tc>
          <w:tcPr>
            <w:tcW w:w="1417" w:type="dxa"/>
            <w:vAlign w:val="center"/>
          </w:tcPr>
          <w:p w14:paraId="7254F16E" w14:textId="475C916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1.134</w:t>
            </w:r>
          </w:p>
        </w:tc>
        <w:tc>
          <w:tcPr>
            <w:tcW w:w="2551" w:type="dxa"/>
          </w:tcPr>
          <w:p w14:paraId="1D70B1C9" w14:textId="69806F75"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2E89A859" w14:textId="77777777" w:rsidTr="00772B43">
        <w:trPr>
          <w:trHeight w:val="261"/>
        </w:trPr>
        <w:tc>
          <w:tcPr>
            <w:tcW w:w="4535" w:type="dxa"/>
          </w:tcPr>
          <w:p w14:paraId="774F0CEC" w14:textId="16DC82E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 xml:space="preserve">Oral </w:t>
            </w:r>
            <w:r>
              <w:rPr>
                <w:rFonts w:cs="Arial"/>
                <w:sz w:val="20"/>
                <w:szCs w:val="20"/>
              </w:rPr>
              <w:t>susp.</w:t>
            </w:r>
            <w:r w:rsidRPr="00E21652">
              <w:rPr>
                <w:rFonts w:cs="Arial"/>
                <w:sz w:val="20"/>
                <w:szCs w:val="20"/>
              </w:rPr>
              <w:t xml:space="preserve"> cephalexin 125mg/5mL (100mL)</w:t>
            </w:r>
          </w:p>
        </w:tc>
        <w:tc>
          <w:tcPr>
            <w:tcW w:w="3969" w:type="dxa"/>
          </w:tcPr>
          <w:p w14:paraId="5003C8CD" w14:textId="63E371CB"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500mg (child: 12.5mg/kg) 6-hourly</w:t>
            </w:r>
          </w:p>
        </w:tc>
        <w:tc>
          <w:tcPr>
            <w:tcW w:w="1417" w:type="dxa"/>
            <w:vAlign w:val="center"/>
          </w:tcPr>
          <w:p w14:paraId="096A016E" w14:textId="468AA5B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0.560</w:t>
            </w:r>
          </w:p>
        </w:tc>
        <w:tc>
          <w:tcPr>
            <w:tcW w:w="2551" w:type="dxa"/>
          </w:tcPr>
          <w:p w14:paraId="30F1279E" w14:textId="30D6A044"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Pr>
                <w:rFonts w:cs="Arial"/>
                <w:sz w:val="20"/>
                <w:szCs w:val="20"/>
              </w:rPr>
              <w:t>Same as metronidazole</w:t>
            </w:r>
          </w:p>
        </w:tc>
      </w:tr>
      <w:tr w:rsidR="007A5C83" w:rsidRPr="00E21652" w14:paraId="73BC1A61" w14:textId="77777777" w:rsidTr="00772B43">
        <w:trPr>
          <w:trHeight w:val="261"/>
        </w:trPr>
        <w:tc>
          <w:tcPr>
            <w:tcW w:w="4535" w:type="dxa"/>
          </w:tcPr>
          <w:p w14:paraId="720C30E6" w14:textId="674FCB4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eastAsia="Helvetica" w:cs="Arial"/>
                <w:color w:val="000000"/>
                <w:sz w:val="20"/>
                <w:szCs w:val="20"/>
              </w:rPr>
              <w:t xml:space="preserve">Oral </w:t>
            </w:r>
            <w:r>
              <w:rPr>
                <w:rFonts w:cs="Arial"/>
                <w:sz w:val="20"/>
                <w:szCs w:val="20"/>
              </w:rPr>
              <w:t>susp.</w:t>
            </w:r>
            <w:r w:rsidRPr="00E21652">
              <w:rPr>
                <w:rFonts w:cs="Arial"/>
                <w:sz w:val="20"/>
                <w:szCs w:val="20"/>
              </w:rPr>
              <w:t xml:space="preserve"> </w:t>
            </w:r>
            <w:r>
              <w:rPr>
                <w:rFonts w:eastAsia="Helvetica" w:cs="Arial"/>
                <w:color w:val="000000"/>
                <w:sz w:val="20"/>
                <w:szCs w:val="20"/>
              </w:rPr>
              <w:t>co-trimoxazole</w:t>
            </w:r>
            <w:r w:rsidRPr="00E21652">
              <w:rPr>
                <w:rFonts w:eastAsia="Helvetica" w:cs="Arial"/>
                <w:color w:val="000000"/>
                <w:sz w:val="20"/>
                <w:szCs w:val="20"/>
              </w:rPr>
              <w:t xml:space="preserve"> 240mg/5mL (100mL)</w:t>
            </w:r>
          </w:p>
        </w:tc>
        <w:tc>
          <w:tcPr>
            <w:tcW w:w="3969" w:type="dxa"/>
          </w:tcPr>
          <w:p w14:paraId="388E9160" w14:textId="4087EC04" w:rsidR="007A5C83"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E21652">
              <w:rPr>
                <w:rFonts w:cs="Arial"/>
                <w:sz w:val="20"/>
                <w:szCs w:val="20"/>
              </w:rPr>
              <w:t>960mg (child: 24mg/kg) 12-hourly</w:t>
            </w:r>
          </w:p>
        </w:tc>
        <w:tc>
          <w:tcPr>
            <w:tcW w:w="1417" w:type="dxa"/>
            <w:vAlign w:val="center"/>
          </w:tcPr>
          <w:p w14:paraId="4DBCADB8" w14:textId="215E4520"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cs="Arial"/>
                <w:sz w:val="20"/>
                <w:szCs w:val="20"/>
              </w:rPr>
            </w:pPr>
            <w:r>
              <w:rPr>
                <w:rFonts w:cs="Arial"/>
                <w:sz w:val="20"/>
                <w:szCs w:val="20"/>
              </w:rPr>
              <w:t>0.290</w:t>
            </w:r>
          </w:p>
        </w:tc>
        <w:tc>
          <w:tcPr>
            <w:tcW w:w="2551" w:type="dxa"/>
          </w:tcPr>
          <w:p w14:paraId="5F484CED" w14:textId="7A291572"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cs="Arial"/>
                <w:sz w:val="20"/>
                <w:szCs w:val="20"/>
              </w:rPr>
            </w:pPr>
            <w:r w:rsidRPr="009D46B9">
              <w:rPr>
                <w:rFonts w:eastAsia="Helvetica" w:cs="Arial"/>
                <w:color w:val="000000"/>
                <w:sz w:val="20"/>
                <w:szCs w:val="20"/>
              </w:rPr>
              <w:t>CWM hospital</w:t>
            </w:r>
          </w:p>
        </w:tc>
      </w:tr>
      <w:tr w:rsidR="007A5C83" w:rsidRPr="00E21652" w14:paraId="2B830B59" w14:textId="77777777" w:rsidTr="00772B43">
        <w:trPr>
          <w:trHeight w:val="261"/>
        </w:trPr>
        <w:tc>
          <w:tcPr>
            <w:tcW w:w="4535" w:type="dxa"/>
          </w:tcPr>
          <w:p w14:paraId="3F6CEEF7" w14:textId="00D224C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Cream permethrin 5% w/w</w:t>
            </w:r>
          </w:p>
        </w:tc>
        <w:tc>
          <w:tcPr>
            <w:tcW w:w="3969" w:type="dxa"/>
          </w:tcPr>
          <w:p w14:paraId="19A0B733" w14:textId="112B1976" w:rsidR="007A5C83" w:rsidRDefault="00203CDC"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Topical application for whole family</w:t>
            </w:r>
          </w:p>
        </w:tc>
        <w:tc>
          <w:tcPr>
            <w:tcW w:w="1417" w:type="dxa"/>
            <w:vAlign w:val="center"/>
          </w:tcPr>
          <w:p w14:paraId="34B618FF" w14:textId="0709AF8F" w:rsidR="007A5C83" w:rsidRPr="00E21652"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jc w:val="right"/>
              <w:rPr>
                <w:rFonts w:eastAsia="Helvetica" w:cs="Arial"/>
                <w:color w:val="000000"/>
                <w:sz w:val="20"/>
                <w:szCs w:val="20"/>
              </w:rPr>
            </w:pPr>
            <w:r>
              <w:rPr>
                <w:rFonts w:eastAsia="Helvetica" w:cs="Arial"/>
                <w:color w:val="000000"/>
                <w:sz w:val="20"/>
                <w:szCs w:val="20"/>
              </w:rPr>
              <w:t>1.165</w:t>
            </w:r>
          </w:p>
        </w:tc>
        <w:tc>
          <w:tcPr>
            <w:tcW w:w="2551" w:type="dxa"/>
          </w:tcPr>
          <w:p w14:paraId="4A6F50FE" w14:textId="5604251A" w:rsidR="007A5C83" w:rsidRPr="009D46B9" w:rsidRDefault="007A5C83" w:rsidP="00772B43">
            <w:pPr>
              <w:pBdr>
                <w:top w:val="none" w:sz="0" w:space="0" w:color="000000"/>
                <w:left w:val="none" w:sz="0" w:space="0" w:color="000000"/>
                <w:bottom w:val="none" w:sz="0" w:space="0" w:color="000000"/>
                <w:right w:val="none" w:sz="0" w:space="0" w:color="000000"/>
              </w:pBdr>
              <w:spacing w:after="0" w:line="276" w:lineRule="auto"/>
              <w:ind w:right="102"/>
              <w:contextualSpacing/>
              <w:rPr>
                <w:rFonts w:eastAsia="Helvetica" w:cs="Arial"/>
                <w:color w:val="000000"/>
                <w:sz w:val="20"/>
                <w:szCs w:val="20"/>
              </w:rPr>
            </w:pPr>
            <w:r>
              <w:rPr>
                <w:rFonts w:eastAsia="Helvetica" w:cs="Arial"/>
                <w:color w:val="000000"/>
                <w:sz w:val="20"/>
                <w:szCs w:val="20"/>
              </w:rPr>
              <w:t xml:space="preserve">Mow, et al. </w:t>
            </w:r>
            <w:r>
              <w:rPr>
                <w:rFonts w:eastAsia="Helvetica" w:cs="Arial"/>
                <w:color w:val="000000"/>
                <w:sz w:val="20"/>
                <w:szCs w:val="20"/>
              </w:rPr>
              <w:fldChar w:fldCharType="begin">
                <w:fldData xml:space="preserve">PEVuZE5vdGU+PENpdGU+PEF1dGhvcj5Nb3c8L0F1dGhvcj48WWVhcj4yMDIyPC9ZZWFyPjxSZWNO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</w:fldData>
              </w:fldChar>
            </w:r>
            <w:r>
              <w:rPr>
                <w:rFonts w:eastAsia="Helvetica" w:cs="Arial"/>
                <w:color w:val="000000"/>
                <w:sz w:val="20"/>
                <w:szCs w:val="20"/>
              </w:rPr>
              <w:instrText xml:space="preserve"> ADDIN EN.JS.CITE </w:instrText>
            </w:r>
            <w:r>
              <w:rPr>
                <w:rFonts w:eastAsia="Helvetica" w:cs="Arial"/>
                <w:color w:val="000000"/>
                <w:sz w:val="20"/>
                <w:szCs w:val="20"/>
              </w:rPr>
            </w:r>
            <w:r>
              <w:rPr>
                <w:rFonts w:eastAsia="Helvetica" w:cs="Arial"/>
                <w:color w:val="000000"/>
                <w:sz w:val="20"/>
                <w:szCs w:val="20"/>
              </w:rPr>
              <w:fldChar w:fldCharType="separate"/>
            </w:r>
            <w:r w:rsidR="00304BDB">
              <w:rPr>
                <w:rFonts w:eastAsia="Helvetica" w:cs="Arial"/>
                <w:noProof/>
                <w:color w:val="000000"/>
                <w:sz w:val="20"/>
                <w:szCs w:val="20"/>
              </w:rPr>
              <w:t>[</w:t>
            </w:r>
            <w:hyperlink w:anchor="_ENREF_32" w:tooltip="Mow, 2022 #313" w:history="1">
              <w:r w:rsidR="00403973" w:rsidRPr="00403973">
                <w:rPr>
                  <w:rStyle w:val="Hyperlink"/>
                </w:rPr>
                <w:t>32</w:t>
              </w:r>
            </w:hyperlink>
            <w:r w:rsidR="00304BDB">
              <w:rPr>
                <w:rFonts w:eastAsia="Helvetica" w:cs="Arial"/>
                <w:noProof/>
                <w:color w:val="000000"/>
                <w:sz w:val="20"/>
                <w:szCs w:val="20"/>
              </w:rPr>
              <w:t>]</w:t>
            </w:r>
            <w:r>
              <w:rPr>
                <w:rFonts w:eastAsia="Helvetica" w:cs="Arial"/>
                <w:color w:val="000000"/>
                <w:sz w:val="20"/>
                <w:szCs w:val="20"/>
              </w:rPr>
              <w:fldChar w:fldCharType="end"/>
            </w:r>
          </w:p>
        </w:tc>
      </w:tr>
    </w:tbl>
    <w:p w14:paraId="4400B4F7" w14:textId="77777777" w:rsidR="00142C04" w:rsidRDefault="00142C04" w:rsidP="00087B69">
      <w:pPr>
        <w:pStyle w:val="Caption"/>
      </w:pPr>
    </w:p>
    <w:p w14:paraId="30821731" w14:textId="7F41AF2B" w:rsidR="00F2332C" w:rsidRPr="00142C04" w:rsidRDefault="00F2332C" w:rsidP="00033C8E">
      <w:pPr>
        <w:pStyle w:val="BodyText"/>
        <w:sectPr w:rsidR="00F2332C" w:rsidRPr="00142C04" w:rsidSect="002A7307">
          <w:pgSz w:w="15840" w:h="12240" w:orient="landscape"/>
          <w:pgMar w:top="1361" w:right="1361" w:bottom="1361" w:left="1361" w:header="567" w:footer="567" w:gutter="0"/>
          <w:cols w:space="720"/>
          <w:docGrid w:linePitch="299"/>
        </w:sectPr>
      </w:pPr>
    </w:p>
    <w:p w14:paraId="535940CD" w14:textId="5A4EE5D2" w:rsidR="00373D40" w:rsidRDefault="00F32BD1" w:rsidP="00087B69">
      <w:pPr>
        <w:pStyle w:val="Caption"/>
      </w:pPr>
      <w:r>
        <w:t xml:space="preserve">S2 </w:t>
      </w:r>
      <w:r w:rsidR="00142C04" w:rsidRPr="00142C04">
        <w:t xml:space="preserve">Table. Estimated annual number of </w:t>
      </w:r>
      <w:r>
        <w:t>non-</w:t>
      </w:r>
      <w:r w:rsidR="00142C04" w:rsidRPr="00142C04">
        <w:t>scabies-related skin and soft tissue infections in Northern Division, Fiji.</w:t>
      </w:r>
    </w:p>
    <w:tbl>
      <w:tblPr>
        <w:tblW w:w="0" w:type="auto"/>
        <w:tblLayout w:type="fixed"/>
        <w:tblLook w:val="0420" w:firstRow="1" w:lastRow="0" w:firstColumn="0" w:lastColumn="0" w:noHBand="0" w:noVBand="1"/>
      </w:tblPr>
      <w:tblGrid>
        <w:gridCol w:w="4535"/>
        <w:gridCol w:w="4535"/>
      </w:tblGrid>
      <w:tr w:rsidR="00142C04" w:rsidRPr="00142C04" w14:paraId="31DE2379" w14:textId="77777777" w:rsidTr="00930560">
        <w:trPr>
          <w:trHeight w:val="255"/>
          <w:tblHeader/>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A093BA"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bCs/>
                <w:sz w:val="20"/>
                <w:szCs w:val="20"/>
              </w:rPr>
            </w:pPr>
            <w:r w:rsidRPr="00142C04">
              <w:rPr>
                <w:rFonts w:eastAsia="Helvetica" w:cs="Arial"/>
                <w:bCs/>
                <w:color w:val="000000"/>
                <w:sz w:val="20"/>
                <w:szCs w:val="20"/>
              </w:rPr>
              <w:t>Characteristic</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502668" w14:textId="22408F8F"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Scabies-related SSTI admissions</w:t>
            </w:r>
          </w:p>
        </w:tc>
      </w:tr>
      <w:tr w:rsidR="00772B43" w:rsidRPr="00142C04" w14:paraId="15BC110F" w14:textId="77777777" w:rsidTr="00930560">
        <w:trPr>
          <w:trHeight w:val="255"/>
          <w:tblHeader/>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C8A2CD" w14:textId="424D5378" w:rsidR="00772B43" w:rsidRPr="00142C04" w:rsidRDefault="008B791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Helvetica" w:cs="Arial"/>
                <w:bCs/>
                <w:color w:val="000000"/>
                <w:sz w:val="20"/>
                <w:szCs w:val="20"/>
              </w:rPr>
            </w:pPr>
            <w:r w:rsidRPr="008B7914">
              <w:rPr>
                <w:rFonts w:eastAsia="Helvetica" w:cs="Arial"/>
                <w:bCs/>
                <w:color w:val="000000"/>
                <w:sz w:val="20"/>
                <w:szCs w:val="20"/>
              </w:rPr>
              <w:t>Annual total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1A8DBC" w14:textId="47F5C8F7" w:rsidR="00772B43" w:rsidRPr="00142C04" w:rsidRDefault="008B791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Helvetica" w:cs="Arial"/>
                <w:color w:val="000000"/>
                <w:sz w:val="20"/>
                <w:szCs w:val="20"/>
              </w:rPr>
            </w:pPr>
            <w:r>
              <w:rPr>
                <w:rFonts w:eastAsia="Helvetica" w:cs="Arial"/>
                <w:color w:val="000000"/>
                <w:sz w:val="20"/>
                <w:szCs w:val="20"/>
              </w:rPr>
              <w:t>617</w:t>
            </w:r>
          </w:p>
        </w:tc>
      </w:tr>
      <w:tr w:rsidR="00142C04" w:rsidRPr="00142C04" w14:paraId="2EAC50F1"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039B92"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Sex,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73F5DF"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08E946DF"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A9FABB"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Male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048EDB"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114 (59%)</w:t>
            </w:r>
          </w:p>
        </w:tc>
      </w:tr>
      <w:tr w:rsidR="00142C04" w:rsidRPr="00142C04" w14:paraId="5DA81165"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508E48"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Female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6F65F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80 (41%)</w:t>
            </w:r>
          </w:p>
        </w:tc>
      </w:tr>
      <w:tr w:rsidR="00142C04" w:rsidRPr="00142C04" w14:paraId="6AA6167B"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B026E9"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Age, median (IQR)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D17C9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35 (21, 54)</w:t>
            </w:r>
          </w:p>
        </w:tc>
      </w:tr>
      <w:tr w:rsidR="00142C04" w:rsidRPr="00142C04" w14:paraId="52672230"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B9542A"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Age category,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DE7CD0"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6E89814D"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975C95"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0-4</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C7B578" w14:textId="236998D4"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13 (7%)</w:t>
            </w:r>
          </w:p>
        </w:tc>
      </w:tr>
      <w:tr w:rsidR="00142C04" w:rsidRPr="00142C04" w14:paraId="0BD08A97"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325678"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5-14</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2BF7DC"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23 (12%)</w:t>
            </w:r>
          </w:p>
        </w:tc>
      </w:tr>
      <w:tr w:rsidR="00142C04" w:rsidRPr="00142C04" w14:paraId="484C3D87"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618A43"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15+</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B020A26"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158 (82%)</w:t>
            </w:r>
          </w:p>
        </w:tc>
      </w:tr>
      <w:tr w:rsidR="00142C04" w:rsidRPr="00142C04" w14:paraId="47CADCB3"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E14946"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Ethnicity,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C4C51D"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76EE5AE6"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819FE9"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I-Taukei</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E0822A"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134 (69%)</w:t>
            </w:r>
          </w:p>
        </w:tc>
      </w:tr>
      <w:tr w:rsidR="00142C04" w:rsidRPr="00142C04" w14:paraId="380A13BC"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221AFF"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Others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7282A1"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60 (31%)</w:t>
            </w:r>
          </w:p>
        </w:tc>
      </w:tr>
      <w:tr w:rsidR="00142C04" w:rsidRPr="00142C04" w14:paraId="5DD19909"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5A3E471"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Residence,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7FB864"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p>
        </w:tc>
      </w:tr>
      <w:tr w:rsidR="00142C04" w:rsidRPr="00142C04" w14:paraId="6AB7E142"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CE8DDC3"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Urban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906679"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NA</w:t>
            </w:r>
          </w:p>
        </w:tc>
      </w:tr>
      <w:tr w:rsidR="00142C04" w:rsidRPr="00142C04" w14:paraId="5E4B4EE3"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498EC0"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300" w:right="100"/>
              <w:rPr>
                <w:rFonts w:eastAsia="Times New Roman" w:cs="Arial"/>
                <w:sz w:val="20"/>
                <w:szCs w:val="20"/>
              </w:rPr>
            </w:pPr>
            <w:r w:rsidRPr="00142C04">
              <w:rPr>
                <w:rFonts w:eastAsia="Helvetica" w:cs="Arial"/>
                <w:color w:val="000000"/>
                <w:sz w:val="20"/>
                <w:szCs w:val="20"/>
              </w:rPr>
              <w:t>Rural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F61333"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142C04">
              <w:rPr>
                <w:rFonts w:eastAsia="Helvetica" w:cs="Arial"/>
                <w:color w:val="000000"/>
                <w:sz w:val="20"/>
                <w:szCs w:val="20"/>
              </w:rPr>
              <w:t>NA</w:t>
            </w:r>
          </w:p>
        </w:tc>
      </w:tr>
      <w:tr w:rsidR="00142C04" w:rsidRPr="00142C04" w14:paraId="2BE3A99C"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1E3F9F" w14:textId="77777777"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Admitted, no. (%)</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7B727B" w14:textId="77777777" w:rsidR="00142C04" w:rsidRPr="00142C04" w:rsidRDefault="00142C04"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sidRPr="00373D40">
              <w:rPr>
                <w:rFonts w:eastAsia="Helvetica" w:cs="Arial"/>
                <w:color w:val="000000"/>
                <w:sz w:val="20"/>
                <w:szCs w:val="20"/>
              </w:rPr>
              <w:t>194 (100%)</w:t>
            </w:r>
          </w:p>
        </w:tc>
      </w:tr>
      <w:tr w:rsidR="00142C04" w:rsidRPr="00142C04" w14:paraId="79112016" w14:textId="77777777" w:rsidTr="00930560">
        <w:trPr>
          <w:trHeight w:val="255"/>
        </w:trPr>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EE7FBD" w14:textId="6DF5A742" w:rsidR="00142C04" w:rsidRPr="00142C04" w:rsidRDefault="00142C04" w:rsidP="0029588F">
            <w:pPr>
              <w:pBdr>
                <w:top w:val="none" w:sz="0" w:space="0" w:color="000000"/>
                <w:left w:val="none" w:sz="0" w:space="0" w:color="000000"/>
                <w:bottom w:val="none" w:sz="0" w:space="0" w:color="000000"/>
                <w:right w:val="none" w:sz="0" w:space="0" w:color="000000"/>
              </w:pBdr>
              <w:spacing w:after="0" w:line="240" w:lineRule="auto"/>
              <w:ind w:left="100" w:right="100"/>
              <w:rPr>
                <w:rFonts w:eastAsia="Times New Roman" w:cs="Arial"/>
                <w:sz w:val="20"/>
                <w:szCs w:val="20"/>
              </w:rPr>
            </w:pPr>
            <w:r w:rsidRPr="00142C04">
              <w:rPr>
                <w:rFonts w:eastAsia="Helvetica" w:cs="Arial"/>
                <w:color w:val="000000"/>
                <w:sz w:val="20"/>
                <w:szCs w:val="20"/>
              </w:rPr>
              <w:t xml:space="preserve">Bed days, </w:t>
            </w:r>
            <w:r w:rsidR="00E67CF0">
              <w:rPr>
                <w:rFonts w:eastAsia="Helvetica" w:cs="Arial"/>
                <w:color w:val="000000"/>
                <w:sz w:val="20"/>
                <w:szCs w:val="20"/>
              </w:rPr>
              <w:t>mean</w:t>
            </w:r>
            <w:r w:rsidRPr="00142C04">
              <w:rPr>
                <w:rFonts w:eastAsia="Helvetica" w:cs="Arial"/>
                <w:color w:val="000000"/>
                <w:sz w:val="20"/>
                <w:szCs w:val="20"/>
              </w:rPr>
              <w:t xml:space="preserve"> (</w:t>
            </w:r>
            <w:r w:rsidR="00E67CF0">
              <w:rPr>
                <w:rFonts w:eastAsia="Helvetica" w:cs="Arial"/>
                <w:color w:val="000000"/>
                <w:sz w:val="20"/>
                <w:szCs w:val="20"/>
              </w:rPr>
              <w:t>SD)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A76D18" w14:textId="6B38CD18" w:rsidR="00142C04" w:rsidRPr="00142C04" w:rsidRDefault="00E67CF0" w:rsidP="00930560">
            <w:pPr>
              <w:pBdr>
                <w:top w:val="none" w:sz="0" w:space="0" w:color="000000"/>
                <w:left w:val="none" w:sz="0" w:space="0" w:color="000000"/>
                <w:bottom w:val="none" w:sz="0" w:space="0" w:color="000000"/>
                <w:right w:val="none" w:sz="0" w:space="0" w:color="000000"/>
              </w:pBdr>
              <w:spacing w:after="0" w:line="240" w:lineRule="auto"/>
              <w:ind w:left="100" w:right="100"/>
              <w:jc w:val="right"/>
              <w:rPr>
                <w:rFonts w:eastAsia="Times New Roman" w:cs="Arial"/>
                <w:sz w:val="20"/>
                <w:szCs w:val="20"/>
              </w:rPr>
            </w:pPr>
            <w:r>
              <w:rPr>
                <w:rFonts w:eastAsia="Helvetica" w:cs="Arial"/>
                <w:color w:val="000000"/>
                <w:sz w:val="20"/>
                <w:szCs w:val="20"/>
              </w:rPr>
              <w:t>11.6</w:t>
            </w:r>
            <w:r w:rsidR="00142C04" w:rsidRPr="00373D40">
              <w:rPr>
                <w:rFonts w:eastAsia="Helvetica" w:cs="Arial"/>
                <w:color w:val="000000"/>
                <w:sz w:val="20"/>
                <w:szCs w:val="20"/>
              </w:rPr>
              <w:t xml:space="preserve"> (</w:t>
            </w:r>
            <w:r>
              <w:rPr>
                <w:rFonts w:eastAsia="Helvetica" w:cs="Arial"/>
                <w:color w:val="000000"/>
                <w:sz w:val="20"/>
                <w:szCs w:val="20"/>
              </w:rPr>
              <w:t>12.5</w:t>
            </w:r>
            <w:r w:rsidR="00142C04" w:rsidRPr="00373D40">
              <w:rPr>
                <w:rFonts w:eastAsia="Helvetica" w:cs="Arial"/>
                <w:color w:val="000000"/>
                <w:sz w:val="20"/>
                <w:szCs w:val="20"/>
              </w:rPr>
              <w:t>)</w:t>
            </w:r>
          </w:p>
        </w:tc>
      </w:tr>
    </w:tbl>
    <w:p w14:paraId="6C4DA68C" w14:textId="041E836B" w:rsidR="00142C04" w:rsidRDefault="00CE433C" w:rsidP="00033C8E">
      <w:pPr>
        <w:pStyle w:val="BodyText"/>
      </w:pPr>
      <w:r w:rsidRPr="00CE433C">
        <w:t xml:space="preserve">Notes: Numbers may not add up to totals due to missing values for some characterisitics. Percentages may not total 100% due to rounding. </w:t>
      </w:r>
      <w:r w:rsidR="00E67CF0">
        <w:t>SD</w:t>
      </w:r>
      <w:r w:rsidR="00E67CF0" w:rsidRPr="00CD1D8D">
        <w:t xml:space="preserve">, </w:t>
      </w:r>
      <w:r w:rsidR="00E67CF0">
        <w:t>standard deviation</w:t>
      </w:r>
      <w:r w:rsidRPr="00CE433C">
        <w:t>; NA, not available; SSTI, skin and soft tissue infection.</w:t>
      </w:r>
    </w:p>
    <w:p w14:paraId="20E666AC" w14:textId="77777777" w:rsidR="000B435A" w:rsidRDefault="000B435A">
      <w:pPr>
        <w:spacing w:after="200" w:line="240" w:lineRule="auto"/>
      </w:pPr>
    </w:p>
    <w:p w14:paraId="18249E1A" w14:textId="1FCB3FBF" w:rsidR="00373D40" w:rsidRDefault="00373D40">
      <w:pPr>
        <w:spacing w:after="200" w:line="240" w:lineRule="auto"/>
        <w:rPr>
          <w:rFonts w:cstheme="minorBidi"/>
        </w:rPr>
      </w:pPr>
      <w:r>
        <w:br w:type="page"/>
      </w:r>
    </w:p>
    <w:p w14:paraId="3B8A8A84" w14:textId="5AE644F1" w:rsidR="00F2332C" w:rsidRDefault="00F2332C" w:rsidP="00087B69">
      <w:pPr>
        <w:pStyle w:val="Caption"/>
      </w:pPr>
      <w:r>
        <w:t>S</w:t>
      </w:r>
      <w:r w:rsidR="00830973">
        <w:t>3</w:t>
      </w:r>
      <w:r>
        <w:t xml:space="preserve"> Table</w:t>
      </w:r>
      <w:r w:rsidR="0038378C">
        <w:t xml:space="preserve">. Healthcare resource utilization of </w:t>
      </w:r>
      <w:r w:rsidR="00A16E9E">
        <w:t>PHC</w:t>
      </w:r>
      <w:r w:rsidR="0038378C">
        <w:t xml:space="preserve"> presentations for scabies</w:t>
      </w:r>
      <w:r w:rsidR="00897FA1">
        <w:t xml:space="preserve"> and </w:t>
      </w:r>
      <w:r w:rsidR="0038378C">
        <w:t>related SSTIs in Northern Division, Fiji.</w:t>
      </w:r>
    </w:p>
    <w:tbl>
      <w:tblPr>
        <w:tblStyle w:val="TableGrid"/>
        <w:tblW w:w="9013" w:type="dxa"/>
        <w:tblLook w:val="04A0" w:firstRow="1" w:lastRow="0" w:firstColumn="1" w:lastColumn="0" w:noHBand="0" w:noVBand="1"/>
      </w:tblPr>
      <w:tblGrid>
        <w:gridCol w:w="2551"/>
        <w:gridCol w:w="2154"/>
        <w:gridCol w:w="2154"/>
        <w:gridCol w:w="2154"/>
      </w:tblGrid>
      <w:tr w:rsidR="00897FA1" w:rsidRPr="00515BE0" w14:paraId="6520CEB4" w14:textId="77777777" w:rsidTr="00897FA1">
        <w:tc>
          <w:tcPr>
            <w:tcW w:w="2551" w:type="dxa"/>
            <w:vAlign w:val="center"/>
            <w:hideMark/>
          </w:tcPr>
          <w:p w14:paraId="424A1EF1" w14:textId="77777777" w:rsidR="00897FA1" w:rsidRPr="00681025" w:rsidRDefault="00897FA1" w:rsidP="00087B69">
            <w:pPr>
              <w:pStyle w:val="Caption"/>
              <w:rPr>
                <w:lang w:val="en-GB"/>
              </w:rPr>
            </w:pPr>
            <w:r w:rsidRPr="00681025">
              <w:rPr>
                <w:lang w:val="en-GB"/>
              </w:rPr>
              <w:t>Characteristic</w:t>
            </w:r>
          </w:p>
        </w:tc>
        <w:tc>
          <w:tcPr>
            <w:tcW w:w="2154" w:type="dxa"/>
            <w:vAlign w:val="center"/>
            <w:hideMark/>
          </w:tcPr>
          <w:p w14:paraId="3091CF74" w14:textId="77777777" w:rsidR="00897FA1" w:rsidRPr="00681025" w:rsidRDefault="00897FA1" w:rsidP="00522B3D">
            <w:pPr>
              <w:pStyle w:val="Caption"/>
              <w:rPr>
                <w:b/>
                <w:bCs/>
                <w:lang w:val="en-GB"/>
              </w:rPr>
            </w:pPr>
            <w:r w:rsidRPr="00681025">
              <w:rPr>
                <w:lang w:val="en-GB"/>
              </w:rPr>
              <w:t>Scabies presentations</w:t>
            </w:r>
          </w:p>
        </w:tc>
        <w:tc>
          <w:tcPr>
            <w:tcW w:w="2154" w:type="dxa"/>
            <w:vAlign w:val="center"/>
            <w:hideMark/>
          </w:tcPr>
          <w:p w14:paraId="64D06F0D" w14:textId="77777777" w:rsidR="00897FA1" w:rsidRPr="00681025" w:rsidRDefault="00897FA1" w:rsidP="00522B3D">
            <w:pPr>
              <w:pStyle w:val="Caption"/>
              <w:rPr>
                <w:b/>
                <w:bCs/>
                <w:lang w:val="en-GB"/>
              </w:rPr>
            </w:pPr>
            <w:r w:rsidRPr="00681025">
              <w:rPr>
                <w:lang w:val="en-GB"/>
              </w:rPr>
              <w:t>Scabies-related SSTI presentations</w:t>
            </w:r>
          </w:p>
        </w:tc>
        <w:tc>
          <w:tcPr>
            <w:tcW w:w="2154" w:type="dxa"/>
            <w:vAlign w:val="center"/>
            <w:hideMark/>
          </w:tcPr>
          <w:p w14:paraId="2B4144BA" w14:textId="77777777" w:rsidR="00897FA1" w:rsidRPr="00681025" w:rsidRDefault="00897FA1" w:rsidP="00522B3D">
            <w:pPr>
              <w:pStyle w:val="Caption"/>
              <w:rPr>
                <w:b/>
                <w:bCs/>
                <w:lang w:val="en-GB"/>
              </w:rPr>
            </w:pPr>
            <w:r w:rsidRPr="00681025">
              <w:rPr>
                <w:lang w:val="en-GB"/>
              </w:rPr>
              <w:t>Scabies-related SSTI admissions</w:t>
            </w:r>
          </w:p>
        </w:tc>
      </w:tr>
      <w:tr w:rsidR="00897FA1" w:rsidRPr="00515BE0" w14:paraId="24909FFE" w14:textId="77777777" w:rsidTr="00897FA1">
        <w:tc>
          <w:tcPr>
            <w:tcW w:w="2551" w:type="dxa"/>
            <w:vAlign w:val="center"/>
            <w:hideMark/>
          </w:tcPr>
          <w:p w14:paraId="36A6BDFD" w14:textId="77777777" w:rsidR="00897FA1" w:rsidRPr="00681025" w:rsidRDefault="00897FA1" w:rsidP="00087B69">
            <w:pPr>
              <w:pStyle w:val="Caption"/>
              <w:rPr>
                <w:lang w:val="en-GB"/>
              </w:rPr>
            </w:pPr>
            <w:r w:rsidRPr="00681025">
              <w:rPr>
                <w:lang w:val="en-GB"/>
              </w:rPr>
              <w:t>Clinic visits</w:t>
            </w:r>
          </w:p>
        </w:tc>
        <w:tc>
          <w:tcPr>
            <w:tcW w:w="2154" w:type="dxa"/>
            <w:vAlign w:val="center"/>
            <w:hideMark/>
          </w:tcPr>
          <w:p w14:paraId="35D36149" w14:textId="2345930F" w:rsidR="00897FA1" w:rsidRPr="00681025" w:rsidRDefault="00897FA1" w:rsidP="00522B3D">
            <w:pPr>
              <w:pStyle w:val="Caption"/>
              <w:rPr>
                <w:rFonts w:cs="Arial"/>
                <w:lang w:val="en-GB"/>
              </w:rPr>
            </w:pPr>
            <w:r w:rsidRPr="00DE4634">
              <w:rPr>
                <w:lang w:val="en-GB"/>
              </w:rPr>
              <w:t>100.0%</w:t>
            </w:r>
          </w:p>
        </w:tc>
        <w:tc>
          <w:tcPr>
            <w:tcW w:w="2154" w:type="dxa"/>
            <w:vAlign w:val="center"/>
            <w:hideMark/>
          </w:tcPr>
          <w:p w14:paraId="09480736" w14:textId="643304F3" w:rsidR="00897FA1" w:rsidRPr="00681025" w:rsidRDefault="00897FA1" w:rsidP="00522B3D">
            <w:pPr>
              <w:pStyle w:val="Caption"/>
              <w:rPr>
                <w:rFonts w:cs="Arial"/>
                <w:lang w:val="en-GB"/>
              </w:rPr>
            </w:pPr>
            <w:r w:rsidRPr="00DE4634">
              <w:rPr>
                <w:lang w:val="en-GB"/>
              </w:rPr>
              <w:t>100.0%</w:t>
            </w:r>
          </w:p>
        </w:tc>
        <w:tc>
          <w:tcPr>
            <w:tcW w:w="2154" w:type="dxa"/>
            <w:vAlign w:val="center"/>
            <w:hideMark/>
          </w:tcPr>
          <w:p w14:paraId="2B49665B" w14:textId="1EF43E5B" w:rsidR="00897FA1" w:rsidRPr="00681025" w:rsidRDefault="00897FA1" w:rsidP="00522B3D">
            <w:pPr>
              <w:pStyle w:val="Caption"/>
              <w:rPr>
                <w:rFonts w:cs="Arial"/>
                <w:lang w:val="en-GB"/>
              </w:rPr>
            </w:pPr>
            <w:r w:rsidRPr="00DE4634">
              <w:rPr>
                <w:lang w:val="en-GB"/>
              </w:rPr>
              <w:t>0.0%</w:t>
            </w:r>
          </w:p>
        </w:tc>
      </w:tr>
      <w:tr w:rsidR="00897FA1" w:rsidRPr="00515BE0" w14:paraId="04E4F3A7" w14:textId="77777777" w:rsidTr="00897FA1">
        <w:tc>
          <w:tcPr>
            <w:tcW w:w="2551" w:type="dxa"/>
            <w:vAlign w:val="center"/>
            <w:hideMark/>
          </w:tcPr>
          <w:p w14:paraId="5B56A611" w14:textId="77777777" w:rsidR="00897FA1" w:rsidRPr="00681025" w:rsidRDefault="00897FA1" w:rsidP="00087B69">
            <w:pPr>
              <w:pStyle w:val="Caption"/>
              <w:rPr>
                <w:lang w:val="en-GB"/>
              </w:rPr>
            </w:pPr>
            <w:r w:rsidRPr="00681025">
              <w:rPr>
                <w:lang w:val="en-GB"/>
              </w:rPr>
              <w:t>Ward bed days</w:t>
            </w:r>
          </w:p>
        </w:tc>
        <w:tc>
          <w:tcPr>
            <w:tcW w:w="2154" w:type="dxa"/>
            <w:vAlign w:val="center"/>
            <w:hideMark/>
          </w:tcPr>
          <w:p w14:paraId="262DCF5E" w14:textId="4A2C1663" w:rsidR="00897FA1" w:rsidRPr="00681025" w:rsidRDefault="00897FA1" w:rsidP="00522B3D">
            <w:pPr>
              <w:pStyle w:val="Caption"/>
              <w:rPr>
                <w:rFonts w:cs="Arial"/>
                <w:lang w:val="en-GB"/>
              </w:rPr>
            </w:pPr>
            <w:r w:rsidRPr="00DE4634">
              <w:rPr>
                <w:lang w:val="en-GB"/>
              </w:rPr>
              <w:t>0.1%</w:t>
            </w:r>
          </w:p>
        </w:tc>
        <w:tc>
          <w:tcPr>
            <w:tcW w:w="2154" w:type="dxa"/>
            <w:vAlign w:val="center"/>
            <w:hideMark/>
          </w:tcPr>
          <w:p w14:paraId="4678FFEC" w14:textId="434BE6CB" w:rsidR="00897FA1" w:rsidRPr="00681025" w:rsidRDefault="00897FA1" w:rsidP="00522B3D">
            <w:pPr>
              <w:pStyle w:val="Caption"/>
              <w:rPr>
                <w:rFonts w:cs="Arial"/>
                <w:lang w:val="en-GB"/>
              </w:rPr>
            </w:pPr>
            <w:r w:rsidRPr="00DE4634">
              <w:rPr>
                <w:lang w:val="en-GB"/>
              </w:rPr>
              <w:t>1.0%</w:t>
            </w:r>
          </w:p>
        </w:tc>
        <w:tc>
          <w:tcPr>
            <w:tcW w:w="2154" w:type="dxa"/>
            <w:vAlign w:val="center"/>
            <w:hideMark/>
          </w:tcPr>
          <w:p w14:paraId="2AFED21C" w14:textId="5DF524E1" w:rsidR="00897FA1" w:rsidRPr="00681025" w:rsidRDefault="00897FA1" w:rsidP="00522B3D">
            <w:pPr>
              <w:pStyle w:val="Caption"/>
              <w:rPr>
                <w:rFonts w:cs="Arial"/>
                <w:lang w:val="en-GB"/>
              </w:rPr>
            </w:pPr>
            <w:r w:rsidRPr="00DE4634">
              <w:rPr>
                <w:lang w:val="en-GB"/>
              </w:rPr>
              <w:t>100.0%</w:t>
            </w:r>
          </w:p>
        </w:tc>
      </w:tr>
      <w:tr w:rsidR="00897FA1" w:rsidRPr="00515BE0" w14:paraId="09D7D3B9" w14:textId="77777777" w:rsidTr="00897FA1">
        <w:tc>
          <w:tcPr>
            <w:tcW w:w="2551" w:type="dxa"/>
            <w:vAlign w:val="center"/>
            <w:hideMark/>
          </w:tcPr>
          <w:p w14:paraId="5E63F18F" w14:textId="77777777" w:rsidR="00897FA1" w:rsidRPr="00681025" w:rsidRDefault="00897FA1" w:rsidP="00087B69">
            <w:pPr>
              <w:pStyle w:val="Caption"/>
              <w:rPr>
                <w:lang w:val="en-GB"/>
              </w:rPr>
            </w:pPr>
            <w:r w:rsidRPr="00681025">
              <w:rPr>
                <w:lang w:val="en-GB"/>
              </w:rPr>
              <w:t>ICU bed days</w:t>
            </w:r>
          </w:p>
        </w:tc>
        <w:tc>
          <w:tcPr>
            <w:tcW w:w="2154" w:type="dxa"/>
            <w:vAlign w:val="center"/>
            <w:hideMark/>
          </w:tcPr>
          <w:p w14:paraId="3B36D503" w14:textId="2A0930B1"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4196BAAB" w14:textId="675E483E"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4E83FF26" w14:textId="3C5547CA" w:rsidR="00897FA1" w:rsidRPr="00681025" w:rsidRDefault="00897FA1" w:rsidP="00522B3D">
            <w:pPr>
              <w:pStyle w:val="Caption"/>
              <w:rPr>
                <w:rFonts w:cs="Arial"/>
                <w:lang w:val="en-GB"/>
              </w:rPr>
            </w:pPr>
            <w:r w:rsidRPr="00DE4634">
              <w:rPr>
                <w:lang w:val="en-GB"/>
              </w:rPr>
              <w:t>3.9%</w:t>
            </w:r>
          </w:p>
        </w:tc>
      </w:tr>
      <w:tr w:rsidR="00897FA1" w:rsidRPr="00515BE0" w14:paraId="53ECC499" w14:textId="77777777" w:rsidTr="00897FA1">
        <w:tc>
          <w:tcPr>
            <w:tcW w:w="2551" w:type="dxa"/>
            <w:vAlign w:val="center"/>
            <w:hideMark/>
          </w:tcPr>
          <w:p w14:paraId="37E214BC" w14:textId="77777777" w:rsidR="00897FA1" w:rsidRPr="00681025" w:rsidRDefault="00897FA1" w:rsidP="00087B69">
            <w:pPr>
              <w:pStyle w:val="Caption"/>
              <w:rPr>
                <w:lang w:val="en-GB"/>
              </w:rPr>
            </w:pPr>
            <w:r w:rsidRPr="00681025">
              <w:rPr>
                <w:lang w:val="en-GB"/>
              </w:rPr>
              <w:t>Topical medications</w:t>
            </w:r>
          </w:p>
        </w:tc>
        <w:tc>
          <w:tcPr>
            <w:tcW w:w="2154" w:type="dxa"/>
            <w:vAlign w:val="center"/>
            <w:hideMark/>
          </w:tcPr>
          <w:p w14:paraId="7742306F" w14:textId="00416948" w:rsidR="00897FA1" w:rsidRPr="00681025" w:rsidRDefault="00897FA1" w:rsidP="00522B3D">
            <w:pPr>
              <w:pStyle w:val="Caption"/>
              <w:rPr>
                <w:rFonts w:cs="Arial"/>
                <w:lang w:val="en-GB"/>
              </w:rPr>
            </w:pPr>
            <w:r w:rsidRPr="00DE4634">
              <w:rPr>
                <w:lang w:val="en-GB"/>
              </w:rPr>
              <w:t>81.6%</w:t>
            </w:r>
          </w:p>
        </w:tc>
        <w:tc>
          <w:tcPr>
            <w:tcW w:w="2154" w:type="dxa"/>
            <w:vAlign w:val="center"/>
            <w:hideMark/>
          </w:tcPr>
          <w:p w14:paraId="4148FEBF" w14:textId="40EE7720" w:rsidR="00897FA1" w:rsidRPr="00681025" w:rsidRDefault="00897FA1" w:rsidP="00522B3D">
            <w:pPr>
              <w:pStyle w:val="Caption"/>
              <w:rPr>
                <w:rFonts w:cs="Arial"/>
                <w:lang w:val="en-GB"/>
              </w:rPr>
            </w:pPr>
            <w:r w:rsidRPr="00DE4634">
              <w:rPr>
                <w:lang w:val="en-GB"/>
              </w:rPr>
              <w:t>8.0%</w:t>
            </w:r>
          </w:p>
        </w:tc>
        <w:tc>
          <w:tcPr>
            <w:tcW w:w="2154" w:type="dxa"/>
            <w:vAlign w:val="center"/>
            <w:hideMark/>
          </w:tcPr>
          <w:p w14:paraId="2861B8EF" w14:textId="5FC0368D" w:rsidR="00897FA1" w:rsidRPr="00681025" w:rsidRDefault="00897FA1" w:rsidP="00522B3D">
            <w:pPr>
              <w:pStyle w:val="Caption"/>
              <w:rPr>
                <w:rFonts w:cs="Arial"/>
                <w:lang w:val="en-GB"/>
              </w:rPr>
            </w:pPr>
            <w:r w:rsidRPr="00DE4634">
              <w:rPr>
                <w:lang w:val="en-GB"/>
              </w:rPr>
              <w:t>0.0%</w:t>
            </w:r>
          </w:p>
        </w:tc>
      </w:tr>
      <w:tr w:rsidR="00897FA1" w:rsidRPr="00515BE0" w14:paraId="4F8E70C1" w14:textId="77777777" w:rsidTr="00897FA1">
        <w:tc>
          <w:tcPr>
            <w:tcW w:w="2551" w:type="dxa"/>
            <w:vAlign w:val="center"/>
            <w:hideMark/>
          </w:tcPr>
          <w:p w14:paraId="3D3EF6B3" w14:textId="77777777" w:rsidR="00897FA1" w:rsidRPr="00681025" w:rsidRDefault="00897FA1" w:rsidP="00087B69">
            <w:pPr>
              <w:pStyle w:val="Caption"/>
              <w:rPr>
                <w:lang w:val="en-GB"/>
              </w:rPr>
            </w:pPr>
            <w:r w:rsidRPr="00681025">
              <w:rPr>
                <w:lang w:val="en-GB"/>
              </w:rPr>
              <w:t>Oral medications</w:t>
            </w:r>
          </w:p>
        </w:tc>
        <w:tc>
          <w:tcPr>
            <w:tcW w:w="2154" w:type="dxa"/>
            <w:vAlign w:val="center"/>
            <w:hideMark/>
          </w:tcPr>
          <w:p w14:paraId="338B180E" w14:textId="42BE675D" w:rsidR="00897FA1" w:rsidRPr="00681025" w:rsidRDefault="00897FA1" w:rsidP="00522B3D">
            <w:pPr>
              <w:pStyle w:val="Caption"/>
              <w:rPr>
                <w:rFonts w:cs="Arial"/>
                <w:lang w:val="en-GB"/>
              </w:rPr>
            </w:pPr>
            <w:r w:rsidRPr="00DE4634">
              <w:rPr>
                <w:lang w:val="en-GB"/>
              </w:rPr>
              <w:t>41.4%</w:t>
            </w:r>
          </w:p>
        </w:tc>
        <w:tc>
          <w:tcPr>
            <w:tcW w:w="2154" w:type="dxa"/>
            <w:vAlign w:val="center"/>
            <w:hideMark/>
          </w:tcPr>
          <w:p w14:paraId="7A26A18E" w14:textId="4136E4AD" w:rsidR="00897FA1" w:rsidRPr="00681025" w:rsidRDefault="00897FA1" w:rsidP="00522B3D">
            <w:pPr>
              <w:pStyle w:val="Caption"/>
              <w:rPr>
                <w:rFonts w:cs="Arial"/>
                <w:lang w:val="en-GB"/>
              </w:rPr>
            </w:pPr>
            <w:r w:rsidRPr="00DE4634">
              <w:rPr>
                <w:lang w:val="en-GB"/>
              </w:rPr>
              <w:t>83.2%</w:t>
            </w:r>
          </w:p>
        </w:tc>
        <w:tc>
          <w:tcPr>
            <w:tcW w:w="2154" w:type="dxa"/>
            <w:vAlign w:val="center"/>
            <w:hideMark/>
          </w:tcPr>
          <w:p w14:paraId="3710C7F0" w14:textId="0E9E342B" w:rsidR="00897FA1" w:rsidRPr="00681025" w:rsidRDefault="00897FA1" w:rsidP="00522B3D">
            <w:pPr>
              <w:pStyle w:val="Caption"/>
              <w:rPr>
                <w:rFonts w:cs="Arial"/>
                <w:lang w:val="en-GB"/>
              </w:rPr>
            </w:pPr>
            <w:r w:rsidRPr="00DE4634">
              <w:rPr>
                <w:lang w:val="en-GB"/>
              </w:rPr>
              <w:t>92.6%</w:t>
            </w:r>
          </w:p>
        </w:tc>
      </w:tr>
      <w:tr w:rsidR="00897FA1" w:rsidRPr="00515BE0" w14:paraId="602857E5" w14:textId="77777777" w:rsidTr="00897FA1">
        <w:tc>
          <w:tcPr>
            <w:tcW w:w="2551" w:type="dxa"/>
            <w:vAlign w:val="center"/>
            <w:hideMark/>
          </w:tcPr>
          <w:p w14:paraId="268875F4" w14:textId="77777777" w:rsidR="00897FA1" w:rsidRPr="00681025" w:rsidRDefault="00897FA1" w:rsidP="00087B69">
            <w:pPr>
              <w:pStyle w:val="Caption"/>
              <w:rPr>
                <w:lang w:val="en-GB"/>
              </w:rPr>
            </w:pPr>
            <w:r w:rsidRPr="00681025">
              <w:rPr>
                <w:lang w:val="en-GB"/>
              </w:rPr>
              <w:t>Injection medications</w:t>
            </w:r>
          </w:p>
        </w:tc>
        <w:tc>
          <w:tcPr>
            <w:tcW w:w="2154" w:type="dxa"/>
            <w:vAlign w:val="center"/>
            <w:hideMark/>
          </w:tcPr>
          <w:p w14:paraId="5C21E350" w14:textId="6E45F5EA" w:rsidR="00897FA1" w:rsidRPr="00681025" w:rsidRDefault="00897FA1" w:rsidP="00522B3D">
            <w:pPr>
              <w:pStyle w:val="Caption"/>
              <w:rPr>
                <w:rFonts w:cs="Arial"/>
                <w:lang w:val="en-GB"/>
              </w:rPr>
            </w:pPr>
            <w:r w:rsidRPr="00DE4634">
              <w:rPr>
                <w:lang w:val="en-GB"/>
              </w:rPr>
              <w:t>26.8%</w:t>
            </w:r>
          </w:p>
        </w:tc>
        <w:tc>
          <w:tcPr>
            <w:tcW w:w="2154" w:type="dxa"/>
            <w:vAlign w:val="center"/>
            <w:hideMark/>
          </w:tcPr>
          <w:p w14:paraId="1B1A4D74" w14:textId="237DB7C3" w:rsidR="00897FA1" w:rsidRPr="00681025" w:rsidRDefault="00897FA1" w:rsidP="00522B3D">
            <w:pPr>
              <w:pStyle w:val="Caption"/>
              <w:rPr>
                <w:rFonts w:cs="Arial"/>
                <w:lang w:val="en-GB"/>
              </w:rPr>
            </w:pPr>
            <w:r w:rsidRPr="00DE4634">
              <w:rPr>
                <w:lang w:val="en-GB"/>
              </w:rPr>
              <w:t>51.3%</w:t>
            </w:r>
          </w:p>
        </w:tc>
        <w:tc>
          <w:tcPr>
            <w:tcW w:w="2154" w:type="dxa"/>
            <w:vAlign w:val="center"/>
            <w:hideMark/>
          </w:tcPr>
          <w:p w14:paraId="5B1A295D" w14:textId="6DE589A6" w:rsidR="00897FA1" w:rsidRPr="00681025" w:rsidRDefault="00897FA1" w:rsidP="00522B3D">
            <w:pPr>
              <w:pStyle w:val="Caption"/>
              <w:rPr>
                <w:rFonts w:cs="Arial"/>
                <w:lang w:val="en-GB"/>
              </w:rPr>
            </w:pPr>
            <w:r w:rsidRPr="00DE4634">
              <w:rPr>
                <w:lang w:val="en-GB"/>
              </w:rPr>
              <w:t>97.7%</w:t>
            </w:r>
          </w:p>
        </w:tc>
      </w:tr>
      <w:tr w:rsidR="00897FA1" w:rsidRPr="00515BE0" w14:paraId="663DBB9D" w14:textId="77777777" w:rsidTr="00897FA1">
        <w:tc>
          <w:tcPr>
            <w:tcW w:w="2551" w:type="dxa"/>
            <w:vAlign w:val="center"/>
            <w:hideMark/>
          </w:tcPr>
          <w:p w14:paraId="06C0CD14" w14:textId="77777777" w:rsidR="00897FA1" w:rsidRPr="00681025" w:rsidRDefault="00897FA1" w:rsidP="00087B69">
            <w:pPr>
              <w:pStyle w:val="Caption"/>
              <w:rPr>
                <w:lang w:val="en-GB"/>
              </w:rPr>
            </w:pPr>
            <w:r w:rsidRPr="00681025">
              <w:rPr>
                <w:lang w:val="en-GB"/>
              </w:rPr>
              <w:t>Diagnostic tests</w:t>
            </w:r>
          </w:p>
        </w:tc>
        <w:tc>
          <w:tcPr>
            <w:tcW w:w="2154" w:type="dxa"/>
            <w:vAlign w:val="center"/>
            <w:hideMark/>
          </w:tcPr>
          <w:p w14:paraId="2D88266C" w14:textId="3BE81E9B"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5B36D2E0" w14:textId="1A0FE68D" w:rsidR="00897FA1" w:rsidRPr="00681025" w:rsidRDefault="00897FA1" w:rsidP="00522B3D">
            <w:pPr>
              <w:pStyle w:val="Caption"/>
              <w:rPr>
                <w:rFonts w:cs="Arial"/>
                <w:lang w:val="en-GB"/>
              </w:rPr>
            </w:pPr>
            <w:r w:rsidRPr="00DE4634">
              <w:rPr>
                <w:lang w:val="en-GB"/>
              </w:rPr>
              <w:t>0.0%</w:t>
            </w:r>
          </w:p>
        </w:tc>
        <w:tc>
          <w:tcPr>
            <w:tcW w:w="2154" w:type="dxa"/>
            <w:vAlign w:val="center"/>
            <w:hideMark/>
          </w:tcPr>
          <w:p w14:paraId="6144CCD1" w14:textId="4A2A7394" w:rsidR="00897FA1" w:rsidRPr="00681025" w:rsidRDefault="00897FA1" w:rsidP="00522B3D">
            <w:pPr>
              <w:pStyle w:val="Caption"/>
              <w:rPr>
                <w:rFonts w:cs="Arial"/>
                <w:lang w:val="en-GB"/>
              </w:rPr>
            </w:pPr>
            <w:r w:rsidRPr="00DE4634">
              <w:rPr>
                <w:lang w:val="en-GB"/>
              </w:rPr>
              <w:t>68.0%</w:t>
            </w:r>
          </w:p>
        </w:tc>
      </w:tr>
    </w:tbl>
    <w:p w14:paraId="50164D80" w14:textId="235E3DC1" w:rsidR="000F718A" w:rsidRDefault="00DE4634" w:rsidP="00033C8E">
      <w:pPr>
        <w:pStyle w:val="BodyText"/>
      </w:pPr>
      <w:r w:rsidRPr="00DE4634">
        <w:t xml:space="preserve"> </w:t>
      </w:r>
      <w:r w:rsidR="005B4836" w:rsidRPr="005B4836">
        <w:t xml:space="preserve">ICU, intensive care unit; </w:t>
      </w:r>
      <w:r w:rsidR="00E15497" w:rsidRPr="00DD7E82">
        <w:t xml:space="preserve">PHC, primary healthcare; </w:t>
      </w:r>
      <w:r w:rsidR="005B4836" w:rsidRPr="00CE433C">
        <w:t>SSTI, skin and soft tissue infection</w:t>
      </w:r>
      <w:r w:rsidR="005B4836">
        <w:t xml:space="preserve"> </w:t>
      </w:r>
      <w:r w:rsidR="000F718A">
        <w:br w:type="page"/>
      </w:r>
    </w:p>
    <w:p w14:paraId="45002890" w14:textId="17575850" w:rsidR="00515BE0" w:rsidRDefault="002828DF" w:rsidP="00087B69">
      <w:pPr>
        <w:pStyle w:val="Caption"/>
      </w:pPr>
      <w:r>
        <w:t xml:space="preserve">S4 Table. Mean (standard deviation) costs per case in 2020 US dollars by </w:t>
      </w:r>
      <w:r w:rsidRPr="002828DF">
        <w:t>resource</w:t>
      </w:r>
      <w:r>
        <w:t xml:space="preserve"> use category of scabies- and non-scabies-related SSTIs in Northern Division, Fiji</w:t>
      </w:r>
    </w:p>
    <w:tbl>
      <w:tblPr>
        <w:tblStyle w:val="TableGrid"/>
        <w:tblW w:w="0" w:type="auto"/>
        <w:tblLook w:val="04A0" w:firstRow="1" w:lastRow="0" w:firstColumn="1" w:lastColumn="0" w:noHBand="0" w:noVBand="1"/>
      </w:tblPr>
      <w:tblGrid>
        <w:gridCol w:w="4535"/>
        <w:gridCol w:w="4535"/>
      </w:tblGrid>
      <w:tr w:rsidR="009C2034" w:rsidRPr="002828DF" w14:paraId="5A460737" w14:textId="77777777" w:rsidTr="006D077F">
        <w:trPr>
          <w:trHeight w:val="255"/>
        </w:trPr>
        <w:tc>
          <w:tcPr>
            <w:tcW w:w="4535" w:type="dxa"/>
            <w:vAlign w:val="center"/>
            <w:hideMark/>
          </w:tcPr>
          <w:p w14:paraId="46957CE8" w14:textId="77777777" w:rsidR="009C2034" w:rsidRPr="002828DF" w:rsidRDefault="009C2034" w:rsidP="002828DF">
            <w:pPr>
              <w:spacing w:after="0" w:line="276" w:lineRule="auto"/>
              <w:rPr>
                <w:sz w:val="20"/>
                <w:szCs w:val="20"/>
              </w:rPr>
            </w:pPr>
            <w:r w:rsidRPr="002828DF">
              <w:rPr>
                <w:sz w:val="20"/>
                <w:szCs w:val="20"/>
              </w:rPr>
              <w:t>Characteristic</w:t>
            </w:r>
          </w:p>
        </w:tc>
        <w:tc>
          <w:tcPr>
            <w:tcW w:w="4535" w:type="dxa"/>
            <w:vAlign w:val="center"/>
            <w:hideMark/>
          </w:tcPr>
          <w:p w14:paraId="6FE5B462" w14:textId="68D048DC" w:rsidR="009C2034" w:rsidRPr="002828DF" w:rsidRDefault="001F201E" w:rsidP="006D077F">
            <w:pPr>
              <w:spacing w:after="0" w:line="276" w:lineRule="auto"/>
              <w:jc w:val="right"/>
              <w:rPr>
                <w:b/>
                <w:bCs/>
                <w:sz w:val="20"/>
                <w:szCs w:val="20"/>
              </w:rPr>
            </w:pPr>
            <w:r>
              <w:rPr>
                <w:sz w:val="20"/>
                <w:szCs w:val="20"/>
              </w:rPr>
              <w:t>Non-s</w:t>
            </w:r>
            <w:r w:rsidRPr="002828DF">
              <w:rPr>
                <w:sz w:val="20"/>
                <w:szCs w:val="20"/>
              </w:rPr>
              <w:t>cabies</w:t>
            </w:r>
            <w:r w:rsidR="00E10C04">
              <w:rPr>
                <w:sz w:val="20"/>
                <w:szCs w:val="20"/>
              </w:rPr>
              <w:t>-</w:t>
            </w:r>
            <w:r w:rsidRPr="002828DF">
              <w:rPr>
                <w:sz w:val="20"/>
                <w:szCs w:val="20"/>
              </w:rPr>
              <w:t>related</w:t>
            </w:r>
            <w:r w:rsidR="009C2034" w:rsidRPr="002828DF">
              <w:rPr>
                <w:sz w:val="20"/>
                <w:szCs w:val="20"/>
              </w:rPr>
              <w:t xml:space="preserve"> SSTI admissions</w:t>
            </w:r>
          </w:p>
        </w:tc>
      </w:tr>
      <w:tr w:rsidR="009C2034" w:rsidRPr="002828DF" w14:paraId="18005674" w14:textId="77777777" w:rsidTr="006D077F">
        <w:trPr>
          <w:trHeight w:val="255"/>
        </w:trPr>
        <w:tc>
          <w:tcPr>
            <w:tcW w:w="4535" w:type="dxa"/>
            <w:vAlign w:val="center"/>
            <w:hideMark/>
          </w:tcPr>
          <w:p w14:paraId="4B8FAD4F" w14:textId="77777777" w:rsidR="009C2034" w:rsidRPr="002828DF" w:rsidRDefault="009C2034" w:rsidP="002828DF">
            <w:pPr>
              <w:spacing w:after="0" w:line="276" w:lineRule="auto"/>
              <w:rPr>
                <w:sz w:val="20"/>
                <w:szCs w:val="20"/>
              </w:rPr>
            </w:pPr>
            <w:r w:rsidRPr="002828DF">
              <w:rPr>
                <w:sz w:val="20"/>
                <w:szCs w:val="20"/>
              </w:rPr>
              <w:t>Clinic visits</w:t>
            </w:r>
          </w:p>
        </w:tc>
        <w:tc>
          <w:tcPr>
            <w:tcW w:w="4535" w:type="dxa"/>
            <w:vAlign w:val="center"/>
            <w:hideMark/>
          </w:tcPr>
          <w:p w14:paraId="61F891DB" w14:textId="77777777" w:rsidR="009C2034" w:rsidRPr="002828DF" w:rsidRDefault="009C2034" w:rsidP="006D077F">
            <w:pPr>
              <w:spacing w:after="0" w:line="276" w:lineRule="auto"/>
              <w:jc w:val="right"/>
              <w:rPr>
                <w:sz w:val="20"/>
                <w:szCs w:val="20"/>
              </w:rPr>
            </w:pPr>
            <w:r w:rsidRPr="002828DF">
              <w:rPr>
                <w:sz w:val="20"/>
                <w:szCs w:val="20"/>
              </w:rPr>
              <w:t>0.0 (0.0)</w:t>
            </w:r>
          </w:p>
        </w:tc>
      </w:tr>
      <w:tr w:rsidR="009C2034" w:rsidRPr="002828DF" w14:paraId="61908052" w14:textId="77777777" w:rsidTr="006D077F">
        <w:trPr>
          <w:trHeight w:val="255"/>
        </w:trPr>
        <w:tc>
          <w:tcPr>
            <w:tcW w:w="4535" w:type="dxa"/>
            <w:vAlign w:val="center"/>
            <w:hideMark/>
          </w:tcPr>
          <w:p w14:paraId="60015616" w14:textId="77777777" w:rsidR="009C2034" w:rsidRPr="002828DF" w:rsidRDefault="009C2034" w:rsidP="002828DF">
            <w:pPr>
              <w:spacing w:after="0" w:line="276" w:lineRule="auto"/>
              <w:rPr>
                <w:sz w:val="20"/>
                <w:szCs w:val="20"/>
              </w:rPr>
            </w:pPr>
            <w:r w:rsidRPr="002828DF">
              <w:rPr>
                <w:sz w:val="20"/>
                <w:szCs w:val="20"/>
              </w:rPr>
              <w:t>Ward bed days</w:t>
            </w:r>
          </w:p>
        </w:tc>
        <w:tc>
          <w:tcPr>
            <w:tcW w:w="4535" w:type="dxa"/>
            <w:vAlign w:val="center"/>
            <w:hideMark/>
          </w:tcPr>
          <w:p w14:paraId="2E5081CE" w14:textId="77777777" w:rsidR="009C2034" w:rsidRPr="002828DF" w:rsidRDefault="009C2034" w:rsidP="006D077F">
            <w:pPr>
              <w:spacing w:after="0" w:line="276" w:lineRule="auto"/>
              <w:jc w:val="right"/>
              <w:rPr>
                <w:sz w:val="20"/>
                <w:szCs w:val="20"/>
              </w:rPr>
            </w:pPr>
            <w:r w:rsidRPr="002828DF">
              <w:rPr>
                <w:sz w:val="20"/>
                <w:szCs w:val="20"/>
              </w:rPr>
              <w:t>632.6 (692.2)</w:t>
            </w:r>
          </w:p>
        </w:tc>
      </w:tr>
      <w:tr w:rsidR="009C2034" w:rsidRPr="002828DF" w14:paraId="00910632" w14:textId="77777777" w:rsidTr="006D077F">
        <w:trPr>
          <w:trHeight w:val="255"/>
        </w:trPr>
        <w:tc>
          <w:tcPr>
            <w:tcW w:w="4535" w:type="dxa"/>
            <w:vAlign w:val="center"/>
            <w:hideMark/>
          </w:tcPr>
          <w:p w14:paraId="7F97A460" w14:textId="77777777" w:rsidR="009C2034" w:rsidRPr="002828DF" w:rsidRDefault="009C2034" w:rsidP="002828DF">
            <w:pPr>
              <w:spacing w:after="0" w:line="276" w:lineRule="auto"/>
              <w:rPr>
                <w:sz w:val="20"/>
                <w:szCs w:val="20"/>
              </w:rPr>
            </w:pPr>
            <w:r w:rsidRPr="002828DF">
              <w:rPr>
                <w:sz w:val="20"/>
                <w:szCs w:val="20"/>
              </w:rPr>
              <w:t>ICU bed days</w:t>
            </w:r>
          </w:p>
        </w:tc>
        <w:tc>
          <w:tcPr>
            <w:tcW w:w="4535" w:type="dxa"/>
            <w:vAlign w:val="center"/>
            <w:hideMark/>
          </w:tcPr>
          <w:p w14:paraId="7789E7DD" w14:textId="77777777" w:rsidR="009C2034" w:rsidRPr="002828DF" w:rsidRDefault="009C2034" w:rsidP="006D077F">
            <w:pPr>
              <w:spacing w:after="0" w:line="276" w:lineRule="auto"/>
              <w:jc w:val="right"/>
              <w:rPr>
                <w:sz w:val="20"/>
                <w:szCs w:val="20"/>
              </w:rPr>
            </w:pPr>
            <w:r w:rsidRPr="002828DF">
              <w:rPr>
                <w:sz w:val="20"/>
                <w:szCs w:val="20"/>
              </w:rPr>
              <w:t>80.4 (385.4)</w:t>
            </w:r>
          </w:p>
        </w:tc>
      </w:tr>
      <w:tr w:rsidR="009C2034" w:rsidRPr="002828DF" w14:paraId="339BBF7A" w14:textId="77777777" w:rsidTr="006D077F">
        <w:trPr>
          <w:trHeight w:val="255"/>
        </w:trPr>
        <w:tc>
          <w:tcPr>
            <w:tcW w:w="4535" w:type="dxa"/>
            <w:vAlign w:val="center"/>
            <w:hideMark/>
          </w:tcPr>
          <w:p w14:paraId="56A757D9" w14:textId="77777777" w:rsidR="009C2034" w:rsidRPr="002828DF" w:rsidRDefault="009C2034" w:rsidP="002828DF">
            <w:pPr>
              <w:spacing w:after="0" w:line="276" w:lineRule="auto"/>
              <w:rPr>
                <w:sz w:val="20"/>
                <w:szCs w:val="20"/>
              </w:rPr>
            </w:pPr>
            <w:r w:rsidRPr="002828DF">
              <w:rPr>
                <w:sz w:val="20"/>
                <w:szCs w:val="20"/>
              </w:rPr>
              <w:t>Topical medications</w:t>
            </w:r>
          </w:p>
        </w:tc>
        <w:tc>
          <w:tcPr>
            <w:tcW w:w="4535" w:type="dxa"/>
            <w:vAlign w:val="center"/>
            <w:hideMark/>
          </w:tcPr>
          <w:p w14:paraId="6CE1F5B3" w14:textId="77777777" w:rsidR="009C2034" w:rsidRPr="002828DF" w:rsidRDefault="009C2034" w:rsidP="006D077F">
            <w:pPr>
              <w:spacing w:after="0" w:line="276" w:lineRule="auto"/>
              <w:jc w:val="right"/>
              <w:rPr>
                <w:sz w:val="20"/>
                <w:szCs w:val="20"/>
              </w:rPr>
            </w:pPr>
            <w:r w:rsidRPr="002828DF">
              <w:rPr>
                <w:sz w:val="20"/>
                <w:szCs w:val="20"/>
              </w:rPr>
              <w:t>0.0 (0.0)</w:t>
            </w:r>
          </w:p>
        </w:tc>
      </w:tr>
      <w:tr w:rsidR="009C2034" w:rsidRPr="002828DF" w14:paraId="3514B096" w14:textId="77777777" w:rsidTr="006D077F">
        <w:trPr>
          <w:trHeight w:val="255"/>
        </w:trPr>
        <w:tc>
          <w:tcPr>
            <w:tcW w:w="4535" w:type="dxa"/>
            <w:vAlign w:val="center"/>
            <w:hideMark/>
          </w:tcPr>
          <w:p w14:paraId="790D70ED" w14:textId="77777777" w:rsidR="009C2034" w:rsidRPr="002828DF" w:rsidRDefault="009C2034" w:rsidP="002828DF">
            <w:pPr>
              <w:spacing w:after="0" w:line="276" w:lineRule="auto"/>
              <w:rPr>
                <w:sz w:val="20"/>
                <w:szCs w:val="20"/>
              </w:rPr>
            </w:pPr>
            <w:r w:rsidRPr="002828DF">
              <w:rPr>
                <w:sz w:val="20"/>
                <w:szCs w:val="20"/>
              </w:rPr>
              <w:t>Oral medications</w:t>
            </w:r>
          </w:p>
        </w:tc>
        <w:tc>
          <w:tcPr>
            <w:tcW w:w="4535" w:type="dxa"/>
            <w:vAlign w:val="center"/>
            <w:hideMark/>
          </w:tcPr>
          <w:p w14:paraId="13B22A7D" w14:textId="77777777" w:rsidR="009C2034" w:rsidRPr="002828DF" w:rsidRDefault="009C2034" w:rsidP="006D077F">
            <w:pPr>
              <w:spacing w:after="0" w:line="276" w:lineRule="auto"/>
              <w:jc w:val="right"/>
              <w:rPr>
                <w:sz w:val="20"/>
                <w:szCs w:val="20"/>
              </w:rPr>
            </w:pPr>
            <w:r w:rsidRPr="002828DF">
              <w:rPr>
                <w:sz w:val="20"/>
                <w:szCs w:val="20"/>
              </w:rPr>
              <w:t>1.2 (2.8)</w:t>
            </w:r>
          </w:p>
        </w:tc>
      </w:tr>
      <w:tr w:rsidR="009C2034" w:rsidRPr="002828DF" w14:paraId="6BADC74C" w14:textId="77777777" w:rsidTr="006D077F">
        <w:trPr>
          <w:trHeight w:val="255"/>
        </w:trPr>
        <w:tc>
          <w:tcPr>
            <w:tcW w:w="4535" w:type="dxa"/>
            <w:vAlign w:val="center"/>
            <w:hideMark/>
          </w:tcPr>
          <w:p w14:paraId="75C746A7" w14:textId="77777777" w:rsidR="009C2034" w:rsidRPr="002828DF" w:rsidRDefault="009C2034" w:rsidP="002828DF">
            <w:pPr>
              <w:spacing w:after="0" w:line="276" w:lineRule="auto"/>
              <w:rPr>
                <w:sz w:val="20"/>
                <w:szCs w:val="20"/>
              </w:rPr>
            </w:pPr>
            <w:r w:rsidRPr="002828DF">
              <w:rPr>
                <w:sz w:val="20"/>
                <w:szCs w:val="20"/>
              </w:rPr>
              <w:t>Injection medications</w:t>
            </w:r>
          </w:p>
        </w:tc>
        <w:tc>
          <w:tcPr>
            <w:tcW w:w="4535" w:type="dxa"/>
            <w:vAlign w:val="center"/>
            <w:hideMark/>
          </w:tcPr>
          <w:p w14:paraId="78EE5E8A" w14:textId="77777777" w:rsidR="009C2034" w:rsidRPr="002828DF" w:rsidRDefault="009C2034" w:rsidP="006D077F">
            <w:pPr>
              <w:spacing w:after="0" w:line="276" w:lineRule="auto"/>
              <w:jc w:val="right"/>
              <w:rPr>
                <w:sz w:val="20"/>
                <w:szCs w:val="20"/>
              </w:rPr>
            </w:pPr>
            <w:r w:rsidRPr="002828DF">
              <w:rPr>
                <w:sz w:val="20"/>
                <w:szCs w:val="20"/>
              </w:rPr>
              <w:t>20.0 (42.6)</w:t>
            </w:r>
          </w:p>
        </w:tc>
      </w:tr>
      <w:tr w:rsidR="009C2034" w:rsidRPr="002828DF" w14:paraId="79C257C2" w14:textId="77777777" w:rsidTr="006D077F">
        <w:trPr>
          <w:trHeight w:val="255"/>
        </w:trPr>
        <w:tc>
          <w:tcPr>
            <w:tcW w:w="4535" w:type="dxa"/>
            <w:vAlign w:val="center"/>
            <w:hideMark/>
          </w:tcPr>
          <w:p w14:paraId="04C38F7F" w14:textId="77777777" w:rsidR="009C2034" w:rsidRPr="002828DF" w:rsidRDefault="009C2034" w:rsidP="002828DF">
            <w:pPr>
              <w:spacing w:after="0" w:line="276" w:lineRule="auto"/>
              <w:rPr>
                <w:sz w:val="20"/>
                <w:szCs w:val="20"/>
              </w:rPr>
            </w:pPr>
            <w:r w:rsidRPr="002828DF">
              <w:rPr>
                <w:sz w:val="20"/>
                <w:szCs w:val="20"/>
              </w:rPr>
              <w:t>Diagnostic tests</w:t>
            </w:r>
          </w:p>
        </w:tc>
        <w:tc>
          <w:tcPr>
            <w:tcW w:w="4535" w:type="dxa"/>
            <w:vAlign w:val="center"/>
            <w:hideMark/>
          </w:tcPr>
          <w:p w14:paraId="5D64A95E" w14:textId="77777777" w:rsidR="009C2034" w:rsidRPr="002828DF" w:rsidRDefault="009C2034" w:rsidP="006D077F">
            <w:pPr>
              <w:spacing w:after="0" w:line="276" w:lineRule="auto"/>
              <w:jc w:val="right"/>
              <w:rPr>
                <w:sz w:val="20"/>
                <w:szCs w:val="20"/>
              </w:rPr>
            </w:pPr>
            <w:r w:rsidRPr="002828DF">
              <w:rPr>
                <w:sz w:val="20"/>
                <w:szCs w:val="20"/>
              </w:rPr>
              <w:t>11.9 (5.7)</w:t>
            </w:r>
          </w:p>
        </w:tc>
      </w:tr>
      <w:tr w:rsidR="009C2034" w:rsidRPr="002828DF" w14:paraId="6BF003EA" w14:textId="77777777" w:rsidTr="006D077F">
        <w:trPr>
          <w:trHeight w:val="255"/>
        </w:trPr>
        <w:tc>
          <w:tcPr>
            <w:tcW w:w="4535" w:type="dxa"/>
            <w:vAlign w:val="center"/>
            <w:hideMark/>
          </w:tcPr>
          <w:p w14:paraId="2FAD9ACC" w14:textId="77777777" w:rsidR="009C2034" w:rsidRPr="002828DF" w:rsidRDefault="009C2034" w:rsidP="002828DF">
            <w:pPr>
              <w:spacing w:after="0" w:line="276" w:lineRule="auto"/>
              <w:rPr>
                <w:sz w:val="20"/>
                <w:szCs w:val="20"/>
              </w:rPr>
            </w:pPr>
            <w:r w:rsidRPr="002828DF">
              <w:rPr>
                <w:sz w:val="20"/>
                <w:szCs w:val="20"/>
              </w:rPr>
              <w:t>Mean total costs</w:t>
            </w:r>
          </w:p>
        </w:tc>
        <w:tc>
          <w:tcPr>
            <w:tcW w:w="4535" w:type="dxa"/>
            <w:vAlign w:val="center"/>
            <w:hideMark/>
          </w:tcPr>
          <w:p w14:paraId="32185E8D" w14:textId="77777777" w:rsidR="009C2034" w:rsidRPr="002828DF" w:rsidRDefault="009C2034" w:rsidP="006D077F">
            <w:pPr>
              <w:spacing w:after="0" w:line="276" w:lineRule="auto"/>
              <w:jc w:val="right"/>
              <w:rPr>
                <w:sz w:val="20"/>
                <w:szCs w:val="20"/>
              </w:rPr>
            </w:pPr>
            <w:r w:rsidRPr="002828DF">
              <w:rPr>
                <w:sz w:val="20"/>
                <w:szCs w:val="20"/>
              </w:rPr>
              <w:t>746.1 (848.3)</w:t>
            </w:r>
          </w:p>
        </w:tc>
      </w:tr>
    </w:tbl>
    <w:p w14:paraId="20C853AF" w14:textId="5C8FF407" w:rsidR="00F2332C" w:rsidRPr="005B4836" w:rsidRDefault="005B4836" w:rsidP="00033C8E">
      <w:pPr>
        <w:pStyle w:val="BodyText"/>
        <w:rPr>
          <w:sz w:val="21"/>
        </w:rPr>
      </w:pPr>
      <w:r w:rsidRPr="005B4836">
        <w:t>Values in parenthesis are standard deviations. SSTIs, skin and soft tissue infections.</w:t>
      </w:r>
    </w:p>
    <w:sectPr w:rsidR="00F2332C" w:rsidRPr="005B4836" w:rsidSect="002A7307">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 Romani" w:date="2024-05-27T11:42:00Z" w:initials="LR">
    <w:p w14:paraId="53768C80" w14:textId="77777777" w:rsidR="008A5BB4" w:rsidRDefault="008A5BB4" w:rsidP="008A5BB4">
      <w:pPr>
        <w:pStyle w:val="CommentText"/>
      </w:pPr>
      <w:r>
        <w:rPr>
          <w:rStyle w:val="CommentReference"/>
        </w:rPr>
        <w:annotationRef/>
      </w:r>
      <w:r>
        <w:rPr>
          <w:lang w:val="en-AU"/>
        </w:rPr>
        <w:t>Is this because it is too hard to assume and calculate? Or different reason?</w:t>
      </w:r>
    </w:p>
  </w:comment>
  <w:comment w:id="10" w:author="Lucia Romani" w:date="2024-05-27T11:44:00Z" w:initials="LR">
    <w:p w14:paraId="67F34315" w14:textId="77777777" w:rsidR="008A5BB4" w:rsidRDefault="008A5BB4" w:rsidP="008A5BB4">
      <w:pPr>
        <w:pStyle w:val="CommentText"/>
      </w:pPr>
      <w:r>
        <w:rPr>
          <w:rStyle w:val="CommentReference"/>
        </w:rPr>
        <w:annotationRef/>
      </w:r>
      <w:r>
        <w:rPr>
          <w:lang w:val="en-AU"/>
        </w:rPr>
        <w:t>Is this standard methodology or we just did not collect this information?</w:t>
      </w:r>
    </w:p>
  </w:comment>
  <w:comment w:id="12" w:author="Lucia Romani" w:date="2024-05-27T11:55:00Z" w:initials="LR">
    <w:p w14:paraId="5520360A" w14:textId="77777777" w:rsidR="003F2B7F" w:rsidRDefault="003F2B7F" w:rsidP="003F2B7F">
      <w:pPr>
        <w:pStyle w:val="CommentText"/>
      </w:pPr>
      <w:r>
        <w:rPr>
          <w:rStyle w:val="CommentReference"/>
        </w:rPr>
        <w:annotationRef/>
      </w:r>
      <w:r>
        <w:rPr>
          <w:color w:val="0D0D0D"/>
          <w:highlight w:val="white"/>
        </w:rPr>
        <w:t>I didn’t find this sentence very clear. Consider rewriting to something like: “We assumed scabies to be an acute disease, so we only considered healthcare costs that occurred within one year, and therefore did not apply any discounting for future costs.</w:t>
      </w:r>
      <w:r>
        <w:t>”</w:t>
      </w:r>
    </w:p>
  </w:comment>
  <w:comment w:id="16" w:author="Lucia Romani" w:date="2024-05-27T12:00:00Z" w:initials="LR">
    <w:p w14:paraId="5B535E32" w14:textId="77777777" w:rsidR="003F2B7F" w:rsidRDefault="003F2B7F" w:rsidP="003F2B7F">
      <w:pPr>
        <w:pStyle w:val="CommentText"/>
      </w:pPr>
      <w:r>
        <w:rPr>
          <w:rStyle w:val="CommentReference"/>
        </w:rPr>
        <w:annotationRef/>
      </w:r>
      <w:r>
        <w:rPr>
          <w:lang w:val="en-AU"/>
        </w:rPr>
        <w:t>Or just n? Unless No. is used for health economics papers.</w:t>
      </w:r>
    </w:p>
  </w:comment>
  <w:comment w:id="30" w:author="Lucia Romani" w:date="2024-05-27T12:10:00Z" w:initials="LR">
    <w:p w14:paraId="7B5DF6B8" w14:textId="77777777" w:rsidR="00E21D03" w:rsidRDefault="00E21D03" w:rsidP="00E21D03">
      <w:pPr>
        <w:pStyle w:val="CommentText"/>
      </w:pPr>
      <w:r>
        <w:rPr>
          <w:rStyle w:val="CommentReference"/>
        </w:rPr>
        <w:annotationRef/>
      </w:r>
      <w:r>
        <w:rPr>
          <w:lang w:val="en-AU"/>
        </w:rPr>
        <w:t>The only percentahges not adding to 100 are the scabies related SSTI presentations by age group. They have all been rounded up in excess: ie. 34.04 (35%), 20.43 (21%), 44.23 (45%). I would change 35% to 34% as the most appropriate  and delete this comment.</w:t>
      </w:r>
    </w:p>
  </w:comment>
  <w:comment w:id="39" w:author="Lucia Romani" w:date="2024-05-27T12:38:00Z" w:initials="LR">
    <w:p w14:paraId="377607B1" w14:textId="77777777" w:rsidR="009922E9" w:rsidRDefault="009922E9" w:rsidP="009922E9">
      <w:pPr>
        <w:pStyle w:val="CommentText"/>
      </w:pPr>
      <w:r>
        <w:rPr>
          <w:rStyle w:val="CommentReference"/>
        </w:rPr>
        <w:annotationRef/>
      </w:r>
      <w:r>
        <w:rPr>
          <w:lang w:val="en-AU"/>
        </w:rPr>
        <w:t>Most of the manuscript utilises the American spelling (ie. analyzed vs analysed). Please edit this  for consistency or correct the previous spelling (Examples are recognized, categorized, standardized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68C80" w15:done="0"/>
  <w15:commentEx w15:paraId="67F34315" w15:done="0"/>
  <w15:commentEx w15:paraId="5520360A" w15:done="0"/>
  <w15:commentEx w15:paraId="5B535E32" w15:done="0"/>
  <w15:commentEx w15:paraId="7B5DF6B8" w15:done="0"/>
  <w15:commentEx w15:paraId="37760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E5B442" w16cex:dateUtc="2024-05-27T01:42:00Z"/>
  <w16cex:commentExtensible w16cex:durableId="21B76ACE" w16cex:dateUtc="2024-05-27T01:44:00Z"/>
  <w16cex:commentExtensible w16cex:durableId="6EAAD6B2" w16cex:dateUtc="2024-05-27T01:55:00Z"/>
  <w16cex:commentExtensible w16cex:durableId="535D26BC" w16cex:dateUtc="2024-05-27T02:00:00Z"/>
  <w16cex:commentExtensible w16cex:durableId="7547530D" w16cex:dateUtc="2024-05-27T02:10:00Z"/>
  <w16cex:commentExtensible w16cex:durableId="6E5D187B" w16cex:dateUtc="2024-05-27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68C80" w16cid:durableId="73E5B442"/>
  <w16cid:commentId w16cid:paraId="67F34315" w16cid:durableId="21B76ACE"/>
  <w16cid:commentId w16cid:paraId="5520360A" w16cid:durableId="6EAAD6B2"/>
  <w16cid:commentId w16cid:paraId="5B535E32" w16cid:durableId="535D26BC"/>
  <w16cid:commentId w16cid:paraId="7B5DF6B8" w16cid:durableId="7547530D"/>
  <w16cid:commentId w16cid:paraId="377607B1" w16cid:durableId="6E5D1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DFD0" w14:textId="77777777" w:rsidR="002E0FBF" w:rsidRDefault="002E0FBF">
      <w:pPr>
        <w:spacing w:after="0"/>
      </w:pPr>
      <w:r>
        <w:separator/>
      </w:r>
    </w:p>
  </w:endnote>
  <w:endnote w:type="continuationSeparator" w:id="0">
    <w:p w14:paraId="6EC8D006" w14:textId="77777777" w:rsidR="002E0FBF" w:rsidRDefault="002E0FBF">
      <w:pPr>
        <w:spacing w:after="0"/>
      </w:pPr>
      <w:r>
        <w:continuationSeparator/>
      </w:r>
    </w:p>
  </w:endnote>
  <w:endnote w:type="continuationNotice" w:id="1">
    <w:p w14:paraId="6CA41E0D" w14:textId="77777777" w:rsidR="002E0FBF" w:rsidRDefault="002E0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0803"/>
      <w:docPartObj>
        <w:docPartGallery w:val="Page Numbers (Bottom of Page)"/>
        <w:docPartUnique/>
      </w:docPartObj>
    </w:sdtPr>
    <w:sdtEndPr>
      <w:rPr>
        <w:rStyle w:val="PageNumber"/>
      </w:rPr>
    </w:sdtEndPr>
    <w:sdtContent>
      <w:p w14:paraId="4BE94595" w14:textId="673C76E5"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24C2">
          <w:rPr>
            <w:rStyle w:val="PageNumber"/>
            <w:noProof/>
          </w:rPr>
          <w:t>19</w:t>
        </w:r>
        <w:r>
          <w:rPr>
            <w:rStyle w:val="PageNumber"/>
          </w:rPr>
          <w:fldChar w:fldCharType="end"/>
        </w:r>
      </w:p>
    </w:sdtContent>
  </w:sdt>
  <w:p w14:paraId="10B4F5BC" w14:textId="77777777" w:rsidR="005F5C41" w:rsidRDefault="005F5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995176"/>
      <w:docPartObj>
        <w:docPartGallery w:val="Page Numbers (Bottom of Page)"/>
        <w:docPartUnique/>
      </w:docPartObj>
    </w:sdtPr>
    <w:sdtEndPr>
      <w:rPr>
        <w:rStyle w:val="PageNumber"/>
      </w:rPr>
    </w:sdtEndPr>
    <w:sdtContent>
      <w:p w14:paraId="79C9B3B1" w14:textId="074B99E4" w:rsidR="005F5C41" w:rsidRDefault="005F5C41" w:rsidP="002960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66655D" w14:textId="6F5F7090" w:rsidR="005F5C41" w:rsidRDefault="001F128B" w:rsidP="001F128B">
    <w:pPr>
      <w:pStyle w:val="Footer"/>
      <w:tabs>
        <w:tab w:val="clear" w:pos="9026"/>
        <w:tab w:val="left" w:pos="451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A33D" w14:textId="77777777" w:rsidR="002E0FBF" w:rsidRDefault="002E0FBF">
      <w:r>
        <w:separator/>
      </w:r>
    </w:p>
  </w:footnote>
  <w:footnote w:type="continuationSeparator" w:id="0">
    <w:p w14:paraId="6702606F" w14:textId="77777777" w:rsidR="002E0FBF" w:rsidRDefault="002E0FBF">
      <w:r>
        <w:continuationSeparator/>
      </w:r>
    </w:p>
  </w:footnote>
  <w:footnote w:type="continuationNotice" w:id="1">
    <w:p w14:paraId="1BC57131" w14:textId="77777777" w:rsidR="002E0FBF" w:rsidRDefault="002E0F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475110">
    <w:abstractNumId w:val="0"/>
  </w:num>
  <w:num w:numId="2" w16cid:durableId="9778016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 Romani">
    <w15:presenceInfo w15:providerId="AD" w15:userId="S::z3182083@ad.unsw.edu.au::afa19190-6477-4a38-86d8-794d23197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240&lt;/item&gt;&lt;item&gt;252&lt;/item&gt;&lt;item&gt;265&lt;/item&gt;&lt;item&gt;266&lt;/item&gt;&lt;item&gt;267&lt;/item&gt;&lt;item&gt;268&lt;/item&gt;&lt;item&gt;269&lt;/item&gt;&lt;item&gt;272&lt;/item&gt;&lt;item&gt;274&lt;/item&gt;&lt;item&gt;276&lt;/item&gt;&lt;item&gt;277&lt;/item&gt;&lt;item&gt;289&lt;/item&gt;&lt;item&gt;290&lt;/item&gt;&lt;item&gt;292&lt;/item&gt;&lt;item&gt;293&lt;/item&gt;&lt;item&gt;295&lt;/item&gt;&lt;item&gt;296&lt;/item&gt;&lt;item&gt;309&lt;/item&gt;&lt;item&gt;313&lt;/item&gt;&lt;item&gt;317&lt;/item&gt;&lt;item&gt;321&lt;/item&gt;&lt;item&gt;322&lt;/item&gt;&lt;item&gt;327&lt;/item&gt;&lt;item&gt;328&lt;/item&gt;&lt;item&gt;329&lt;/item&gt;&lt;item&gt;331&lt;/item&gt;&lt;item&gt;341&lt;/item&gt;&lt;item&gt;342&lt;/item&gt;&lt;item&gt;343&lt;/item&gt;&lt;item&gt;345&lt;/item&gt;&lt;item&gt;346&lt;/item&gt;&lt;item&gt;347&lt;/item&gt;&lt;/record-ids&gt;&lt;/item&gt;&lt;/Libraries&gt;"/>
    <w:docVar w:name="EN.UseJSCitationFormat" w:val="True"/>
  </w:docVars>
  <w:rsids>
    <w:rsidRoot w:val="00091886"/>
    <w:rsid w:val="000005BE"/>
    <w:rsid w:val="00000B7F"/>
    <w:rsid w:val="00002376"/>
    <w:rsid w:val="00002413"/>
    <w:rsid w:val="000024F4"/>
    <w:rsid w:val="00003300"/>
    <w:rsid w:val="000039A6"/>
    <w:rsid w:val="00005B4E"/>
    <w:rsid w:val="00005D5B"/>
    <w:rsid w:val="00006714"/>
    <w:rsid w:val="00006CAB"/>
    <w:rsid w:val="00007F23"/>
    <w:rsid w:val="00007FBD"/>
    <w:rsid w:val="00010D48"/>
    <w:rsid w:val="00011A8A"/>
    <w:rsid w:val="000129DB"/>
    <w:rsid w:val="000147AA"/>
    <w:rsid w:val="00014BF2"/>
    <w:rsid w:val="00015330"/>
    <w:rsid w:val="00016365"/>
    <w:rsid w:val="000166D7"/>
    <w:rsid w:val="00017614"/>
    <w:rsid w:val="000178F6"/>
    <w:rsid w:val="00017DBF"/>
    <w:rsid w:val="00020874"/>
    <w:rsid w:val="00021139"/>
    <w:rsid w:val="000211A6"/>
    <w:rsid w:val="00021CC9"/>
    <w:rsid w:val="00022632"/>
    <w:rsid w:val="000226FF"/>
    <w:rsid w:val="0002352A"/>
    <w:rsid w:val="0002442E"/>
    <w:rsid w:val="000244B7"/>
    <w:rsid w:val="000256EB"/>
    <w:rsid w:val="0002596E"/>
    <w:rsid w:val="00025BA0"/>
    <w:rsid w:val="00026169"/>
    <w:rsid w:val="00026A66"/>
    <w:rsid w:val="00026BCA"/>
    <w:rsid w:val="000279A0"/>
    <w:rsid w:val="0003174D"/>
    <w:rsid w:val="00031EC3"/>
    <w:rsid w:val="000324C2"/>
    <w:rsid w:val="00032528"/>
    <w:rsid w:val="00032ED7"/>
    <w:rsid w:val="00033C8E"/>
    <w:rsid w:val="00033E1D"/>
    <w:rsid w:val="00033E4F"/>
    <w:rsid w:val="00035C64"/>
    <w:rsid w:val="0003616A"/>
    <w:rsid w:val="00040025"/>
    <w:rsid w:val="00040AAB"/>
    <w:rsid w:val="00041468"/>
    <w:rsid w:val="0004146E"/>
    <w:rsid w:val="00041AA0"/>
    <w:rsid w:val="000420AC"/>
    <w:rsid w:val="00047274"/>
    <w:rsid w:val="000506D1"/>
    <w:rsid w:val="00050DF7"/>
    <w:rsid w:val="0005132F"/>
    <w:rsid w:val="00051426"/>
    <w:rsid w:val="000521FF"/>
    <w:rsid w:val="00053A3B"/>
    <w:rsid w:val="00055E17"/>
    <w:rsid w:val="0005635E"/>
    <w:rsid w:val="0005682E"/>
    <w:rsid w:val="000601CA"/>
    <w:rsid w:val="00060203"/>
    <w:rsid w:val="000602B2"/>
    <w:rsid w:val="00060E0D"/>
    <w:rsid w:val="00060FC5"/>
    <w:rsid w:val="000613DB"/>
    <w:rsid w:val="00061AE3"/>
    <w:rsid w:val="00063B69"/>
    <w:rsid w:val="0006441C"/>
    <w:rsid w:val="00064F87"/>
    <w:rsid w:val="000672AB"/>
    <w:rsid w:val="0006760F"/>
    <w:rsid w:val="00070DA2"/>
    <w:rsid w:val="0007163A"/>
    <w:rsid w:val="00072B8C"/>
    <w:rsid w:val="00072F89"/>
    <w:rsid w:val="00074C3B"/>
    <w:rsid w:val="00075A03"/>
    <w:rsid w:val="00075CAD"/>
    <w:rsid w:val="0008013A"/>
    <w:rsid w:val="000804D4"/>
    <w:rsid w:val="00081311"/>
    <w:rsid w:val="00082072"/>
    <w:rsid w:val="00082B54"/>
    <w:rsid w:val="00082C86"/>
    <w:rsid w:val="00083DEA"/>
    <w:rsid w:val="000851F4"/>
    <w:rsid w:val="000866C4"/>
    <w:rsid w:val="00086938"/>
    <w:rsid w:val="000876F5"/>
    <w:rsid w:val="00087B69"/>
    <w:rsid w:val="00087CA6"/>
    <w:rsid w:val="00091319"/>
    <w:rsid w:val="00091886"/>
    <w:rsid w:val="00092756"/>
    <w:rsid w:val="000929DE"/>
    <w:rsid w:val="00092F5F"/>
    <w:rsid w:val="00094490"/>
    <w:rsid w:val="0009560A"/>
    <w:rsid w:val="000958B1"/>
    <w:rsid w:val="00095F34"/>
    <w:rsid w:val="000960C9"/>
    <w:rsid w:val="00096212"/>
    <w:rsid w:val="000A109A"/>
    <w:rsid w:val="000A260B"/>
    <w:rsid w:val="000A2916"/>
    <w:rsid w:val="000A29D4"/>
    <w:rsid w:val="000A4C8C"/>
    <w:rsid w:val="000A643A"/>
    <w:rsid w:val="000A7221"/>
    <w:rsid w:val="000A7CC1"/>
    <w:rsid w:val="000A7EA0"/>
    <w:rsid w:val="000B0A09"/>
    <w:rsid w:val="000B0C4A"/>
    <w:rsid w:val="000B1716"/>
    <w:rsid w:val="000B2127"/>
    <w:rsid w:val="000B2C7D"/>
    <w:rsid w:val="000B3251"/>
    <w:rsid w:val="000B3949"/>
    <w:rsid w:val="000B3D9A"/>
    <w:rsid w:val="000B435A"/>
    <w:rsid w:val="000B4423"/>
    <w:rsid w:val="000B4A5A"/>
    <w:rsid w:val="000B5377"/>
    <w:rsid w:val="000B543C"/>
    <w:rsid w:val="000B5FAF"/>
    <w:rsid w:val="000C07F7"/>
    <w:rsid w:val="000C0D84"/>
    <w:rsid w:val="000C0F7C"/>
    <w:rsid w:val="000C2235"/>
    <w:rsid w:val="000C38D2"/>
    <w:rsid w:val="000C448A"/>
    <w:rsid w:val="000C4CC1"/>
    <w:rsid w:val="000C63DB"/>
    <w:rsid w:val="000C70D5"/>
    <w:rsid w:val="000D1678"/>
    <w:rsid w:val="000D427B"/>
    <w:rsid w:val="000D477A"/>
    <w:rsid w:val="000D4922"/>
    <w:rsid w:val="000D4CA8"/>
    <w:rsid w:val="000D4DB0"/>
    <w:rsid w:val="000D5145"/>
    <w:rsid w:val="000D5445"/>
    <w:rsid w:val="000D76F9"/>
    <w:rsid w:val="000E2179"/>
    <w:rsid w:val="000E248D"/>
    <w:rsid w:val="000E3AFD"/>
    <w:rsid w:val="000E4177"/>
    <w:rsid w:val="000E48D9"/>
    <w:rsid w:val="000E4D7B"/>
    <w:rsid w:val="000E5062"/>
    <w:rsid w:val="000E6FBA"/>
    <w:rsid w:val="000F0319"/>
    <w:rsid w:val="000F1206"/>
    <w:rsid w:val="000F1F03"/>
    <w:rsid w:val="000F22FB"/>
    <w:rsid w:val="000F2372"/>
    <w:rsid w:val="000F2D19"/>
    <w:rsid w:val="000F3FFD"/>
    <w:rsid w:val="000F57CA"/>
    <w:rsid w:val="000F5C74"/>
    <w:rsid w:val="000F718A"/>
    <w:rsid w:val="000F7BED"/>
    <w:rsid w:val="00100189"/>
    <w:rsid w:val="00100AB8"/>
    <w:rsid w:val="00103E75"/>
    <w:rsid w:val="001049D7"/>
    <w:rsid w:val="00105E83"/>
    <w:rsid w:val="00106504"/>
    <w:rsid w:val="001065F2"/>
    <w:rsid w:val="0010672F"/>
    <w:rsid w:val="00107593"/>
    <w:rsid w:val="00112770"/>
    <w:rsid w:val="00112896"/>
    <w:rsid w:val="00112D3D"/>
    <w:rsid w:val="001134BD"/>
    <w:rsid w:val="00114A2B"/>
    <w:rsid w:val="00114F35"/>
    <w:rsid w:val="00115726"/>
    <w:rsid w:val="0011589C"/>
    <w:rsid w:val="001164C7"/>
    <w:rsid w:val="001167CC"/>
    <w:rsid w:val="00122442"/>
    <w:rsid w:val="00122670"/>
    <w:rsid w:val="0012351C"/>
    <w:rsid w:val="0012757D"/>
    <w:rsid w:val="00127867"/>
    <w:rsid w:val="0013047F"/>
    <w:rsid w:val="00130B38"/>
    <w:rsid w:val="00130DCA"/>
    <w:rsid w:val="00132746"/>
    <w:rsid w:val="00132AB7"/>
    <w:rsid w:val="00132AE8"/>
    <w:rsid w:val="0013300A"/>
    <w:rsid w:val="00133195"/>
    <w:rsid w:val="00134420"/>
    <w:rsid w:val="0013530F"/>
    <w:rsid w:val="00136C6D"/>
    <w:rsid w:val="00140CE3"/>
    <w:rsid w:val="00140DDC"/>
    <w:rsid w:val="001415BB"/>
    <w:rsid w:val="00142C04"/>
    <w:rsid w:val="00144064"/>
    <w:rsid w:val="001448F4"/>
    <w:rsid w:val="00145ACF"/>
    <w:rsid w:val="001461BB"/>
    <w:rsid w:val="00146765"/>
    <w:rsid w:val="001469AF"/>
    <w:rsid w:val="00146ADB"/>
    <w:rsid w:val="00146E6B"/>
    <w:rsid w:val="0014705E"/>
    <w:rsid w:val="00147A44"/>
    <w:rsid w:val="00150075"/>
    <w:rsid w:val="00150BB2"/>
    <w:rsid w:val="00150EFB"/>
    <w:rsid w:val="001515EA"/>
    <w:rsid w:val="00151CF0"/>
    <w:rsid w:val="0015278D"/>
    <w:rsid w:val="00152E63"/>
    <w:rsid w:val="00152EC9"/>
    <w:rsid w:val="00152FE3"/>
    <w:rsid w:val="00153D69"/>
    <w:rsid w:val="00154A53"/>
    <w:rsid w:val="00156CF5"/>
    <w:rsid w:val="00157871"/>
    <w:rsid w:val="001622E9"/>
    <w:rsid w:val="0016287D"/>
    <w:rsid w:val="0016457D"/>
    <w:rsid w:val="00164937"/>
    <w:rsid w:val="001651E1"/>
    <w:rsid w:val="00165922"/>
    <w:rsid w:val="0016630A"/>
    <w:rsid w:val="00166486"/>
    <w:rsid w:val="00167B93"/>
    <w:rsid w:val="00170B67"/>
    <w:rsid w:val="001713A0"/>
    <w:rsid w:val="0017306C"/>
    <w:rsid w:val="001759D0"/>
    <w:rsid w:val="00176144"/>
    <w:rsid w:val="00177295"/>
    <w:rsid w:val="00180601"/>
    <w:rsid w:val="00180BAA"/>
    <w:rsid w:val="0018339A"/>
    <w:rsid w:val="00183C79"/>
    <w:rsid w:val="001845B5"/>
    <w:rsid w:val="00184725"/>
    <w:rsid w:val="00184EE5"/>
    <w:rsid w:val="00184F1E"/>
    <w:rsid w:val="00185F8E"/>
    <w:rsid w:val="0018668E"/>
    <w:rsid w:val="00187B41"/>
    <w:rsid w:val="001900DB"/>
    <w:rsid w:val="00190D79"/>
    <w:rsid w:val="00192766"/>
    <w:rsid w:val="0019284F"/>
    <w:rsid w:val="00192ED7"/>
    <w:rsid w:val="00193305"/>
    <w:rsid w:val="00194214"/>
    <w:rsid w:val="001A1D63"/>
    <w:rsid w:val="001A21EA"/>
    <w:rsid w:val="001A2A61"/>
    <w:rsid w:val="001A3214"/>
    <w:rsid w:val="001A398D"/>
    <w:rsid w:val="001A4116"/>
    <w:rsid w:val="001A4A53"/>
    <w:rsid w:val="001A5BFB"/>
    <w:rsid w:val="001A6112"/>
    <w:rsid w:val="001A6AE3"/>
    <w:rsid w:val="001A6DB1"/>
    <w:rsid w:val="001A75D0"/>
    <w:rsid w:val="001B1B43"/>
    <w:rsid w:val="001B44DE"/>
    <w:rsid w:val="001B45E1"/>
    <w:rsid w:val="001B5FFE"/>
    <w:rsid w:val="001C2E19"/>
    <w:rsid w:val="001C3F70"/>
    <w:rsid w:val="001C43D0"/>
    <w:rsid w:val="001C4554"/>
    <w:rsid w:val="001C6592"/>
    <w:rsid w:val="001C6F37"/>
    <w:rsid w:val="001C7463"/>
    <w:rsid w:val="001C7A60"/>
    <w:rsid w:val="001D04D7"/>
    <w:rsid w:val="001D141A"/>
    <w:rsid w:val="001D2671"/>
    <w:rsid w:val="001D442C"/>
    <w:rsid w:val="001D5378"/>
    <w:rsid w:val="001D59BB"/>
    <w:rsid w:val="001D5DD4"/>
    <w:rsid w:val="001D7702"/>
    <w:rsid w:val="001D7797"/>
    <w:rsid w:val="001E1FFE"/>
    <w:rsid w:val="001E2358"/>
    <w:rsid w:val="001E26FD"/>
    <w:rsid w:val="001E3523"/>
    <w:rsid w:val="001E42C6"/>
    <w:rsid w:val="001E4668"/>
    <w:rsid w:val="001E46A7"/>
    <w:rsid w:val="001E49F9"/>
    <w:rsid w:val="001E4CDE"/>
    <w:rsid w:val="001E4D69"/>
    <w:rsid w:val="001E56B3"/>
    <w:rsid w:val="001E74BE"/>
    <w:rsid w:val="001E7FC0"/>
    <w:rsid w:val="001F0A85"/>
    <w:rsid w:val="001F0C26"/>
    <w:rsid w:val="001F128B"/>
    <w:rsid w:val="001F18A3"/>
    <w:rsid w:val="001F1B76"/>
    <w:rsid w:val="001F201E"/>
    <w:rsid w:val="001F213C"/>
    <w:rsid w:val="001F2281"/>
    <w:rsid w:val="001F23F3"/>
    <w:rsid w:val="001F3842"/>
    <w:rsid w:val="001F440C"/>
    <w:rsid w:val="001F5AF9"/>
    <w:rsid w:val="001F5F02"/>
    <w:rsid w:val="001F68B2"/>
    <w:rsid w:val="001F6C3F"/>
    <w:rsid w:val="002001BA"/>
    <w:rsid w:val="002025ED"/>
    <w:rsid w:val="00203CDC"/>
    <w:rsid w:val="00204366"/>
    <w:rsid w:val="002049EF"/>
    <w:rsid w:val="00204CD8"/>
    <w:rsid w:val="002055ED"/>
    <w:rsid w:val="00205FE8"/>
    <w:rsid w:val="00206A18"/>
    <w:rsid w:val="00206CB4"/>
    <w:rsid w:val="00210696"/>
    <w:rsid w:val="00211115"/>
    <w:rsid w:val="00211723"/>
    <w:rsid w:val="0021182B"/>
    <w:rsid w:val="00211D25"/>
    <w:rsid w:val="00214921"/>
    <w:rsid w:val="0021578B"/>
    <w:rsid w:val="002165CD"/>
    <w:rsid w:val="00217459"/>
    <w:rsid w:val="00222AFF"/>
    <w:rsid w:val="00222D92"/>
    <w:rsid w:val="0022369C"/>
    <w:rsid w:val="00226748"/>
    <w:rsid w:val="00226BD0"/>
    <w:rsid w:val="00227233"/>
    <w:rsid w:val="002272C1"/>
    <w:rsid w:val="00227A87"/>
    <w:rsid w:val="00231379"/>
    <w:rsid w:val="002317C5"/>
    <w:rsid w:val="00231CF9"/>
    <w:rsid w:val="00234C6D"/>
    <w:rsid w:val="00234D22"/>
    <w:rsid w:val="00235F40"/>
    <w:rsid w:val="00236C37"/>
    <w:rsid w:val="00237A40"/>
    <w:rsid w:val="00237BB1"/>
    <w:rsid w:val="00241510"/>
    <w:rsid w:val="00241B43"/>
    <w:rsid w:val="00242022"/>
    <w:rsid w:val="00244F96"/>
    <w:rsid w:val="00244FC8"/>
    <w:rsid w:val="00245125"/>
    <w:rsid w:val="00245E24"/>
    <w:rsid w:val="002466AE"/>
    <w:rsid w:val="00246F26"/>
    <w:rsid w:val="00247E9A"/>
    <w:rsid w:val="0025094D"/>
    <w:rsid w:val="0025337C"/>
    <w:rsid w:val="002536D8"/>
    <w:rsid w:val="00254100"/>
    <w:rsid w:val="0025411A"/>
    <w:rsid w:val="00254277"/>
    <w:rsid w:val="00254381"/>
    <w:rsid w:val="00255418"/>
    <w:rsid w:val="0025542E"/>
    <w:rsid w:val="0025552B"/>
    <w:rsid w:val="00255E4E"/>
    <w:rsid w:val="00256601"/>
    <w:rsid w:val="00257526"/>
    <w:rsid w:val="00257777"/>
    <w:rsid w:val="002615DB"/>
    <w:rsid w:val="002624C5"/>
    <w:rsid w:val="00262823"/>
    <w:rsid w:val="00263A06"/>
    <w:rsid w:val="00263EEA"/>
    <w:rsid w:val="00264633"/>
    <w:rsid w:val="00264AE1"/>
    <w:rsid w:val="00265165"/>
    <w:rsid w:val="0026795C"/>
    <w:rsid w:val="00267E67"/>
    <w:rsid w:val="00270E00"/>
    <w:rsid w:val="00272856"/>
    <w:rsid w:val="00274329"/>
    <w:rsid w:val="00274FF3"/>
    <w:rsid w:val="00276AFB"/>
    <w:rsid w:val="00276DA7"/>
    <w:rsid w:val="00277556"/>
    <w:rsid w:val="00280355"/>
    <w:rsid w:val="00282028"/>
    <w:rsid w:val="002828DF"/>
    <w:rsid w:val="00282CAE"/>
    <w:rsid w:val="00283261"/>
    <w:rsid w:val="00284C04"/>
    <w:rsid w:val="0028527C"/>
    <w:rsid w:val="00285DA9"/>
    <w:rsid w:val="0028613F"/>
    <w:rsid w:val="002877F7"/>
    <w:rsid w:val="00287E2D"/>
    <w:rsid w:val="002914B6"/>
    <w:rsid w:val="00291544"/>
    <w:rsid w:val="002935C0"/>
    <w:rsid w:val="002939B9"/>
    <w:rsid w:val="00293C6C"/>
    <w:rsid w:val="002948D5"/>
    <w:rsid w:val="00294CC5"/>
    <w:rsid w:val="0029605C"/>
    <w:rsid w:val="00296C57"/>
    <w:rsid w:val="00297A82"/>
    <w:rsid w:val="00297F8C"/>
    <w:rsid w:val="002A0014"/>
    <w:rsid w:val="002A124C"/>
    <w:rsid w:val="002A16E5"/>
    <w:rsid w:val="002A31DB"/>
    <w:rsid w:val="002A37E6"/>
    <w:rsid w:val="002A41E3"/>
    <w:rsid w:val="002A4DDC"/>
    <w:rsid w:val="002A5682"/>
    <w:rsid w:val="002A5D3F"/>
    <w:rsid w:val="002A60EF"/>
    <w:rsid w:val="002A6D44"/>
    <w:rsid w:val="002A6F59"/>
    <w:rsid w:val="002A7307"/>
    <w:rsid w:val="002A754D"/>
    <w:rsid w:val="002B05DD"/>
    <w:rsid w:val="002B2131"/>
    <w:rsid w:val="002B310F"/>
    <w:rsid w:val="002B3974"/>
    <w:rsid w:val="002B4563"/>
    <w:rsid w:val="002B6FF5"/>
    <w:rsid w:val="002C032E"/>
    <w:rsid w:val="002C1EE3"/>
    <w:rsid w:val="002C21FA"/>
    <w:rsid w:val="002C3422"/>
    <w:rsid w:val="002C3CC9"/>
    <w:rsid w:val="002C5128"/>
    <w:rsid w:val="002C5289"/>
    <w:rsid w:val="002C5321"/>
    <w:rsid w:val="002C62CC"/>
    <w:rsid w:val="002C770C"/>
    <w:rsid w:val="002C7EC1"/>
    <w:rsid w:val="002D0EA9"/>
    <w:rsid w:val="002D16D3"/>
    <w:rsid w:val="002D1F12"/>
    <w:rsid w:val="002D2737"/>
    <w:rsid w:val="002D2F05"/>
    <w:rsid w:val="002D4D03"/>
    <w:rsid w:val="002D6CF2"/>
    <w:rsid w:val="002E0585"/>
    <w:rsid w:val="002E080C"/>
    <w:rsid w:val="002E0FBF"/>
    <w:rsid w:val="002E17E0"/>
    <w:rsid w:val="002E296F"/>
    <w:rsid w:val="002E34FB"/>
    <w:rsid w:val="002E489B"/>
    <w:rsid w:val="002E7421"/>
    <w:rsid w:val="002E75B3"/>
    <w:rsid w:val="002E7975"/>
    <w:rsid w:val="002F0483"/>
    <w:rsid w:val="002F112C"/>
    <w:rsid w:val="002F1E79"/>
    <w:rsid w:val="002F2083"/>
    <w:rsid w:val="002F21DA"/>
    <w:rsid w:val="002F22BD"/>
    <w:rsid w:val="002F2AF4"/>
    <w:rsid w:val="002F34FF"/>
    <w:rsid w:val="002F3785"/>
    <w:rsid w:val="002F39F2"/>
    <w:rsid w:val="002F5289"/>
    <w:rsid w:val="002F7291"/>
    <w:rsid w:val="003008FA"/>
    <w:rsid w:val="00300BD0"/>
    <w:rsid w:val="00300D3A"/>
    <w:rsid w:val="00300D8D"/>
    <w:rsid w:val="00301ED3"/>
    <w:rsid w:val="003029AB"/>
    <w:rsid w:val="00303508"/>
    <w:rsid w:val="00303857"/>
    <w:rsid w:val="003045EA"/>
    <w:rsid w:val="00304AB4"/>
    <w:rsid w:val="00304BDB"/>
    <w:rsid w:val="00305D03"/>
    <w:rsid w:val="0030600A"/>
    <w:rsid w:val="003108F2"/>
    <w:rsid w:val="00310A2F"/>
    <w:rsid w:val="00310A6E"/>
    <w:rsid w:val="00312432"/>
    <w:rsid w:val="0031272A"/>
    <w:rsid w:val="00313771"/>
    <w:rsid w:val="0031382F"/>
    <w:rsid w:val="00313979"/>
    <w:rsid w:val="00313A41"/>
    <w:rsid w:val="00314790"/>
    <w:rsid w:val="0031580A"/>
    <w:rsid w:val="00317020"/>
    <w:rsid w:val="0032009D"/>
    <w:rsid w:val="00320398"/>
    <w:rsid w:val="0032109E"/>
    <w:rsid w:val="0032123B"/>
    <w:rsid w:val="00321E7E"/>
    <w:rsid w:val="00324790"/>
    <w:rsid w:val="00325739"/>
    <w:rsid w:val="00327D6B"/>
    <w:rsid w:val="00327EC0"/>
    <w:rsid w:val="003313EC"/>
    <w:rsid w:val="0033164E"/>
    <w:rsid w:val="00331907"/>
    <w:rsid w:val="00331B4C"/>
    <w:rsid w:val="00332CAC"/>
    <w:rsid w:val="003339FA"/>
    <w:rsid w:val="003344B2"/>
    <w:rsid w:val="003355B5"/>
    <w:rsid w:val="00337B52"/>
    <w:rsid w:val="00340E0B"/>
    <w:rsid w:val="00340F82"/>
    <w:rsid w:val="00341120"/>
    <w:rsid w:val="00343A4A"/>
    <w:rsid w:val="00344D60"/>
    <w:rsid w:val="00345466"/>
    <w:rsid w:val="003456B5"/>
    <w:rsid w:val="00346A0B"/>
    <w:rsid w:val="003474AA"/>
    <w:rsid w:val="003476CF"/>
    <w:rsid w:val="00350A22"/>
    <w:rsid w:val="00350EF5"/>
    <w:rsid w:val="00351755"/>
    <w:rsid w:val="00353BBA"/>
    <w:rsid w:val="00354EEE"/>
    <w:rsid w:val="00355A38"/>
    <w:rsid w:val="00356372"/>
    <w:rsid w:val="00356AB5"/>
    <w:rsid w:val="003579BD"/>
    <w:rsid w:val="00360B0F"/>
    <w:rsid w:val="003623AB"/>
    <w:rsid w:val="00362695"/>
    <w:rsid w:val="00364C79"/>
    <w:rsid w:val="00364F3D"/>
    <w:rsid w:val="003670A5"/>
    <w:rsid w:val="00367B16"/>
    <w:rsid w:val="00371254"/>
    <w:rsid w:val="003726E5"/>
    <w:rsid w:val="0037387F"/>
    <w:rsid w:val="00373D40"/>
    <w:rsid w:val="00374411"/>
    <w:rsid w:val="00374468"/>
    <w:rsid w:val="003747A2"/>
    <w:rsid w:val="00376819"/>
    <w:rsid w:val="00377715"/>
    <w:rsid w:val="0037791C"/>
    <w:rsid w:val="00380218"/>
    <w:rsid w:val="003808E4"/>
    <w:rsid w:val="00380DE6"/>
    <w:rsid w:val="0038378C"/>
    <w:rsid w:val="00383D52"/>
    <w:rsid w:val="003874AE"/>
    <w:rsid w:val="00387CBD"/>
    <w:rsid w:val="00390E76"/>
    <w:rsid w:val="0039220B"/>
    <w:rsid w:val="00392418"/>
    <w:rsid w:val="0039328F"/>
    <w:rsid w:val="00394083"/>
    <w:rsid w:val="0039439A"/>
    <w:rsid w:val="003947D5"/>
    <w:rsid w:val="003A18F5"/>
    <w:rsid w:val="003A2C3F"/>
    <w:rsid w:val="003A33D2"/>
    <w:rsid w:val="003A4E07"/>
    <w:rsid w:val="003A50E7"/>
    <w:rsid w:val="003A579A"/>
    <w:rsid w:val="003A5A03"/>
    <w:rsid w:val="003A7E9B"/>
    <w:rsid w:val="003B26C8"/>
    <w:rsid w:val="003B2984"/>
    <w:rsid w:val="003B2992"/>
    <w:rsid w:val="003B4192"/>
    <w:rsid w:val="003B4506"/>
    <w:rsid w:val="003B571D"/>
    <w:rsid w:val="003B5889"/>
    <w:rsid w:val="003B61D9"/>
    <w:rsid w:val="003B79F8"/>
    <w:rsid w:val="003C00C8"/>
    <w:rsid w:val="003C1BEC"/>
    <w:rsid w:val="003C20A5"/>
    <w:rsid w:val="003C26D3"/>
    <w:rsid w:val="003C2EEC"/>
    <w:rsid w:val="003C46EA"/>
    <w:rsid w:val="003C4EEF"/>
    <w:rsid w:val="003C529B"/>
    <w:rsid w:val="003C542D"/>
    <w:rsid w:val="003C6876"/>
    <w:rsid w:val="003C6E08"/>
    <w:rsid w:val="003C6F08"/>
    <w:rsid w:val="003C6FCF"/>
    <w:rsid w:val="003C76CF"/>
    <w:rsid w:val="003C7B1E"/>
    <w:rsid w:val="003C7D7F"/>
    <w:rsid w:val="003D1793"/>
    <w:rsid w:val="003D2F90"/>
    <w:rsid w:val="003D3106"/>
    <w:rsid w:val="003D34FA"/>
    <w:rsid w:val="003D3607"/>
    <w:rsid w:val="003D3ABF"/>
    <w:rsid w:val="003D41DE"/>
    <w:rsid w:val="003D41DF"/>
    <w:rsid w:val="003D4985"/>
    <w:rsid w:val="003D4C85"/>
    <w:rsid w:val="003D4FF5"/>
    <w:rsid w:val="003D6840"/>
    <w:rsid w:val="003D709A"/>
    <w:rsid w:val="003D72B8"/>
    <w:rsid w:val="003D7381"/>
    <w:rsid w:val="003E1B8F"/>
    <w:rsid w:val="003E2689"/>
    <w:rsid w:val="003E347E"/>
    <w:rsid w:val="003E3616"/>
    <w:rsid w:val="003E5563"/>
    <w:rsid w:val="003E5D67"/>
    <w:rsid w:val="003E6267"/>
    <w:rsid w:val="003E68A0"/>
    <w:rsid w:val="003E79AD"/>
    <w:rsid w:val="003E7A0B"/>
    <w:rsid w:val="003F1192"/>
    <w:rsid w:val="003F1B65"/>
    <w:rsid w:val="003F2B7F"/>
    <w:rsid w:val="003F4F0B"/>
    <w:rsid w:val="003F5137"/>
    <w:rsid w:val="003F5366"/>
    <w:rsid w:val="003F6A08"/>
    <w:rsid w:val="003F6EAD"/>
    <w:rsid w:val="003F7831"/>
    <w:rsid w:val="003F7A99"/>
    <w:rsid w:val="003F7D1A"/>
    <w:rsid w:val="004000F7"/>
    <w:rsid w:val="004005B9"/>
    <w:rsid w:val="0040073E"/>
    <w:rsid w:val="00400932"/>
    <w:rsid w:val="0040093C"/>
    <w:rsid w:val="00400F53"/>
    <w:rsid w:val="0040164B"/>
    <w:rsid w:val="00401AB5"/>
    <w:rsid w:val="0040253A"/>
    <w:rsid w:val="00403973"/>
    <w:rsid w:val="00404D3C"/>
    <w:rsid w:val="00405FB5"/>
    <w:rsid w:val="00406D24"/>
    <w:rsid w:val="00407335"/>
    <w:rsid w:val="004117EE"/>
    <w:rsid w:val="004139C1"/>
    <w:rsid w:val="00413CD6"/>
    <w:rsid w:val="0041527C"/>
    <w:rsid w:val="00415934"/>
    <w:rsid w:val="0041622F"/>
    <w:rsid w:val="00421471"/>
    <w:rsid w:val="004233E5"/>
    <w:rsid w:val="00424051"/>
    <w:rsid w:val="00426939"/>
    <w:rsid w:val="00426EA4"/>
    <w:rsid w:val="00427800"/>
    <w:rsid w:val="004301F3"/>
    <w:rsid w:val="00430E63"/>
    <w:rsid w:val="00431D3E"/>
    <w:rsid w:val="00432368"/>
    <w:rsid w:val="00432C91"/>
    <w:rsid w:val="0043430F"/>
    <w:rsid w:val="004346C2"/>
    <w:rsid w:val="004353E9"/>
    <w:rsid w:val="004361B3"/>
    <w:rsid w:val="004361C3"/>
    <w:rsid w:val="00444030"/>
    <w:rsid w:val="00444A60"/>
    <w:rsid w:val="004451AD"/>
    <w:rsid w:val="00445B57"/>
    <w:rsid w:val="004460E8"/>
    <w:rsid w:val="004472F1"/>
    <w:rsid w:val="00447A9B"/>
    <w:rsid w:val="0045006A"/>
    <w:rsid w:val="004503A7"/>
    <w:rsid w:val="00450BC8"/>
    <w:rsid w:val="00450E13"/>
    <w:rsid w:val="004517CF"/>
    <w:rsid w:val="00452629"/>
    <w:rsid w:val="00452808"/>
    <w:rsid w:val="0045414A"/>
    <w:rsid w:val="00454963"/>
    <w:rsid w:val="00455FE7"/>
    <w:rsid w:val="00460889"/>
    <w:rsid w:val="00460F66"/>
    <w:rsid w:val="00461060"/>
    <w:rsid w:val="0046223F"/>
    <w:rsid w:val="004628E5"/>
    <w:rsid w:val="0046312B"/>
    <w:rsid w:val="00463BAC"/>
    <w:rsid w:val="004641E3"/>
    <w:rsid w:val="004641F1"/>
    <w:rsid w:val="0046482D"/>
    <w:rsid w:val="0046491F"/>
    <w:rsid w:val="00465354"/>
    <w:rsid w:val="004658E1"/>
    <w:rsid w:val="0046597E"/>
    <w:rsid w:val="004666FE"/>
    <w:rsid w:val="004667B3"/>
    <w:rsid w:val="00466CCE"/>
    <w:rsid w:val="004671BB"/>
    <w:rsid w:val="00470B88"/>
    <w:rsid w:val="00471E2B"/>
    <w:rsid w:val="00472103"/>
    <w:rsid w:val="00473718"/>
    <w:rsid w:val="0047586E"/>
    <w:rsid w:val="00480144"/>
    <w:rsid w:val="00480530"/>
    <w:rsid w:val="00482208"/>
    <w:rsid w:val="00482656"/>
    <w:rsid w:val="00482B24"/>
    <w:rsid w:val="00482C3B"/>
    <w:rsid w:val="00483FC5"/>
    <w:rsid w:val="004849EF"/>
    <w:rsid w:val="00485963"/>
    <w:rsid w:val="00486070"/>
    <w:rsid w:val="004867D5"/>
    <w:rsid w:val="00490645"/>
    <w:rsid w:val="00490B73"/>
    <w:rsid w:val="0049274E"/>
    <w:rsid w:val="00492C51"/>
    <w:rsid w:val="004944E1"/>
    <w:rsid w:val="00495F1F"/>
    <w:rsid w:val="00497251"/>
    <w:rsid w:val="00497FBA"/>
    <w:rsid w:val="004A13AF"/>
    <w:rsid w:val="004A17DA"/>
    <w:rsid w:val="004A3F12"/>
    <w:rsid w:val="004A4ADF"/>
    <w:rsid w:val="004A4D0D"/>
    <w:rsid w:val="004A6AB6"/>
    <w:rsid w:val="004A7FE1"/>
    <w:rsid w:val="004B0B14"/>
    <w:rsid w:val="004B166B"/>
    <w:rsid w:val="004B170E"/>
    <w:rsid w:val="004B254C"/>
    <w:rsid w:val="004B2A71"/>
    <w:rsid w:val="004B352D"/>
    <w:rsid w:val="004B3DC3"/>
    <w:rsid w:val="004B454D"/>
    <w:rsid w:val="004B4555"/>
    <w:rsid w:val="004C04CD"/>
    <w:rsid w:val="004C26AA"/>
    <w:rsid w:val="004C2DD1"/>
    <w:rsid w:val="004C324B"/>
    <w:rsid w:val="004C3B69"/>
    <w:rsid w:val="004C454E"/>
    <w:rsid w:val="004C52DB"/>
    <w:rsid w:val="004C5EFA"/>
    <w:rsid w:val="004D0454"/>
    <w:rsid w:val="004D0B3C"/>
    <w:rsid w:val="004D19FA"/>
    <w:rsid w:val="004D2AF2"/>
    <w:rsid w:val="004D359D"/>
    <w:rsid w:val="004D3825"/>
    <w:rsid w:val="004D6DD8"/>
    <w:rsid w:val="004D750B"/>
    <w:rsid w:val="004D79E5"/>
    <w:rsid w:val="004D7A4D"/>
    <w:rsid w:val="004E03BD"/>
    <w:rsid w:val="004E1846"/>
    <w:rsid w:val="004E1B47"/>
    <w:rsid w:val="004E1B84"/>
    <w:rsid w:val="004E1C85"/>
    <w:rsid w:val="004E2EDA"/>
    <w:rsid w:val="004E38AB"/>
    <w:rsid w:val="004E4149"/>
    <w:rsid w:val="004E4729"/>
    <w:rsid w:val="004E529D"/>
    <w:rsid w:val="004E5BF5"/>
    <w:rsid w:val="004E600E"/>
    <w:rsid w:val="004E60BB"/>
    <w:rsid w:val="004E7146"/>
    <w:rsid w:val="004F0191"/>
    <w:rsid w:val="004F022A"/>
    <w:rsid w:val="004F10C8"/>
    <w:rsid w:val="004F12AD"/>
    <w:rsid w:val="004F14C4"/>
    <w:rsid w:val="004F36BC"/>
    <w:rsid w:val="004F3A3F"/>
    <w:rsid w:val="004F3D82"/>
    <w:rsid w:val="004F4177"/>
    <w:rsid w:val="004F43AF"/>
    <w:rsid w:val="004F4D80"/>
    <w:rsid w:val="004F5D0C"/>
    <w:rsid w:val="004F5D9F"/>
    <w:rsid w:val="004F6187"/>
    <w:rsid w:val="004F72AA"/>
    <w:rsid w:val="004F7EE3"/>
    <w:rsid w:val="004F7F05"/>
    <w:rsid w:val="005012D5"/>
    <w:rsid w:val="00504A96"/>
    <w:rsid w:val="0050510E"/>
    <w:rsid w:val="005052BB"/>
    <w:rsid w:val="00506304"/>
    <w:rsid w:val="00506547"/>
    <w:rsid w:val="00506E92"/>
    <w:rsid w:val="00510B8F"/>
    <w:rsid w:val="005114B9"/>
    <w:rsid w:val="0051446B"/>
    <w:rsid w:val="0051505C"/>
    <w:rsid w:val="00515BE0"/>
    <w:rsid w:val="00515D77"/>
    <w:rsid w:val="005162F1"/>
    <w:rsid w:val="005165FF"/>
    <w:rsid w:val="00516F33"/>
    <w:rsid w:val="00516FD7"/>
    <w:rsid w:val="00517917"/>
    <w:rsid w:val="00517ACF"/>
    <w:rsid w:val="005200CF"/>
    <w:rsid w:val="00521242"/>
    <w:rsid w:val="00521605"/>
    <w:rsid w:val="00521A81"/>
    <w:rsid w:val="00522B3D"/>
    <w:rsid w:val="00523C9E"/>
    <w:rsid w:val="00525FC9"/>
    <w:rsid w:val="00526F05"/>
    <w:rsid w:val="00527E09"/>
    <w:rsid w:val="005305BD"/>
    <w:rsid w:val="00530EA2"/>
    <w:rsid w:val="005313B5"/>
    <w:rsid w:val="005316AD"/>
    <w:rsid w:val="00531C63"/>
    <w:rsid w:val="00533066"/>
    <w:rsid w:val="00537F5D"/>
    <w:rsid w:val="00541019"/>
    <w:rsid w:val="00541A7E"/>
    <w:rsid w:val="00541ACA"/>
    <w:rsid w:val="005426AA"/>
    <w:rsid w:val="0054364E"/>
    <w:rsid w:val="005442F2"/>
    <w:rsid w:val="0054614B"/>
    <w:rsid w:val="0054742D"/>
    <w:rsid w:val="00547EFE"/>
    <w:rsid w:val="0055029C"/>
    <w:rsid w:val="0055284D"/>
    <w:rsid w:val="005535E0"/>
    <w:rsid w:val="0055375C"/>
    <w:rsid w:val="00553D97"/>
    <w:rsid w:val="00553EEC"/>
    <w:rsid w:val="005559B0"/>
    <w:rsid w:val="00555DA7"/>
    <w:rsid w:val="00557463"/>
    <w:rsid w:val="005603E7"/>
    <w:rsid w:val="005607E4"/>
    <w:rsid w:val="00561404"/>
    <w:rsid w:val="00563500"/>
    <w:rsid w:val="005642BA"/>
    <w:rsid w:val="0056455F"/>
    <w:rsid w:val="005654A6"/>
    <w:rsid w:val="005660EB"/>
    <w:rsid w:val="005662DD"/>
    <w:rsid w:val="00567947"/>
    <w:rsid w:val="00567DA7"/>
    <w:rsid w:val="00567E83"/>
    <w:rsid w:val="00567F26"/>
    <w:rsid w:val="00572004"/>
    <w:rsid w:val="005722A1"/>
    <w:rsid w:val="0057308D"/>
    <w:rsid w:val="00573E0A"/>
    <w:rsid w:val="00573EA1"/>
    <w:rsid w:val="00574F42"/>
    <w:rsid w:val="00576BFD"/>
    <w:rsid w:val="00577AF7"/>
    <w:rsid w:val="00577B09"/>
    <w:rsid w:val="00577ED6"/>
    <w:rsid w:val="005802B0"/>
    <w:rsid w:val="005808A1"/>
    <w:rsid w:val="00581639"/>
    <w:rsid w:val="00581CC2"/>
    <w:rsid w:val="00582D7E"/>
    <w:rsid w:val="00583104"/>
    <w:rsid w:val="00583354"/>
    <w:rsid w:val="00584976"/>
    <w:rsid w:val="00584A07"/>
    <w:rsid w:val="00586835"/>
    <w:rsid w:val="00587178"/>
    <w:rsid w:val="00587655"/>
    <w:rsid w:val="00590549"/>
    <w:rsid w:val="00591313"/>
    <w:rsid w:val="00592916"/>
    <w:rsid w:val="00593DB6"/>
    <w:rsid w:val="00595A99"/>
    <w:rsid w:val="00595B1D"/>
    <w:rsid w:val="00595E2B"/>
    <w:rsid w:val="005973A0"/>
    <w:rsid w:val="00597721"/>
    <w:rsid w:val="005A05CB"/>
    <w:rsid w:val="005A064F"/>
    <w:rsid w:val="005A0B87"/>
    <w:rsid w:val="005A0E3C"/>
    <w:rsid w:val="005A18E9"/>
    <w:rsid w:val="005A1E45"/>
    <w:rsid w:val="005A3FB8"/>
    <w:rsid w:val="005A431F"/>
    <w:rsid w:val="005A4FDA"/>
    <w:rsid w:val="005A5090"/>
    <w:rsid w:val="005A5568"/>
    <w:rsid w:val="005A5F4B"/>
    <w:rsid w:val="005A6FFA"/>
    <w:rsid w:val="005A78BC"/>
    <w:rsid w:val="005B031A"/>
    <w:rsid w:val="005B062F"/>
    <w:rsid w:val="005B0E1F"/>
    <w:rsid w:val="005B2417"/>
    <w:rsid w:val="005B2CB2"/>
    <w:rsid w:val="005B2D4A"/>
    <w:rsid w:val="005B3F30"/>
    <w:rsid w:val="005B43D0"/>
    <w:rsid w:val="005B4836"/>
    <w:rsid w:val="005B745E"/>
    <w:rsid w:val="005B7D52"/>
    <w:rsid w:val="005C1068"/>
    <w:rsid w:val="005C131C"/>
    <w:rsid w:val="005C18AC"/>
    <w:rsid w:val="005C2696"/>
    <w:rsid w:val="005C63AF"/>
    <w:rsid w:val="005C665B"/>
    <w:rsid w:val="005C723F"/>
    <w:rsid w:val="005D14C6"/>
    <w:rsid w:val="005D21D6"/>
    <w:rsid w:val="005D2CAD"/>
    <w:rsid w:val="005D2FE9"/>
    <w:rsid w:val="005D3554"/>
    <w:rsid w:val="005D4C58"/>
    <w:rsid w:val="005D57C5"/>
    <w:rsid w:val="005D607D"/>
    <w:rsid w:val="005D60FB"/>
    <w:rsid w:val="005D646E"/>
    <w:rsid w:val="005D7E90"/>
    <w:rsid w:val="005D7FF2"/>
    <w:rsid w:val="005E01FF"/>
    <w:rsid w:val="005E61AB"/>
    <w:rsid w:val="005E6834"/>
    <w:rsid w:val="005E7183"/>
    <w:rsid w:val="005E733A"/>
    <w:rsid w:val="005E7A4F"/>
    <w:rsid w:val="005E7B2A"/>
    <w:rsid w:val="005F00A8"/>
    <w:rsid w:val="005F00CB"/>
    <w:rsid w:val="005F01BC"/>
    <w:rsid w:val="005F181C"/>
    <w:rsid w:val="005F1D03"/>
    <w:rsid w:val="005F2243"/>
    <w:rsid w:val="005F2249"/>
    <w:rsid w:val="005F2C04"/>
    <w:rsid w:val="005F3743"/>
    <w:rsid w:val="005F4FD8"/>
    <w:rsid w:val="005F5B13"/>
    <w:rsid w:val="005F5C41"/>
    <w:rsid w:val="005F690D"/>
    <w:rsid w:val="005F7A82"/>
    <w:rsid w:val="00600064"/>
    <w:rsid w:val="0060142B"/>
    <w:rsid w:val="006016C2"/>
    <w:rsid w:val="0060371F"/>
    <w:rsid w:val="00604620"/>
    <w:rsid w:val="0060527C"/>
    <w:rsid w:val="00610E22"/>
    <w:rsid w:val="0061173B"/>
    <w:rsid w:val="00613988"/>
    <w:rsid w:val="00613DE1"/>
    <w:rsid w:val="0061429F"/>
    <w:rsid w:val="00614C68"/>
    <w:rsid w:val="00614D52"/>
    <w:rsid w:val="006153CF"/>
    <w:rsid w:val="00615E1A"/>
    <w:rsid w:val="0061619A"/>
    <w:rsid w:val="00616A43"/>
    <w:rsid w:val="00616F62"/>
    <w:rsid w:val="00623487"/>
    <w:rsid w:val="006234C7"/>
    <w:rsid w:val="00624489"/>
    <w:rsid w:val="006256DC"/>
    <w:rsid w:val="006259AF"/>
    <w:rsid w:val="00626421"/>
    <w:rsid w:val="00627D4D"/>
    <w:rsid w:val="0063104C"/>
    <w:rsid w:val="0063330B"/>
    <w:rsid w:val="00633A7E"/>
    <w:rsid w:val="00636C57"/>
    <w:rsid w:val="00637048"/>
    <w:rsid w:val="00640E62"/>
    <w:rsid w:val="00640FBC"/>
    <w:rsid w:val="00641745"/>
    <w:rsid w:val="00643C37"/>
    <w:rsid w:val="00644538"/>
    <w:rsid w:val="006450A7"/>
    <w:rsid w:val="0064591E"/>
    <w:rsid w:val="00646992"/>
    <w:rsid w:val="00650069"/>
    <w:rsid w:val="006502CD"/>
    <w:rsid w:val="00650622"/>
    <w:rsid w:val="00651A06"/>
    <w:rsid w:val="00652BD8"/>
    <w:rsid w:val="00654A94"/>
    <w:rsid w:val="00654E91"/>
    <w:rsid w:val="00660D19"/>
    <w:rsid w:val="006645F5"/>
    <w:rsid w:val="00664C6C"/>
    <w:rsid w:val="00665A22"/>
    <w:rsid w:val="006708E0"/>
    <w:rsid w:val="00670A14"/>
    <w:rsid w:val="006754C8"/>
    <w:rsid w:val="00676B69"/>
    <w:rsid w:val="006775E9"/>
    <w:rsid w:val="00680294"/>
    <w:rsid w:val="00680593"/>
    <w:rsid w:val="0068066F"/>
    <w:rsid w:val="0068068B"/>
    <w:rsid w:val="00681025"/>
    <w:rsid w:val="00681952"/>
    <w:rsid w:val="006829FE"/>
    <w:rsid w:val="00682D93"/>
    <w:rsid w:val="0068320B"/>
    <w:rsid w:val="006845B8"/>
    <w:rsid w:val="006857A2"/>
    <w:rsid w:val="006860A3"/>
    <w:rsid w:val="00686350"/>
    <w:rsid w:val="006864D9"/>
    <w:rsid w:val="00686577"/>
    <w:rsid w:val="00686EA9"/>
    <w:rsid w:val="00687447"/>
    <w:rsid w:val="00690996"/>
    <w:rsid w:val="006914D2"/>
    <w:rsid w:val="00693C05"/>
    <w:rsid w:val="006940E2"/>
    <w:rsid w:val="006941C1"/>
    <w:rsid w:val="00695503"/>
    <w:rsid w:val="00695868"/>
    <w:rsid w:val="00696A0D"/>
    <w:rsid w:val="006A05B7"/>
    <w:rsid w:val="006A0B86"/>
    <w:rsid w:val="006A0F20"/>
    <w:rsid w:val="006A1E9F"/>
    <w:rsid w:val="006A5E13"/>
    <w:rsid w:val="006A5E9C"/>
    <w:rsid w:val="006A758B"/>
    <w:rsid w:val="006A798D"/>
    <w:rsid w:val="006A7ECE"/>
    <w:rsid w:val="006B00D6"/>
    <w:rsid w:val="006B06FB"/>
    <w:rsid w:val="006B1016"/>
    <w:rsid w:val="006B11E7"/>
    <w:rsid w:val="006B28F3"/>
    <w:rsid w:val="006B44B9"/>
    <w:rsid w:val="006B4759"/>
    <w:rsid w:val="006B48A2"/>
    <w:rsid w:val="006B4B71"/>
    <w:rsid w:val="006B4EE2"/>
    <w:rsid w:val="006B52E6"/>
    <w:rsid w:val="006B5767"/>
    <w:rsid w:val="006B57AC"/>
    <w:rsid w:val="006B5E99"/>
    <w:rsid w:val="006B66D1"/>
    <w:rsid w:val="006B7996"/>
    <w:rsid w:val="006B7A3A"/>
    <w:rsid w:val="006C0144"/>
    <w:rsid w:val="006C0432"/>
    <w:rsid w:val="006C0B32"/>
    <w:rsid w:val="006C2291"/>
    <w:rsid w:val="006C258E"/>
    <w:rsid w:val="006C312C"/>
    <w:rsid w:val="006C37A2"/>
    <w:rsid w:val="006C4128"/>
    <w:rsid w:val="006C4537"/>
    <w:rsid w:val="006C6F9A"/>
    <w:rsid w:val="006C778B"/>
    <w:rsid w:val="006D077F"/>
    <w:rsid w:val="006D0EA1"/>
    <w:rsid w:val="006D2A15"/>
    <w:rsid w:val="006D3866"/>
    <w:rsid w:val="006D3DE5"/>
    <w:rsid w:val="006D405D"/>
    <w:rsid w:val="006D48D9"/>
    <w:rsid w:val="006D7930"/>
    <w:rsid w:val="006D7CB1"/>
    <w:rsid w:val="006E055C"/>
    <w:rsid w:val="006E086E"/>
    <w:rsid w:val="006E20ED"/>
    <w:rsid w:val="006E249C"/>
    <w:rsid w:val="006E24F4"/>
    <w:rsid w:val="006E2520"/>
    <w:rsid w:val="006E28EF"/>
    <w:rsid w:val="006E3D2D"/>
    <w:rsid w:val="006E3D53"/>
    <w:rsid w:val="006E41D0"/>
    <w:rsid w:val="006E55E6"/>
    <w:rsid w:val="006E560A"/>
    <w:rsid w:val="006E59F0"/>
    <w:rsid w:val="006E5E31"/>
    <w:rsid w:val="006F024E"/>
    <w:rsid w:val="006F07F4"/>
    <w:rsid w:val="006F0878"/>
    <w:rsid w:val="006F0947"/>
    <w:rsid w:val="006F16ED"/>
    <w:rsid w:val="006F233F"/>
    <w:rsid w:val="006F2A16"/>
    <w:rsid w:val="006F2EA8"/>
    <w:rsid w:val="006F41E2"/>
    <w:rsid w:val="006F711D"/>
    <w:rsid w:val="00700976"/>
    <w:rsid w:val="00700EC5"/>
    <w:rsid w:val="00701230"/>
    <w:rsid w:val="00705AA6"/>
    <w:rsid w:val="00705F7B"/>
    <w:rsid w:val="0070769B"/>
    <w:rsid w:val="00711BC7"/>
    <w:rsid w:val="00711F6F"/>
    <w:rsid w:val="00712854"/>
    <w:rsid w:val="00713F4D"/>
    <w:rsid w:val="00713F93"/>
    <w:rsid w:val="00714829"/>
    <w:rsid w:val="0071482E"/>
    <w:rsid w:val="0071754A"/>
    <w:rsid w:val="00717E62"/>
    <w:rsid w:val="007202F5"/>
    <w:rsid w:val="00720331"/>
    <w:rsid w:val="00723331"/>
    <w:rsid w:val="00726061"/>
    <w:rsid w:val="007265B2"/>
    <w:rsid w:val="00727F3A"/>
    <w:rsid w:val="00731C39"/>
    <w:rsid w:val="00732208"/>
    <w:rsid w:val="00732B0A"/>
    <w:rsid w:val="00733549"/>
    <w:rsid w:val="0073391E"/>
    <w:rsid w:val="00734EF0"/>
    <w:rsid w:val="00735377"/>
    <w:rsid w:val="0073687B"/>
    <w:rsid w:val="00737673"/>
    <w:rsid w:val="00740CBD"/>
    <w:rsid w:val="00741576"/>
    <w:rsid w:val="0074231E"/>
    <w:rsid w:val="0074246A"/>
    <w:rsid w:val="007435B7"/>
    <w:rsid w:val="00743649"/>
    <w:rsid w:val="00744D5B"/>
    <w:rsid w:val="0074594F"/>
    <w:rsid w:val="0074598D"/>
    <w:rsid w:val="00745E1A"/>
    <w:rsid w:val="007460A2"/>
    <w:rsid w:val="00747168"/>
    <w:rsid w:val="00747CF9"/>
    <w:rsid w:val="00751DA9"/>
    <w:rsid w:val="007521A0"/>
    <w:rsid w:val="00752493"/>
    <w:rsid w:val="007526E0"/>
    <w:rsid w:val="00752CB8"/>
    <w:rsid w:val="00752D5B"/>
    <w:rsid w:val="00753A54"/>
    <w:rsid w:val="00753B13"/>
    <w:rsid w:val="00753F8A"/>
    <w:rsid w:val="007544AA"/>
    <w:rsid w:val="00756087"/>
    <w:rsid w:val="007573AE"/>
    <w:rsid w:val="00757A90"/>
    <w:rsid w:val="00761063"/>
    <w:rsid w:val="00762021"/>
    <w:rsid w:val="00762729"/>
    <w:rsid w:val="00763D6D"/>
    <w:rsid w:val="007645A5"/>
    <w:rsid w:val="007651F8"/>
    <w:rsid w:val="00766460"/>
    <w:rsid w:val="007664DA"/>
    <w:rsid w:val="00771DCD"/>
    <w:rsid w:val="00772B3D"/>
    <w:rsid w:val="00772B43"/>
    <w:rsid w:val="00772B78"/>
    <w:rsid w:val="00773C95"/>
    <w:rsid w:val="00774BE4"/>
    <w:rsid w:val="00774ECF"/>
    <w:rsid w:val="007760A0"/>
    <w:rsid w:val="00777BAB"/>
    <w:rsid w:val="00780D25"/>
    <w:rsid w:val="00784330"/>
    <w:rsid w:val="00787347"/>
    <w:rsid w:val="00787405"/>
    <w:rsid w:val="00790781"/>
    <w:rsid w:val="007918D3"/>
    <w:rsid w:val="007919C6"/>
    <w:rsid w:val="00791C7B"/>
    <w:rsid w:val="00791D35"/>
    <w:rsid w:val="007926C3"/>
    <w:rsid w:val="007964F4"/>
    <w:rsid w:val="0079741B"/>
    <w:rsid w:val="007A02C0"/>
    <w:rsid w:val="007A0554"/>
    <w:rsid w:val="007A1658"/>
    <w:rsid w:val="007A2F62"/>
    <w:rsid w:val="007A32BB"/>
    <w:rsid w:val="007A377E"/>
    <w:rsid w:val="007A3BA4"/>
    <w:rsid w:val="007A453F"/>
    <w:rsid w:val="007A4B5D"/>
    <w:rsid w:val="007A4BEF"/>
    <w:rsid w:val="007A59F3"/>
    <w:rsid w:val="007A5C83"/>
    <w:rsid w:val="007A6168"/>
    <w:rsid w:val="007A6C8A"/>
    <w:rsid w:val="007A7829"/>
    <w:rsid w:val="007A78FC"/>
    <w:rsid w:val="007B07CC"/>
    <w:rsid w:val="007B3072"/>
    <w:rsid w:val="007B3396"/>
    <w:rsid w:val="007B4647"/>
    <w:rsid w:val="007B7CA5"/>
    <w:rsid w:val="007C1232"/>
    <w:rsid w:val="007C2B65"/>
    <w:rsid w:val="007C3A5F"/>
    <w:rsid w:val="007C700B"/>
    <w:rsid w:val="007C7325"/>
    <w:rsid w:val="007C7E6D"/>
    <w:rsid w:val="007D0A14"/>
    <w:rsid w:val="007D1701"/>
    <w:rsid w:val="007D2E71"/>
    <w:rsid w:val="007D394B"/>
    <w:rsid w:val="007D49B5"/>
    <w:rsid w:val="007D4EDB"/>
    <w:rsid w:val="007D5207"/>
    <w:rsid w:val="007D5745"/>
    <w:rsid w:val="007D6829"/>
    <w:rsid w:val="007D712E"/>
    <w:rsid w:val="007D7FF4"/>
    <w:rsid w:val="007E0C0A"/>
    <w:rsid w:val="007E2EA3"/>
    <w:rsid w:val="007E5CD2"/>
    <w:rsid w:val="007E72F8"/>
    <w:rsid w:val="007E7B92"/>
    <w:rsid w:val="007F0589"/>
    <w:rsid w:val="007F1300"/>
    <w:rsid w:val="007F15A4"/>
    <w:rsid w:val="007F1D31"/>
    <w:rsid w:val="007F2489"/>
    <w:rsid w:val="007F261E"/>
    <w:rsid w:val="007F26D7"/>
    <w:rsid w:val="007F37E3"/>
    <w:rsid w:val="007F37FB"/>
    <w:rsid w:val="007F3AB0"/>
    <w:rsid w:val="007F4269"/>
    <w:rsid w:val="007F4DBE"/>
    <w:rsid w:val="007F6868"/>
    <w:rsid w:val="00800C76"/>
    <w:rsid w:val="00801A01"/>
    <w:rsid w:val="00802133"/>
    <w:rsid w:val="00802E42"/>
    <w:rsid w:val="00803189"/>
    <w:rsid w:val="00804A37"/>
    <w:rsid w:val="008056C6"/>
    <w:rsid w:val="00807B4C"/>
    <w:rsid w:val="00810807"/>
    <w:rsid w:val="00810977"/>
    <w:rsid w:val="00810CA5"/>
    <w:rsid w:val="00810D34"/>
    <w:rsid w:val="00812BEC"/>
    <w:rsid w:val="00813E29"/>
    <w:rsid w:val="008145EC"/>
    <w:rsid w:val="00814D2A"/>
    <w:rsid w:val="00816451"/>
    <w:rsid w:val="00816E1C"/>
    <w:rsid w:val="00821172"/>
    <w:rsid w:val="00821560"/>
    <w:rsid w:val="008217C3"/>
    <w:rsid w:val="008228C8"/>
    <w:rsid w:val="008241B5"/>
    <w:rsid w:val="00826111"/>
    <w:rsid w:val="0083025C"/>
    <w:rsid w:val="00830973"/>
    <w:rsid w:val="00831DDF"/>
    <w:rsid w:val="00832488"/>
    <w:rsid w:val="008324A3"/>
    <w:rsid w:val="00832710"/>
    <w:rsid w:val="00833143"/>
    <w:rsid w:val="00833533"/>
    <w:rsid w:val="008336C5"/>
    <w:rsid w:val="0083631A"/>
    <w:rsid w:val="0083639E"/>
    <w:rsid w:val="00836CCF"/>
    <w:rsid w:val="0083734B"/>
    <w:rsid w:val="008374F3"/>
    <w:rsid w:val="008402EC"/>
    <w:rsid w:val="008406A2"/>
    <w:rsid w:val="00840F28"/>
    <w:rsid w:val="00841719"/>
    <w:rsid w:val="00841814"/>
    <w:rsid w:val="00841DD2"/>
    <w:rsid w:val="008437F4"/>
    <w:rsid w:val="008446ED"/>
    <w:rsid w:val="00844E98"/>
    <w:rsid w:val="00845B47"/>
    <w:rsid w:val="00845BC1"/>
    <w:rsid w:val="00846D01"/>
    <w:rsid w:val="00850D64"/>
    <w:rsid w:val="00851EAF"/>
    <w:rsid w:val="00852768"/>
    <w:rsid w:val="00853687"/>
    <w:rsid w:val="0085379F"/>
    <w:rsid w:val="008539BF"/>
    <w:rsid w:val="0085501C"/>
    <w:rsid w:val="0085643A"/>
    <w:rsid w:val="00857E58"/>
    <w:rsid w:val="0086023F"/>
    <w:rsid w:val="00861E15"/>
    <w:rsid w:val="008631EE"/>
    <w:rsid w:val="0086325D"/>
    <w:rsid w:val="00863564"/>
    <w:rsid w:val="00864A45"/>
    <w:rsid w:val="00864DA4"/>
    <w:rsid w:val="00865A5F"/>
    <w:rsid w:val="00865C6A"/>
    <w:rsid w:val="00867799"/>
    <w:rsid w:val="0087079C"/>
    <w:rsid w:val="00871C90"/>
    <w:rsid w:val="00872A98"/>
    <w:rsid w:val="00872FAC"/>
    <w:rsid w:val="00874066"/>
    <w:rsid w:val="00874A34"/>
    <w:rsid w:val="00874E6C"/>
    <w:rsid w:val="008771A7"/>
    <w:rsid w:val="008779D8"/>
    <w:rsid w:val="00882380"/>
    <w:rsid w:val="00885C67"/>
    <w:rsid w:val="0088622E"/>
    <w:rsid w:val="008862F1"/>
    <w:rsid w:val="00886663"/>
    <w:rsid w:val="008866BF"/>
    <w:rsid w:val="008914C2"/>
    <w:rsid w:val="008919EA"/>
    <w:rsid w:val="00891FC8"/>
    <w:rsid w:val="00892436"/>
    <w:rsid w:val="008927D2"/>
    <w:rsid w:val="0089351B"/>
    <w:rsid w:val="008949B2"/>
    <w:rsid w:val="00895E52"/>
    <w:rsid w:val="008968AC"/>
    <w:rsid w:val="00896D05"/>
    <w:rsid w:val="00897D8F"/>
    <w:rsid w:val="00897FA1"/>
    <w:rsid w:val="008A0473"/>
    <w:rsid w:val="008A0E83"/>
    <w:rsid w:val="008A1865"/>
    <w:rsid w:val="008A2D2E"/>
    <w:rsid w:val="008A2FA5"/>
    <w:rsid w:val="008A36E1"/>
    <w:rsid w:val="008A3D3A"/>
    <w:rsid w:val="008A3FCA"/>
    <w:rsid w:val="008A4805"/>
    <w:rsid w:val="008A480C"/>
    <w:rsid w:val="008A4911"/>
    <w:rsid w:val="008A57C7"/>
    <w:rsid w:val="008A5BB4"/>
    <w:rsid w:val="008A61C3"/>
    <w:rsid w:val="008A626C"/>
    <w:rsid w:val="008A64C6"/>
    <w:rsid w:val="008A7331"/>
    <w:rsid w:val="008B22D0"/>
    <w:rsid w:val="008B2636"/>
    <w:rsid w:val="008B2A35"/>
    <w:rsid w:val="008B3004"/>
    <w:rsid w:val="008B4CA5"/>
    <w:rsid w:val="008B6A8B"/>
    <w:rsid w:val="008B6E35"/>
    <w:rsid w:val="008B7914"/>
    <w:rsid w:val="008B7ACB"/>
    <w:rsid w:val="008C0341"/>
    <w:rsid w:val="008C06E9"/>
    <w:rsid w:val="008C0DB3"/>
    <w:rsid w:val="008C0E04"/>
    <w:rsid w:val="008C12AB"/>
    <w:rsid w:val="008C15E7"/>
    <w:rsid w:val="008C192E"/>
    <w:rsid w:val="008C2DDC"/>
    <w:rsid w:val="008C3134"/>
    <w:rsid w:val="008C5AA2"/>
    <w:rsid w:val="008C5FAB"/>
    <w:rsid w:val="008C69A6"/>
    <w:rsid w:val="008C7F02"/>
    <w:rsid w:val="008D0D90"/>
    <w:rsid w:val="008D1E75"/>
    <w:rsid w:val="008D2FB0"/>
    <w:rsid w:val="008D4561"/>
    <w:rsid w:val="008D4864"/>
    <w:rsid w:val="008D66F1"/>
    <w:rsid w:val="008E0D32"/>
    <w:rsid w:val="008E13E5"/>
    <w:rsid w:val="008E1556"/>
    <w:rsid w:val="008E1756"/>
    <w:rsid w:val="008E2586"/>
    <w:rsid w:val="008E312C"/>
    <w:rsid w:val="008E3674"/>
    <w:rsid w:val="008E3D58"/>
    <w:rsid w:val="008E3F99"/>
    <w:rsid w:val="008E4241"/>
    <w:rsid w:val="008E4348"/>
    <w:rsid w:val="008E4BBB"/>
    <w:rsid w:val="008E56F9"/>
    <w:rsid w:val="008E7697"/>
    <w:rsid w:val="008E78E1"/>
    <w:rsid w:val="008F2BF5"/>
    <w:rsid w:val="008F4242"/>
    <w:rsid w:val="008F78CC"/>
    <w:rsid w:val="00900CBB"/>
    <w:rsid w:val="00901D47"/>
    <w:rsid w:val="0090259F"/>
    <w:rsid w:val="009025FA"/>
    <w:rsid w:val="00904B67"/>
    <w:rsid w:val="009073F9"/>
    <w:rsid w:val="00911A3C"/>
    <w:rsid w:val="00911E6D"/>
    <w:rsid w:val="00912F09"/>
    <w:rsid w:val="0091332F"/>
    <w:rsid w:val="00913778"/>
    <w:rsid w:val="00914C4D"/>
    <w:rsid w:val="00915FB6"/>
    <w:rsid w:val="0091647D"/>
    <w:rsid w:val="00916A3B"/>
    <w:rsid w:val="00924953"/>
    <w:rsid w:val="00926582"/>
    <w:rsid w:val="009304D4"/>
    <w:rsid w:val="00930560"/>
    <w:rsid w:val="009307EF"/>
    <w:rsid w:val="00932117"/>
    <w:rsid w:val="009325FA"/>
    <w:rsid w:val="009343A7"/>
    <w:rsid w:val="00935BC4"/>
    <w:rsid w:val="009378D2"/>
    <w:rsid w:val="00942CCD"/>
    <w:rsid w:val="00943710"/>
    <w:rsid w:val="00944E7D"/>
    <w:rsid w:val="00946C80"/>
    <w:rsid w:val="00946D80"/>
    <w:rsid w:val="00950165"/>
    <w:rsid w:val="009512F1"/>
    <w:rsid w:val="00952170"/>
    <w:rsid w:val="00952712"/>
    <w:rsid w:val="00952716"/>
    <w:rsid w:val="00952E0E"/>
    <w:rsid w:val="00953138"/>
    <w:rsid w:val="00953394"/>
    <w:rsid w:val="0095370B"/>
    <w:rsid w:val="00953889"/>
    <w:rsid w:val="00953A3B"/>
    <w:rsid w:val="00954658"/>
    <w:rsid w:val="00955923"/>
    <w:rsid w:val="00955A26"/>
    <w:rsid w:val="00955C00"/>
    <w:rsid w:val="00956496"/>
    <w:rsid w:val="00956EC3"/>
    <w:rsid w:val="009575DC"/>
    <w:rsid w:val="00957B95"/>
    <w:rsid w:val="00960414"/>
    <w:rsid w:val="00960A6D"/>
    <w:rsid w:val="009637C7"/>
    <w:rsid w:val="00963B61"/>
    <w:rsid w:val="00964505"/>
    <w:rsid w:val="0096538A"/>
    <w:rsid w:val="009667F4"/>
    <w:rsid w:val="00966ACE"/>
    <w:rsid w:val="0096730E"/>
    <w:rsid w:val="0096733C"/>
    <w:rsid w:val="00970AE9"/>
    <w:rsid w:val="00973FB4"/>
    <w:rsid w:val="009740CC"/>
    <w:rsid w:val="0097442B"/>
    <w:rsid w:val="0097461B"/>
    <w:rsid w:val="0097484E"/>
    <w:rsid w:val="00977630"/>
    <w:rsid w:val="0097793B"/>
    <w:rsid w:val="009779E2"/>
    <w:rsid w:val="00980368"/>
    <w:rsid w:val="00980BE1"/>
    <w:rsid w:val="00980E69"/>
    <w:rsid w:val="00980F88"/>
    <w:rsid w:val="00981C3C"/>
    <w:rsid w:val="0098402B"/>
    <w:rsid w:val="00984222"/>
    <w:rsid w:val="00984333"/>
    <w:rsid w:val="00984859"/>
    <w:rsid w:val="00984911"/>
    <w:rsid w:val="00984B79"/>
    <w:rsid w:val="00985B52"/>
    <w:rsid w:val="00986E11"/>
    <w:rsid w:val="00987D92"/>
    <w:rsid w:val="00990AC6"/>
    <w:rsid w:val="009922E9"/>
    <w:rsid w:val="00992671"/>
    <w:rsid w:val="00993691"/>
    <w:rsid w:val="0099445C"/>
    <w:rsid w:val="009945E1"/>
    <w:rsid w:val="00994639"/>
    <w:rsid w:val="00994D8F"/>
    <w:rsid w:val="00995840"/>
    <w:rsid w:val="009961B9"/>
    <w:rsid w:val="0099763C"/>
    <w:rsid w:val="00997E55"/>
    <w:rsid w:val="009A09BC"/>
    <w:rsid w:val="009A0E1C"/>
    <w:rsid w:val="009A110D"/>
    <w:rsid w:val="009A111D"/>
    <w:rsid w:val="009A497F"/>
    <w:rsid w:val="009A4D99"/>
    <w:rsid w:val="009A4F59"/>
    <w:rsid w:val="009A5D0B"/>
    <w:rsid w:val="009A5E62"/>
    <w:rsid w:val="009A6377"/>
    <w:rsid w:val="009B0E56"/>
    <w:rsid w:val="009B2181"/>
    <w:rsid w:val="009B22F5"/>
    <w:rsid w:val="009B2CE9"/>
    <w:rsid w:val="009B4CE6"/>
    <w:rsid w:val="009B4D7E"/>
    <w:rsid w:val="009B4E53"/>
    <w:rsid w:val="009B6B20"/>
    <w:rsid w:val="009B79CE"/>
    <w:rsid w:val="009C01FA"/>
    <w:rsid w:val="009C07ED"/>
    <w:rsid w:val="009C1C1D"/>
    <w:rsid w:val="009C2034"/>
    <w:rsid w:val="009C33F9"/>
    <w:rsid w:val="009C51E8"/>
    <w:rsid w:val="009C5A95"/>
    <w:rsid w:val="009C6175"/>
    <w:rsid w:val="009C6878"/>
    <w:rsid w:val="009D0193"/>
    <w:rsid w:val="009D1A15"/>
    <w:rsid w:val="009D1A6F"/>
    <w:rsid w:val="009D24E0"/>
    <w:rsid w:val="009D2657"/>
    <w:rsid w:val="009D3DBA"/>
    <w:rsid w:val="009D46A2"/>
    <w:rsid w:val="009D603C"/>
    <w:rsid w:val="009D6C19"/>
    <w:rsid w:val="009D6F5F"/>
    <w:rsid w:val="009E0115"/>
    <w:rsid w:val="009E0A89"/>
    <w:rsid w:val="009E0F74"/>
    <w:rsid w:val="009E11D9"/>
    <w:rsid w:val="009E1656"/>
    <w:rsid w:val="009E176D"/>
    <w:rsid w:val="009E1A40"/>
    <w:rsid w:val="009E2AE6"/>
    <w:rsid w:val="009E4E1E"/>
    <w:rsid w:val="009E5D16"/>
    <w:rsid w:val="009E5FF5"/>
    <w:rsid w:val="009E76C8"/>
    <w:rsid w:val="009E7B68"/>
    <w:rsid w:val="009F0B67"/>
    <w:rsid w:val="009F0B7B"/>
    <w:rsid w:val="009F0DCF"/>
    <w:rsid w:val="009F174C"/>
    <w:rsid w:val="009F23B3"/>
    <w:rsid w:val="009F3C9A"/>
    <w:rsid w:val="009F4306"/>
    <w:rsid w:val="009F599B"/>
    <w:rsid w:val="009F5D33"/>
    <w:rsid w:val="009F65A4"/>
    <w:rsid w:val="009F6759"/>
    <w:rsid w:val="009F68D8"/>
    <w:rsid w:val="009F740B"/>
    <w:rsid w:val="00A001FD"/>
    <w:rsid w:val="00A004F1"/>
    <w:rsid w:val="00A02286"/>
    <w:rsid w:val="00A0299D"/>
    <w:rsid w:val="00A02E69"/>
    <w:rsid w:val="00A03881"/>
    <w:rsid w:val="00A03AFC"/>
    <w:rsid w:val="00A054C4"/>
    <w:rsid w:val="00A058A5"/>
    <w:rsid w:val="00A0658C"/>
    <w:rsid w:val="00A06871"/>
    <w:rsid w:val="00A0735F"/>
    <w:rsid w:val="00A07B0B"/>
    <w:rsid w:val="00A1046E"/>
    <w:rsid w:val="00A1137A"/>
    <w:rsid w:val="00A115B2"/>
    <w:rsid w:val="00A11AE4"/>
    <w:rsid w:val="00A15DC8"/>
    <w:rsid w:val="00A16AF2"/>
    <w:rsid w:val="00A16E9E"/>
    <w:rsid w:val="00A2145A"/>
    <w:rsid w:val="00A220EF"/>
    <w:rsid w:val="00A22E69"/>
    <w:rsid w:val="00A2313F"/>
    <w:rsid w:val="00A24B2F"/>
    <w:rsid w:val="00A256C6"/>
    <w:rsid w:val="00A25964"/>
    <w:rsid w:val="00A2648D"/>
    <w:rsid w:val="00A2744E"/>
    <w:rsid w:val="00A27C49"/>
    <w:rsid w:val="00A27CA8"/>
    <w:rsid w:val="00A27D36"/>
    <w:rsid w:val="00A30B91"/>
    <w:rsid w:val="00A30F88"/>
    <w:rsid w:val="00A32154"/>
    <w:rsid w:val="00A33B56"/>
    <w:rsid w:val="00A346FD"/>
    <w:rsid w:val="00A34AAF"/>
    <w:rsid w:val="00A34E92"/>
    <w:rsid w:val="00A35057"/>
    <w:rsid w:val="00A36BBA"/>
    <w:rsid w:val="00A36BEC"/>
    <w:rsid w:val="00A36EEA"/>
    <w:rsid w:val="00A37E2C"/>
    <w:rsid w:val="00A4107E"/>
    <w:rsid w:val="00A41BE8"/>
    <w:rsid w:val="00A4211B"/>
    <w:rsid w:val="00A4293C"/>
    <w:rsid w:val="00A43600"/>
    <w:rsid w:val="00A43D5D"/>
    <w:rsid w:val="00A470C2"/>
    <w:rsid w:val="00A4752C"/>
    <w:rsid w:val="00A47983"/>
    <w:rsid w:val="00A47B8D"/>
    <w:rsid w:val="00A504D6"/>
    <w:rsid w:val="00A5348A"/>
    <w:rsid w:val="00A544A4"/>
    <w:rsid w:val="00A54F19"/>
    <w:rsid w:val="00A555AE"/>
    <w:rsid w:val="00A575BE"/>
    <w:rsid w:val="00A63697"/>
    <w:rsid w:val="00A6371C"/>
    <w:rsid w:val="00A646C1"/>
    <w:rsid w:val="00A65388"/>
    <w:rsid w:val="00A65E2E"/>
    <w:rsid w:val="00A67270"/>
    <w:rsid w:val="00A67C63"/>
    <w:rsid w:val="00A70EF4"/>
    <w:rsid w:val="00A72BDF"/>
    <w:rsid w:val="00A72D2D"/>
    <w:rsid w:val="00A73307"/>
    <w:rsid w:val="00A736C4"/>
    <w:rsid w:val="00A743D4"/>
    <w:rsid w:val="00A75C7C"/>
    <w:rsid w:val="00A7632C"/>
    <w:rsid w:val="00A766FA"/>
    <w:rsid w:val="00A76A6A"/>
    <w:rsid w:val="00A83012"/>
    <w:rsid w:val="00A8343C"/>
    <w:rsid w:val="00A90BC6"/>
    <w:rsid w:val="00A91796"/>
    <w:rsid w:val="00A9249C"/>
    <w:rsid w:val="00A92809"/>
    <w:rsid w:val="00A92C01"/>
    <w:rsid w:val="00A948BF"/>
    <w:rsid w:val="00A94CAB"/>
    <w:rsid w:val="00A952AE"/>
    <w:rsid w:val="00A95DFD"/>
    <w:rsid w:val="00A95EA7"/>
    <w:rsid w:val="00A96072"/>
    <w:rsid w:val="00A9742F"/>
    <w:rsid w:val="00A975CE"/>
    <w:rsid w:val="00A97DC8"/>
    <w:rsid w:val="00AA22A8"/>
    <w:rsid w:val="00AA2865"/>
    <w:rsid w:val="00AA2918"/>
    <w:rsid w:val="00AA2BC9"/>
    <w:rsid w:val="00AA3222"/>
    <w:rsid w:val="00AA4A8C"/>
    <w:rsid w:val="00AA4D1C"/>
    <w:rsid w:val="00AA5C6D"/>
    <w:rsid w:val="00AB0FD3"/>
    <w:rsid w:val="00AB3984"/>
    <w:rsid w:val="00AB4A93"/>
    <w:rsid w:val="00AB5094"/>
    <w:rsid w:val="00AB5343"/>
    <w:rsid w:val="00AB652A"/>
    <w:rsid w:val="00AB6E39"/>
    <w:rsid w:val="00AB7338"/>
    <w:rsid w:val="00AB7BB3"/>
    <w:rsid w:val="00AB7F96"/>
    <w:rsid w:val="00AC1170"/>
    <w:rsid w:val="00AC2C17"/>
    <w:rsid w:val="00AC4637"/>
    <w:rsid w:val="00AC4F9A"/>
    <w:rsid w:val="00AC6A6F"/>
    <w:rsid w:val="00AC6AA2"/>
    <w:rsid w:val="00AC6F45"/>
    <w:rsid w:val="00AC77B2"/>
    <w:rsid w:val="00AC7BD2"/>
    <w:rsid w:val="00AD13C2"/>
    <w:rsid w:val="00AD2891"/>
    <w:rsid w:val="00AD5AF3"/>
    <w:rsid w:val="00AD617D"/>
    <w:rsid w:val="00AD640C"/>
    <w:rsid w:val="00AD75C1"/>
    <w:rsid w:val="00AD76F7"/>
    <w:rsid w:val="00AE083A"/>
    <w:rsid w:val="00AE0983"/>
    <w:rsid w:val="00AE0E0F"/>
    <w:rsid w:val="00AE19EE"/>
    <w:rsid w:val="00AE1FF0"/>
    <w:rsid w:val="00AE252C"/>
    <w:rsid w:val="00AE26AE"/>
    <w:rsid w:val="00AE2DAE"/>
    <w:rsid w:val="00AE3757"/>
    <w:rsid w:val="00AE3E13"/>
    <w:rsid w:val="00AE43BE"/>
    <w:rsid w:val="00AE4460"/>
    <w:rsid w:val="00AE4647"/>
    <w:rsid w:val="00AE47FB"/>
    <w:rsid w:val="00AE52ED"/>
    <w:rsid w:val="00AE5AD9"/>
    <w:rsid w:val="00AE76D0"/>
    <w:rsid w:val="00AF0082"/>
    <w:rsid w:val="00AF01F8"/>
    <w:rsid w:val="00AF1093"/>
    <w:rsid w:val="00AF1951"/>
    <w:rsid w:val="00AF1D90"/>
    <w:rsid w:val="00AF2498"/>
    <w:rsid w:val="00AF269B"/>
    <w:rsid w:val="00AF29D9"/>
    <w:rsid w:val="00AF42AB"/>
    <w:rsid w:val="00AF4B36"/>
    <w:rsid w:val="00AF75AF"/>
    <w:rsid w:val="00B001EC"/>
    <w:rsid w:val="00B01459"/>
    <w:rsid w:val="00B0249D"/>
    <w:rsid w:val="00B0251E"/>
    <w:rsid w:val="00B03273"/>
    <w:rsid w:val="00B0490E"/>
    <w:rsid w:val="00B05679"/>
    <w:rsid w:val="00B05E94"/>
    <w:rsid w:val="00B07F6A"/>
    <w:rsid w:val="00B1114E"/>
    <w:rsid w:val="00B11F15"/>
    <w:rsid w:val="00B126B8"/>
    <w:rsid w:val="00B13A42"/>
    <w:rsid w:val="00B13A66"/>
    <w:rsid w:val="00B13ED0"/>
    <w:rsid w:val="00B1452F"/>
    <w:rsid w:val="00B150EC"/>
    <w:rsid w:val="00B15467"/>
    <w:rsid w:val="00B15B53"/>
    <w:rsid w:val="00B16413"/>
    <w:rsid w:val="00B16F8B"/>
    <w:rsid w:val="00B171E8"/>
    <w:rsid w:val="00B1756A"/>
    <w:rsid w:val="00B20845"/>
    <w:rsid w:val="00B218F3"/>
    <w:rsid w:val="00B21DAA"/>
    <w:rsid w:val="00B225F7"/>
    <w:rsid w:val="00B22BFC"/>
    <w:rsid w:val="00B2406E"/>
    <w:rsid w:val="00B2434E"/>
    <w:rsid w:val="00B24796"/>
    <w:rsid w:val="00B25C69"/>
    <w:rsid w:val="00B3068A"/>
    <w:rsid w:val="00B31C02"/>
    <w:rsid w:val="00B3538B"/>
    <w:rsid w:val="00B35C72"/>
    <w:rsid w:val="00B35FD0"/>
    <w:rsid w:val="00B36917"/>
    <w:rsid w:val="00B40047"/>
    <w:rsid w:val="00B40C5A"/>
    <w:rsid w:val="00B40E33"/>
    <w:rsid w:val="00B4141B"/>
    <w:rsid w:val="00B41FD7"/>
    <w:rsid w:val="00B422D5"/>
    <w:rsid w:val="00B430E0"/>
    <w:rsid w:val="00B43F49"/>
    <w:rsid w:val="00B44FB2"/>
    <w:rsid w:val="00B45DA7"/>
    <w:rsid w:val="00B463D0"/>
    <w:rsid w:val="00B468A1"/>
    <w:rsid w:val="00B4798F"/>
    <w:rsid w:val="00B5209F"/>
    <w:rsid w:val="00B539C4"/>
    <w:rsid w:val="00B545BB"/>
    <w:rsid w:val="00B54617"/>
    <w:rsid w:val="00B553DA"/>
    <w:rsid w:val="00B57546"/>
    <w:rsid w:val="00B57806"/>
    <w:rsid w:val="00B57D16"/>
    <w:rsid w:val="00B642F5"/>
    <w:rsid w:val="00B64533"/>
    <w:rsid w:val="00B64CBA"/>
    <w:rsid w:val="00B64F04"/>
    <w:rsid w:val="00B66541"/>
    <w:rsid w:val="00B66727"/>
    <w:rsid w:val="00B67320"/>
    <w:rsid w:val="00B676CF"/>
    <w:rsid w:val="00B678B2"/>
    <w:rsid w:val="00B71E28"/>
    <w:rsid w:val="00B73D32"/>
    <w:rsid w:val="00B73D84"/>
    <w:rsid w:val="00B7419D"/>
    <w:rsid w:val="00B75FE2"/>
    <w:rsid w:val="00B767F6"/>
    <w:rsid w:val="00B77AD0"/>
    <w:rsid w:val="00B808BB"/>
    <w:rsid w:val="00B81553"/>
    <w:rsid w:val="00B817D6"/>
    <w:rsid w:val="00B81FBE"/>
    <w:rsid w:val="00B831DD"/>
    <w:rsid w:val="00B84F72"/>
    <w:rsid w:val="00B85577"/>
    <w:rsid w:val="00B85C68"/>
    <w:rsid w:val="00B863DD"/>
    <w:rsid w:val="00B87669"/>
    <w:rsid w:val="00B90915"/>
    <w:rsid w:val="00B90F45"/>
    <w:rsid w:val="00B910E8"/>
    <w:rsid w:val="00B919F4"/>
    <w:rsid w:val="00B9206A"/>
    <w:rsid w:val="00B92C53"/>
    <w:rsid w:val="00B9352E"/>
    <w:rsid w:val="00B93E8D"/>
    <w:rsid w:val="00B9413B"/>
    <w:rsid w:val="00B94D45"/>
    <w:rsid w:val="00B95556"/>
    <w:rsid w:val="00B95CFA"/>
    <w:rsid w:val="00B95E3E"/>
    <w:rsid w:val="00B95F7C"/>
    <w:rsid w:val="00B95FB6"/>
    <w:rsid w:val="00B9715E"/>
    <w:rsid w:val="00BA0068"/>
    <w:rsid w:val="00BA1B1E"/>
    <w:rsid w:val="00BA2678"/>
    <w:rsid w:val="00BA5FED"/>
    <w:rsid w:val="00BB01A4"/>
    <w:rsid w:val="00BB157C"/>
    <w:rsid w:val="00BB1AB0"/>
    <w:rsid w:val="00BB1FE7"/>
    <w:rsid w:val="00BB243E"/>
    <w:rsid w:val="00BB26FD"/>
    <w:rsid w:val="00BB2EAE"/>
    <w:rsid w:val="00BB3854"/>
    <w:rsid w:val="00BB49C4"/>
    <w:rsid w:val="00BB4B61"/>
    <w:rsid w:val="00BB5415"/>
    <w:rsid w:val="00BB5C0A"/>
    <w:rsid w:val="00BB73CA"/>
    <w:rsid w:val="00BB7EBD"/>
    <w:rsid w:val="00BC0DD9"/>
    <w:rsid w:val="00BC192E"/>
    <w:rsid w:val="00BC1C1B"/>
    <w:rsid w:val="00BC2189"/>
    <w:rsid w:val="00BC244A"/>
    <w:rsid w:val="00BC26F1"/>
    <w:rsid w:val="00BC27B0"/>
    <w:rsid w:val="00BC3035"/>
    <w:rsid w:val="00BC329F"/>
    <w:rsid w:val="00BC58B0"/>
    <w:rsid w:val="00BC7A3D"/>
    <w:rsid w:val="00BD0729"/>
    <w:rsid w:val="00BD2D99"/>
    <w:rsid w:val="00BD5930"/>
    <w:rsid w:val="00BD6A9D"/>
    <w:rsid w:val="00BD6E08"/>
    <w:rsid w:val="00BD7B86"/>
    <w:rsid w:val="00BE0A9F"/>
    <w:rsid w:val="00BE11C3"/>
    <w:rsid w:val="00BE15E2"/>
    <w:rsid w:val="00BE22D2"/>
    <w:rsid w:val="00BE26CC"/>
    <w:rsid w:val="00BE2834"/>
    <w:rsid w:val="00BE7260"/>
    <w:rsid w:val="00BE7822"/>
    <w:rsid w:val="00BF03D2"/>
    <w:rsid w:val="00BF07F9"/>
    <w:rsid w:val="00BF0DB4"/>
    <w:rsid w:val="00BF1CE9"/>
    <w:rsid w:val="00BF232D"/>
    <w:rsid w:val="00BF4D85"/>
    <w:rsid w:val="00BF51C7"/>
    <w:rsid w:val="00BF7927"/>
    <w:rsid w:val="00BF7C7F"/>
    <w:rsid w:val="00C00D54"/>
    <w:rsid w:val="00C024DC"/>
    <w:rsid w:val="00C02F48"/>
    <w:rsid w:val="00C03A1F"/>
    <w:rsid w:val="00C049EF"/>
    <w:rsid w:val="00C05177"/>
    <w:rsid w:val="00C0589A"/>
    <w:rsid w:val="00C05A01"/>
    <w:rsid w:val="00C05AC5"/>
    <w:rsid w:val="00C11194"/>
    <w:rsid w:val="00C121EC"/>
    <w:rsid w:val="00C12335"/>
    <w:rsid w:val="00C125B5"/>
    <w:rsid w:val="00C12A1C"/>
    <w:rsid w:val="00C13BAD"/>
    <w:rsid w:val="00C16C5A"/>
    <w:rsid w:val="00C16E07"/>
    <w:rsid w:val="00C176B8"/>
    <w:rsid w:val="00C179CF"/>
    <w:rsid w:val="00C20192"/>
    <w:rsid w:val="00C2292E"/>
    <w:rsid w:val="00C22E3B"/>
    <w:rsid w:val="00C247E9"/>
    <w:rsid w:val="00C256BA"/>
    <w:rsid w:val="00C2707E"/>
    <w:rsid w:val="00C27C55"/>
    <w:rsid w:val="00C3070A"/>
    <w:rsid w:val="00C31B0B"/>
    <w:rsid w:val="00C31E7B"/>
    <w:rsid w:val="00C33A44"/>
    <w:rsid w:val="00C347EF"/>
    <w:rsid w:val="00C34C1B"/>
    <w:rsid w:val="00C3500E"/>
    <w:rsid w:val="00C35609"/>
    <w:rsid w:val="00C36144"/>
    <w:rsid w:val="00C3755E"/>
    <w:rsid w:val="00C402ED"/>
    <w:rsid w:val="00C41EDB"/>
    <w:rsid w:val="00C43117"/>
    <w:rsid w:val="00C4435F"/>
    <w:rsid w:val="00C44FED"/>
    <w:rsid w:val="00C457AC"/>
    <w:rsid w:val="00C473CD"/>
    <w:rsid w:val="00C47993"/>
    <w:rsid w:val="00C47CE7"/>
    <w:rsid w:val="00C5028B"/>
    <w:rsid w:val="00C51908"/>
    <w:rsid w:val="00C51A0C"/>
    <w:rsid w:val="00C5388C"/>
    <w:rsid w:val="00C53BB4"/>
    <w:rsid w:val="00C542DF"/>
    <w:rsid w:val="00C54455"/>
    <w:rsid w:val="00C54BFF"/>
    <w:rsid w:val="00C56647"/>
    <w:rsid w:val="00C577B8"/>
    <w:rsid w:val="00C57EBF"/>
    <w:rsid w:val="00C60488"/>
    <w:rsid w:val="00C604DA"/>
    <w:rsid w:val="00C612D8"/>
    <w:rsid w:val="00C6174D"/>
    <w:rsid w:val="00C6280C"/>
    <w:rsid w:val="00C634D4"/>
    <w:rsid w:val="00C63B7F"/>
    <w:rsid w:val="00C644CC"/>
    <w:rsid w:val="00C6538B"/>
    <w:rsid w:val="00C65DAD"/>
    <w:rsid w:val="00C65E82"/>
    <w:rsid w:val="00C6630A"/>
    <w:rsid w:val="00C66783"/>
    <w:rsid w:val="00C67489"/>
    <w:rsid w:val="00C70142"/>
    <w:rsid w:val="00C715A9"/>
    <w:rsid w:val="00C715B7"/>
    <w:rsid w:val="00C71CA5"/>
    <w:rsid w:val="00C7284C"/>
    <w:rsid w:val="00C740BA"/>
    <w:rsid w:val="00C74871"/>
    <w:rsid w:val="00C74AFA"/>
    <w:rsid w:val="00C76C54"/>
    <w:rsid w:val="00C80896"/>
    <w:rsid w:val="00C82492"/>
    <w:rsid w:val="00C83547"/>
    <w:rsid w:val="00C83720"/>
    <w:rsid w:val="00C83DC3"/>
    <w:rsid w:val="00C849C2"/>
    <w:rsid w:val="00C852B6"/>
    <w:rsid w:val="00C855DF"/>
    <w:rsid w:val="00C85CE8"/>
    <w:rsid w:val="00C8639B"/>
    <w:rsid w:val="00C8668F"/>
    <w:rsid w:val="00C86894"/>
    <w:rsid w:val="00C86BE3"/>
    <w:rsid w:val="00C900C9"/>
    <w:rsid w:val="00C9122F"/>
    <w:rsid w:val="00C91723"/>
    <w:rsid w:val="00C91992"/>
    <w:rsid w:val="00C91C4F"/>
    <w:rsid w:val="00C9282E"/>
    <w:rsid w:val="00C92992"/>
    <w:rsid w:val="00C95575"/>
    <w:rsid w:val="00C966F6"/>
    <w:rsid w:val="00C97DF7"/>
    <w:rsid w:val="00CA0433"/>
    <w:rsid w:val="00CA11F2"/>
    <w:rsid w:val="00CA1EE1"/>
    <w:rsid w:val="00CA2A96"/>
    <w:rsid w:val="00CA2FC5"/>
    <w:rsid w:val="00CA33E3"/>
    <w:rsid w:val="00CA3ED7"/>
    <w:rsid w:val="00CA4D84"/>
    <w:rsid w:val="00CA570D"/>
    <w:rsid w:val="00CA5DE1"/>
    <w:rsid w:val="00CA63CC"/>
    <w:rsid w:val="00CA6D42"/>
    <w:rsid w:val="00CA7E6B"/>
    <w:rsid w:val="00CB0692"/>
    <w:rsid w:val="00CB07B1"/>
    <w:rsid w:val="00CB0E0A"/>
    <w:rsid w:val="00CB1DAA"/>
    <w:rsid w:val="00CB2135"/>
    <w:rsid w:val="00CB3EAC"/>
    <w:rsid w:val="00CB5B07"/>
    <w:rsid w:val="00CB5B3A"/>
    <w:rsid w:val="00CB5C03"/>
    <w:rsid w:val="00CB7636"/>
    <w:rsid w:val="00CC0060"/>
    <w:rsid w:val="00CC036A"/>
    <w:rsid w:val="00CC1763"/>
    <w:rsid w:val="00CC2607"/>
    <w:rsid w:val="00CC2695"/>
    <w:rsid w:val="00CC26FC"/>
    <w:rsid w:val="00CC2FE8"/>
    <w:rsid w:val="00CC4751"/>
    <w:rsid w:val="00CC556C"/>
    <w:rsid w:val="00CC61D6"/>
    <w:rsid w:val="00CC72D9"/>
    <w:rsid w:val="00CC7501"/>
    <w:rsid w:val="00CD0F20"/>
    <w:rsid w:val="00CD1D8D"/>
    <w:rsid w:val="00CD345F"/>
    <w:rsid w:val="00CD3E1A"/>
    <w:rsid w:val="00CD4BBB"/>
    <w:rsid w:val="00CD6D00"/>
    <w:rsid w:val="00CD7E47"/>
    <w:rsid w:val="00CE0155"/>
    <w:rsid w:val="00CE07B7"/>
    <w:rsid w:val="00CE27EE"/>
    <w:rsid w:val="00CE34AF"/>
    <w:rsid w:val="00CE433C"/>
    <w:rsid w:val="00CE4633"/>
    <w:rsid w:val="00CE4843"/>
    <w:rsid w:val="00CE4F9C"/>
    <w:rsid w:val="00CE5948"/>
    <w:rsid w:val="00CE6051"/>
    <w:rsid w:val="00CE652A"/>
    <w:rsid w:val="00CE7199"/>
    <w:rsid w:val="00CE71C0"/>
    <w:rsid w:val="00CE79E7"/>
    <w:rsid w:val="00CF0CD3"/>
    <w:rsid w:val="00CF1530"/>
    <w:rsid w:val="00CF1693"/>
    <w:rsid w:val="00CF18B4"/>
    <w:rsid w:val="00CF2024"/>
    <w:rsid w:val="00CF2233"/>
    <w:rsid w:val="00CF285E"/>
    <w:rsid w:val="00CF2F76"/>
    <w:rsid w:val="00CF2FE6"/>
    <w:rsid w:val="00CF30B7"/>
    <w:rsid w:val="00CF44BB"/>
    <w:rsid w:val="00CF5265"/>
    <w:rsid w:val="00CF6618"/>
    <w:rsid w:val="00CF6973"/>
    <w:rsid w:val="00CF7589"/>
    <w:rsid w:val="00CF7A5C"/>
    <w:rsid w:val="00D00162"/>
    <w:rsid w:val="00D01447"/>
    <w:rsid w:val="00D018E4"/>
    <w:rsid w:val="00D01C60"/>
    <w:rsid w:val="00D0245C"/>
    <w:rsid w:val="00D02813"/>
    <w:rsid w:val="00D03F4D"/>
    <w:rsid w:val="00D07F59"/>
    <w:rsid w:val="00D10262"/>
    <w:rsid w:val="00D10A28"/>
    <w:rsid w:val="00D10AA9"/>
    <w:rsid w:val="00D10B62"/>
    <w:rsid w:val="00D10CEC"/>
    <w:rsid w:val="00D11F3C"/>
    <w:rsid w:val="00D14B43"/>
    <w:rsid w:val="00D15B0A"/>
    <w:rsid w:val="00D20576"/>
    <w:rsid w:val="00D20688"/>
    <w:rsid w:val="00D20D7B"/>
    <w:rsid w:val="00D212EE"/>
    <w:rsid w:val="00D21427"/>
    <w:rsid w:val="00D219F0"/>
    <w:rsid w:val="00D21F46"/>
    <w:rsid w:val="00D2339B"/>
    <w:rsid w:val="00D233E3"/>
    <w:rsid w:val="00D25095"/>
    <w:rsid w:val="00D25517"/>
    <w:rsid w:val="00D259A5"/>
    <w:rsid w:val="00D26CCD"/>
    <w:rsid w:val="00D26DA5"/>
    <w:rsid w:val="00D273BF"/>
    <w:rsid w:val="00D30837"/>
    <w:rsid w:val="00D312E6"/>
    <w:rsid w:val="00D3306D"/>
    <w:rsid w:val="00D33B0C"/>
    <w:rsid w:val="00D3492C"/>
    <w:rsid w:val="00D36B34"/>
    <w:rsid w:val="00D36D10"/>
    <w:rsid w:val="00D400C5"/>
    <w:rsid w:val="00D42688"/>
    <w:rsid w:val="00D4351C"/>
    <w:rsid w:val="00D43AEC"/>
    <w:rsid w:val="00D477DB"/>
    <w:rsid w:val="00D47C9E"/>
    <w:rsid w:val="00D513A2"/>
    <w:rsid w:val="00D5206F"/>
    <w:rsid w:val="00D52390"/>
    <w:rsid w:val="00D52F9F"/>
    <w:rsid w:val="00D53525"/>
    <w:rsid w:val="00D54328"/>
    <w:rsid w:val="00D54C3D"/>
    <w:rsid w:val="00D5655E"/>
    <w:rsid w:val="00D5748E"/>
    <w:rsid w:val="00D601B1"/>
    <w:rsid w:val="00D602D0"/>
    <w:rsid w:val="00D61297"/>
    <w:rsid w:val="00D616DC"/>
    <w:rsid w:val="00D61AFA"/>
    <w:rsid w:val="00D627C0"/>
    <w:rsid w:val="00D62945"/>
    <w:rsid w:val="00D63137"/>
    <w:rsid w:val="00D64FD6"/>
    <w:rsid w:val="00D65C8F"/>
    <w:rsid w:val="00D673C5"/>
    <w:rsid w:val="00D70F5C"/>
    <w:rsid w:val="00D70F83"/>
    <w:rsid w:val="00D711D0"/>
    <w:rsid w:val="00D74925"/>
    <w:rsid w:val="00D74EE1"/>
    <w:rsid w:val="00D75E19"/>
    <w:rsid w:val="00D76B2A"/>
    <w:rsid w:val="00D77457"/>
    <w:rsid w:val="00D77CCF"/>
    <w:rsid w:val="00D86381"/>
    <w:rsid w:val="00D87BAF"/>
    <w:rsid w:val="00D87EED"/>
    <w:rsid w:val="00D90222"/>
    <w:rsid w:val="00D9086A"/>
    <w:rsid w:val="00D9135B"/>
    <w:rsid w:val="00D920FE"/>
    <w:rsid w:val="00D92475"/>
    <w:rsid w:val="00D927F4"/>
    <w:rsid w:val="00D92B0A"/>
    <w:rsid w:val="00D930CA"/>
    <w:rsid w:val="00D941CF"/>
    <w:rsid w:val="00D94E6A"/>
    <w:rsid w:val="00D94E78"/>
    <w:rsid w:val="00D95C4D"/>
    <w:rsid w:val="00D95FAF"/>
    <w:rsid w:val="00D9694E"/>
    <w:rsid w:val="00D96C48"/>
    <w:rsid w:val="00D96EA5"/>
    <w:rsid w:val="00D97DE5"/>
    <w:rsid w:val="00DA14EA"/>
    <w:rsid w:val="00DA4507"/>
    <w:rsid w:val="00DB3E42"/>
    <w:rsid w:val="00DB42B1"/>
    <w:rsid w:val="00DB5A86"/>
    <w:rsid w:val="00DB7A22"/>
    <w:rsid w:val="00DB7A9D"/>
    <w:rsid w:val="00DC0120"/>
    <w:rsid w:val="00DC0EB8"/>
    <w:rsid w:val="00DC2CD4"/>
    <w:rsid w:val="00DC449A"/>
    <w:rsid w:val="00DC47BB"/>
    <w:rsid w:val="00DC62AF"/>
    <w:rsid w:val="00DC7DD7"/>
    <w:rsid w:val="00DD0A79"/>
    <w:rsid w:val="00DD1007"/>
    <w:rsid w:val="00DD11FD"/>
    <w:rsid w:val="00DD1948"/>
    <w:rsid w:val="00DD27BD"/>
    <w:rsid w:val="00DD3924"/>
    <w:rsid w:val="00DD3BE7"/>
    <w:rsid w:val="00DD3FA4"/>
    <w:rsid w:val="00DD4233"/>
    <w:rsid w:val="00DD4B8A"/>
    <w:rsid w:val="00DD5134"/>
    <w:rsid w:val="00DD575B"/>
    <w:rsid w:val="00DD594C"/>
    <w:rsid w:val="00DD6D65"/>
    <w:rsid w:val="00DD74A2"/>
    <w:rsid w:val="00DD7E82"/>
    <w:rsid w:val="00DE01CB"/>
    <w:rsid w:val="00DE0237"/>
    <w:rsid w:val="00DE0D48"/>
    <w:rsid w:val="00DE0E56"/>
    <w:rsid w:val="00DE0FC3"/>
    <w:rsid w:val="00DE1199"/>
    <w:rsid w:val="00DE153A"/>
    <w:rsid w:val="00DE1E90"/>
    <w:rsid w:val="00DE28B0"/>
    <w:rsid w:val="00DE303A"/>
    <w:rsid w:val="00DE3479"/>
    <w:rsid w:val="00DE360F"/>
    <w:rsid w:val="00DE4513"/>
    <w:rsid w:val="00DE4592"/>
    <w:rsid w:val="00DE4634"/>
    <w:rsid w:val="00DE722F"/>
    <w:rsid w:val="00DE7571"/>
    <w:rsid w:val="00DE7F8B"/>
    <w:rsid w:val="00DF030D"/>
    <w:rsid w:val="00DF0D7C"/>
    <w:rsid w:val="00DF1132"/>
    <w:rsid w:val="00DF18D5"/>
    <w:rsid w:val="00DF25AB"/>
    <w:rsid w:val="00DF44A6"/>
    <w:rsid w:val="00DF63C0"/>
    <w:rsid w:val="00DF6BB1"/>
    <w:rsid w:val="00DF6BCD"/>
    <w:rsid w:val="00E00845"/>
    <w:rsid w:val="00E01271"/>
    <w:rsid w:val="00E018AB"/>
    <w:rsid w:val="00E01AA1"/>
    <w:rsid w:val="00E0211F"/>
    <w:rsid w:val="00E02CE8"/>
    <w:rsid w:val="00E0352D"/>
    <w:rsid w:val="00E03B04"/>
    <w:rsid w:val="00E04C23"/>
    <w:rsid w:val="00E04CA0"/>
    <w:rsid w:val="00E07BB2"/>
    <w:rsid w:val="00E07E30"/>
    <w:rsid w:val="00E1032B"/>
    <w:rsid w:val="00E10C04"/>
    <w:rsid w:val="00E11606"/>
    <w:rsid w:val="00E13895"/>
    <w:rsid w:val="00E13BB6"/>
    <w:rsid w:val="00E146E4"/>
    <w:rsid w:val="00E15497"/>
    <w:rsid w:val="00E21652"/>
    <w:rsid w:val="00E2169E"/>
    <w:rsid w:val="00E21B39"/>
    <w:rsid w:val="00E21D03"/>
    <w:rsid w:val="00E227F9"/>
    <w:rsid w:val="00E2286B"/>
    <w:rsid w:val="00E22A2E"/>
    <w:rsid w:val="00E22A98"/>
    <w:rsid w:val="00E23C77"/>
    <w:rsid w:val="00E262AC"/>
    <w:rsid w:val="00E31096"/>
    <w:rsid w:val="00E317A1"/>
    <w:rsid w:val="00E31A82"/>
    <w:rsid w:val="00E31F63"/>
    <w:rsid w:val="00E3202E"/>
    <w:rsid w:val="00E32216"/>
    <w:rsid w:val="00E33C76"/>
    <w:rsid w:val="00E341E5"/>
    <w:rsid w:val="00E34901"/>
    <w:rsid w:val="00E34E1E"/>
    <w:rsid w:val="00E36FE9"/>
    <w:rsid w:val="00E37F55"/>
    <w:rsid w:val="00E407AE"/>
    <w:rsid w:val="00E412A7"/>
    <w:rsid w:val="00E41986"/>
    <w:rsid w:val="00E41CB0"/>
    <w:rsid w:val="00E42993"/>
    <w:rsid w:val="00E42FA2"/>
    <w:rsid w:val="00E433FB"/>
    <w:rsid w:val="00E43FAF"/>
    <w:rsid w:val="00E44B4D"/>
    <w:rsid w:val="00E45544"/>
    <w:rsid w:val="00E45BC1"/>
    <w:rsid w:val="00E4651D"/>
    <w:rsid w:val="00E465B0"/>
    <w:rsid w:val="00E46AD4"/>
    <w:rsid w:val="00E47DA1"/>
    <w:rsid w:val="00E50A2F"/>
    <w:rsid w:val="00E52308"/>
    <w:rsid w:val="00E525FD"/>
    <w:rsid w:val="00E55DBD"/>
    <w:rsid w:val="00E564C3"/>
    <w:rsid w:val="00E56559"/>
    <w:rsid w:val="00E601B4"/>
    <w:rsid w:val="00E6033B"/>
    <w:rsid w:val="00E60464"/>
    <w:rsid w:val="00E6440B"/>
    <w:rsid w:val="00E6719A"/>
    <w:rsid w:val="00E6760C"/>
    <w:rsid w:val="00E6776D"/>
    <w:rsid w:val="00E6795E"/>
    <w:rsid w:val="00E6798C"/>
    <w:rsid w:val="00E67CF0"/>
    <w:rsid w:val="00E701A9"/>
    <w:rsid w:val="00E70B6C"/>
    <w:rsid w:val="00E725DD"/>
    <w:rsid w:val="00E72F9F"/>
    <w:rsid w:val="00E747BE"/>
    <w:rsid w:val="00E760C2"/>
    <w:rsid w:val="00E776F2"/>
    <w:rsid w:val="00E8398A"/>
    <w:rsid w:val="00E839E7"/>
    <w:rsid w:val="00E84534"/>
    <w:rsid w:val="00E85F75"/>
    <w:rsid w:val="00E8715C"/>
    <w:rsid w:val="00E87483"/>
    <w:rsid w:val="00E876D9"/>
    <w:rsid w:val="00E878D6"/>
    <w:rsid w:val="00E90B55"/>
    <w:rsid w:val="00E91904"/>
    <w:rsid w:val="00E92E23"/>
    <w:rsid w:val="00E9401C"/>
    <w:rsid w:val="00E95134"/>
    <w:rsid w:val="00E95655"/>
    <w:rsid w:val="00E956F1"/>
    <w:rsid w:val="00E95D68"/>
    <w:rsid w:val="00E96813"/>
    <w:rsid w:val="00E96CFC"/>
    <w:rsid w:val="00E97FE4"/>
    <w:rsid w:val="00EA0634"/>
    <w:rsid w:val="00EA1F15"/>
    <w:rsid w:val="00EA333B"/>
    <w:rsid w:val="00EA4EF1"/>
    <w:rsid w:val="00EA52E4"/>
    <w:rsid w:val="00EA5C59"/>
    <w:rsid w:val="00EA6F93"/>
    <w:rsid w:val="00EA77FF"/>
    <w:rsid w:val="00EB040F"/>
    <w:rsid w:val="00EB095A"/>
    <w:rsid w:val="00EB0A50"/>
    <w:rsid w:val="00EB0A52"/>
    <w:rsid w:val="00EB0D4E"/>
    <w:rsid w:val="00EB2D4E"/>
    <w:rsid w:val="00EB3106"/>
    <w:rsid w:val="00EB4193"/>
    <w:rsid w:val="00EB41C6"/>
    <w:rsid w:val="00EB4D51"/>
    <w:rsid w:val="00EB4E4C"/>
    <w:rsid w:val="00EB5084"/>
    <w:rsid w:val="00EB5415"/>
    <w:rsid w:val="00EB600D"/>
    <w:rsid w:val="00EB72E2"/>
    <w:rsid w:val="00EB7466"/>
    <w:rsid w:val="00EB7C56"/>
    <w:rsid w:val="00EB7DF4"/>
    <w:rsid w:val="00EC0F64"/>
    <w:rsid w:val="00EC1482"/>
    <w:rsid w:val="00EC16B4"/>
    <w:rsid w:val="00EC1C5E"/>
    <w:rsid w:val="00EC1F9B"/>
    <w:rsid w:val="00EC2176"/>
    <w:rsid w:val="00EC3284"/>
    <w:rsid w:val="00EC3784"/>
    <w:rsid w:val="00EC4458"/>
    <w:rsid w:val="00EC4872"/>
    <w:rsid w:val="00EC662B"/>
    <w:rsid w:val="00EC7401"/>
    <w:rsid w:val="00ED1AA9"/>
    <w:rsid w:val="00ED1DAC"/>
    <w:rsid w:val="00ED1FB2"/>
    <w:rsid w:val="00ED2840"/>
    <w:rsid w:val="00ED51C1"/>
    <w:rsid w:val="00ED5E7D"/>
    <w:rsid w:val="00ED6225"/>
    <w:rsid w:val="00ED668C"/>
    <w:rsid w:val="00ED6C0F"/>
    <w:rsid w:val="00EE229F"/>
    <w:rsid w:val="00EE2B12"/>
    <w:rsid w:val="00EE4826"/>
    <w:rsid w:val="00EE4960"/>
    <w:rsid w:val="00EE511E"/>
    <w:rsid w:val="00EE5EA0"/>
    <w:rsid w:val="00EE6E20"/>
    <w:rsid w:val="00EE75AF"/>
    <w:rsid w:val="00EF1A36"/>
    <w:rsid w:val="00EF40DA"/>
    <w:rsid w:val="00EF4992"/>
    <w:rsid w:val="00EF4F24"/>
    <w:rsid w:val="00EF53A8"/>
    <w:rsid w:val="00EF585A"/>
    <w:rsid w:val="00EF607A"/>
    <w:rsid w:val="00EF7A1D"/>
    <w:rsid w:val="00F01A58"/>
    <w:rsid w:val="00F01BB6"/>
    <w:rsid w:val="00F02E2B"/>
    <w:rsid w:val="00F045AD"/>
    <w:rsid w:val="00F04A79"/>
    <w:rsid w:val="00F05F21"/>
    <w:rsid w:val="00F11CFB"/>
    <w:rsid w:val="00F11E4A"/>
    <w:rsid w:val="00F13F85"/>
    <w:rsid w:val="00F14179"/>
    <w:rsid w:val="00F155F7"/>
    <w:rsid w:val="00F15984"/>
    <w:rsid w:val="00F177FD"/>
    <w:rsid w:val="00F201EB"/>
    <w:rsid w:val="00F2045B"/>
    <w:rsid w:val="00F2235D"/>
    <w:rsid w:val="00F228E3"/>
    <w:rsid w:val="00F2332C"/>
    <w:rsid w:val="00F23BE5"/>
    <w:rsid w:val="00F23C8E"/>
    <w:rsid w:val="00F24A39"/>
    <w:rsid w:val="00F2556D"/>
    <w:rsid w:val="00F25CBE"/>
    <w:rsid w:val="00F26007"/>
    <w:rsid w:val="00F278B1"/>
    <w:rsid w:val="00F30A85"/>
    <w:rsid w:val="00F30FC1"/>
    <w:rsid w:val="00F31C53"/>
    <w:rsid w:val="00F3231C"/>
    <w:rsid w:val="00F32618"/>
    <w:rsid w:val="00F32BD1"/>
    <w:rsid w:val="00F34402"/>
    <w:rsid w:val="00F34D7B"/>
    <w:rsid w:val="00F358F4"/>
    <w:rsid w:val="00F36168"/>
    <w:rsid w:val="00F37620"/>
    <w:rsid w:val="00F37737"/>
    <w:rsid w:val="00F37800"/>
    <w:rsid w:val="00F414C4"/>
    <w:rsid w:val="00F42D5E"/>
    <w:rsid w:val="00F43223"/>
    <w:rsid w:val="00F44CF2"/>
    <w:rsid w:val="00F46366"/>
    <w:rsid w:val="00F51F85"/>
    <w:rsid w:val="00F52494"/>
    <w:rsid w:val="00F53619"/>
    <w:rsid w:val="00F53652"/>
    <w:rsid w:val="00F539A0"/>
    <w:rsid w:val="00F53D8B"/>
    <w:rsid w:val="00F542B8"/>
    <w:rsid w:val="00F551FD"/>
    <w:rsid w:val="00F55491"/>
    <w:rsid w:val="00F57303"/>
    <w:rsid w:val="00F57975"/>
    <w:rsid w:val="00F601BF"/>
    <w:rsid w:val="00F615BF"/>
    <w:rsid w:val="00F61659"/>
    <w:rsid w:val="00F63225"/>
    <w:rsid w:val="00F63BF1"/>
    <w:rsid w:val="00F65437"/>
    <w:rsid w:val="00F67679"/>
    <w:rsid w:val="00F7036F"/>
    <w:rsid w:val="00F70963"/>
    <w:rsid w:val="00F72B38"/>
    <w:rsid w:val="00F74357"/>
    <w:rsid w:val="00F74C93"/>
    <w:rsid w:val="00F75927"/>
    <w:rsid w:val="00F777CD"/>
    <w:rsid w:val="00F77BC1"/>
    <w:rsid w:val="00F8013D"/>
    <w:rsid w:val="00F803CB"/>
    <w:rsid w:val="00F807CB"/>
    <w:rsid w:val="00F83DA7"/>
    <w:rsid w:val="00F8450A"/>
    <w:rsid w:val="00F8483D"/>
    <w:rsid w:val="00F84EA4"/>
    <w:rsid w:val="00F84FAB"/>
    <w:rsid w:val="00F85226"/>
    <w:rsid w:val="00F87FD0"/>
    <w:rsid w:val="00F90D94"/>
    <w:rsid w:val="00F92381"/>
    <w:rsid w:val="00F92383"/>
    <w:rsid w:val="00F93411"/>
    <w:rsid w:val="00F93F73"/>
    <w:rsid w:val="00F944E9"/>
    <w:rsid w:val="00F95705"/>
    <w:rsid w:val="00F9705A"/>
    <w:rsid w:val="00F9768A"/>
    <w:rsid w:val="00FA0EF2"/>
    <w:rsid w:val="00FA1452"/>
    <w:rsid w:val="00FA18EF"/>
    <w:rsid w:val="00FA218A"/>
    <w:rsid w:val="00FA21E5"/>
    <w:rsid w:val="00FA2E34"/>
    <w:rsid w:val="00FA2F6A"/>
    <w:rsid w:val="00FA3133"/>
    <w:rsid w:val="00FA3F6F"/>
    <w:rsid w:val="00FA50F3"/>
    <w:rsid w:val="00FA5125"/>
    <w:rsid w:val="00FA52CA"/>
    <w:rsid w:val="00FA7994"/>
    <w:rsid w:val="00FB07E5"/>
    <w:rsid w:val="00FB1FE0"/>
    <w:rsid w:val="00FB2869"/>
    <w:rsid w:val="00FB29AF"/>
    <w:rsid w:val="00FB2CEF"/>
    <w:rsid w:val="00FB3515"/>
    <w:rsid w:val="00FB61D9"/>
    <w:rsid w:val="00FB6274"/>
    <w:rsid w:val="00FB6D64"/>
    <w:rsid w:val="00FB76E3"/>
    <w:rsid w:val="00FC0A08"/>
    <w:rsid w:val="00FC0C5E"/>
    <w:rsid w:val="00FC215B"/>
    <w:rsid w:val="00FC24AB"/>
    <w:rsid w:val="00FC2DA9"/>
    <w:rsid w:val="00FC2FB7"/>
    <w:rsid w:val="00FC34B3"/>
    <w:rsid w:val="00FC3940"/>
    <w:rsid w:val="00FC3C66"/>
    <w:rsid w:val="00FC3F5B"/>
    <w:rsid w:val="00FC45AE"/>
    <w:rsid w:val="00FC73F6"/>
    <w:rsid w:val="00FC7D74"/>
    <w:rsid w:val="00FD1033"/>
    <w:rsid w:val="00FD1130"/>
    <w:rsid w:val="00FD19DB"/>
    <w:rsid w:val="00FD1FB6"/>
    <w:rsid w:val="00FD2091"/>
    <w:rsid w:val="00FD2ADB"/>
    <w:rsid w:val="00FD2F5C"/>
    <w:rsid w:val="00FD32E2"/>
    <w:rsid w:val="00FD35ED"/>
    <w:rsid w:val="00FD3E99"/>
    <w:rsid w:val="00FD5338"/>
    <w:rsid w:val="00FD6ECF"/>
    <w:rsid w:val="00FD6F8E"/>
    <w:rsid w:val="00FE0A53"/>
    <w:rsid w:val="00FE0D5A"/>
    <w:rsid w:val="00FE1187"/>
    <w:rsid w:val="00FE3028"/>
    <w:rsid w:val="00FE5547"/>
    <w:rsid w:val="00FE67EB"/>
    <w:rsid w:val="00FE72F3"/>
    <w:rsid w:val="00FE7EED"/>
    <w:rsid w:val="00FF096E"/>
    <w:rsid w:val="00FF4A87"/>
    <w:rsid w:val="00FF4AB6"/>
    <w:rsid w:val="00FF4F3C"/>
    <w:rsid w:val="00FF4F93"/>
    <w:rsid w:val="00FF6D34"/>
    <w:rsid w:val="00FF6ECF"/>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7DB"/>
    <w:pPr>
      <w:spacing w:after="120" w:line="480" w:lineRule="auto"/>
    </w:pPr>
    <w:rPr>
      <w:rFonts w:ascii="Arial" w:hAnsi="Arial" w:cs="Arial (Body CS)"/>
      <w:sz w:val="22"/>
      <w:lang w:val="en-GB"/>
    </w:rPr>
  </w:style>
  <w:style w:type="paragraph" w:styleId="Heading1">
    <w:name w:val="heading 1"/>
    <w:basedOn w:val="Normal"/>
    <w:next w:val="BodyText"/>
    <w:autoRedefine/>
    <w:uiPriority w:val="9"/>
    <w:qFormat/>
    <w:rsid w:val="00152E63"/>
    <w:pPr>
      <w:keepNext/>
      <w:keepLines/>
      <w:spacing w:before="240" w:after="0" w:line="36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51505C"/>
    <w:pPr>
      <w:keepNext/>
      <w:keepLines/>
      <w:spacing w:before="120" w:after="0"/>
      <w:outlineLvl w:val="1"/>
    </w:pPr>
    <w:rPr>
      <w:rFonts w:eastAsiaTheme="majorEastAsia" w:cstheme="majorBidi"/>
      <w:b/>
      <w:bCs/>
      <w:sz w:val="24"/>
      <w:szCs w:val="28"/>
    </w:rPr>
  </w:style>
  <w:style w:type="paragraph" w:styleId="Heading3">
    <w:name w:val="heading 3"/>
    <w:next w:val="BodyText"/>
    <w:autoRedefine/>
    <w:uiPriority w:val="9"/>
    <w:unhideWhenUsed/>
    <w:qFormat/>
    <w:rsid w:val="00B9206A"/>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8A0473"/>
    <w:pPr>
      <w:spacing w:before="60" w:after="480" w:line="300" w:lineRule="auto"/>
      <w:contextualSpacing/>
    </w:pPr>
    <w:rPr>
      <w:rFonts w:ascii="Arial" w:hAnsi="Arial"/>
      <w:noProof/>
      <w:sz w:val="18"/>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006714"/>
    <w:pPr>
      <w:keepNext/>
      <w:keepLines/>
      <w:spacing w:before="480" w:line="360" w:lineRule="auto"/>
      <w:ind w:right="-138"/>
    </w:pPr>
    <w:rPr>
      <w:rFonts w:eastAsiaTheme="majorEastAsia" w:cstheme="majorBidi"/>
      <w:bCs/>
      <w:sz w:val="32"/>
      <w:szCs w:val="36"/>
    </w:rPr>
  </w:style>
  <w:style w:type="paragraph" w:styleId="Subtitle">
    <w:name w:val="Subtitle"/>
    <w:basedOn w:val="Title"/>
    <w:next w:val="BodyText"/>
    <w:autoRedefine/>
    <w:rsid w:val="007A3C37"/>
    <w:pPr>
      <w:spacing w:before="240"/>
    </w:pPr>
    <w:rPr>
      <w:color w:val="262626" w:themeColor="text1" w:themeTint="D9"/>
      <w:sz w:val="28"/>
      <w:szCs w:val="30"/>
    </w:rPr>
  </w:style>
  <w:style w:type="paragraph" w:customStyle="1" w:styleId="Author">
    <w:name w:val="Author"/>
    <w:next w:val="BodyText"/>
    <w:autoRedefine/>
    <w:rsid w:val="00555DA7"/>
    <w:pPr>
      <w:keepNext/>
      <w:keepLines/>
      <w:spacing w:after="480" w:line="360" w:lineRule="auto"/>
    </w:pPr>
    <w:rPr>
      <w:rFonts w:ascii="Arial" w:hAnsi="Arial" w:cs="Arial (Body CS)"/>
      <w:b/>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 w:val="21"/>
      <w:szCs w:val="20"/>
    </w:rPr>
  </w:style>
  <w:style w:type="paragraph" w:styleId="Bibliography">
    <w:name w:val="Bibliography"/>
    <w:basedOn w:val="Normal"/>
    <w:autoRedefine/>
    <w:qFormat/>
    <w:rsid w:val="007C295E"/>
    <w:pPr>
      <w:spacing w:line="300" w:lineRule="auto"/>
      <w:ind w:left="567" w:hanging="567"/>
    </w:pPr>
    <w:rPr>
      <w:sz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51505C"/>
    <w:pPr>
      <w:keepNext/>
      <w:spacing w:before="120" w:after="40" w:line="300" w:lineRule="auto"/>
      <w:contextualSpacing/>
    </w:pPr>
    <w:rPr>
      <w:rFonts w:ascii="Arial" w:hAnsi="Arial"/>
      <w:sz w:val="20"/>
    </w:rPr>
  </w:style>
  <w:style w:type="paragraph" w:customStyle="1" w:styleId="TableCaption">
    <w:name w:val="Table Caption"/>
    <w:basedOn w:val="Caption"/>
    <w:autoRedefine/>
    <w:qFormat/>
    <w:rsid w:val="00F61D71"/>
    <w:pPr>
      <w:jc w:val="center"/>
    </w:pPr>
    <w:rPr>
      <w:b/>
      <w:i/>
    </w:rPr>
  </w:style>
  <w:style w:type="paragraph" w:customStyle="1" w:styleId="ImageCaption">
    <w:name w:val="Image Caption"/>
    <w:basedOn w:val="Caption"/>
    <w:autoRedefine/>
    <w:rsid w:val="00F61D71"/>
    <w:pPr>
      <w:spacing w:after="360"/>
      <w:jc w:val="center"/>
    </w:pPr>
    <w:rPr>
      <w:b/>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1505C"/>
    <w:rPr>
      <w:rFonts w:ascii="Arial" w:hAnsi="Arial"/>
      <w:sz w:val="20"/>
    </w:rPr>
  </w:style>
  <w:style w:type="character" w:customStyle="1" w:styleId="VerbatimChar">
    <w:name w:val="Verbatim Char"/>
    <w:basedOn w:val="CaptionChar"/>
    <w:link w:val="SourceCode"/>
    <w:rPr>
      <w:rFonts w:ascii="Consolas" w:hAnsi="Consolas"/>
      <w:b w:val="0"/>
      <w:sz w:val="22"/>
    </w:rPr>
  </w:style>
  <w:style w:type="character" w:customStyle="1" w:styleId="SectionNumber">
    <w:name w:val="Section Number"/>
    <w:basedOn w:val="CaptionChar"/>
    <w:rPr>
      <w:rFonts w:ascii="Arial" w:hAnsi="Arial"/>
      <w:b w:val="0"/>
      <w:sz w:val="21"/>
    </w:rPr>
  </w:style>
  <w:style w:type="character" w:styleId="FootnoteReference">
    <w:name w:val="footnote reference"/>
    <w:basedOn w:val="CaptionChar"/>
    <w:rsid w:val="00935551"/>
    <w:rPr>
      <w:rFonts w:ascii="Arial" w:hAnsi="Arial"/>
      <w:b w:val="0"/>
      <w:color w:val="365F91" w:themeColor="accent1" w:themeShade="BF"/>
      <w:sz w:val="21"/>
      <w:vertAlign w:val="superscript"/>
    </w:rPr>
  </w:style>
  <w:style w:type="character" w:styleId="Hyperlink">
    <w:name w:val="Hyperlink"/>
    <w:basedOn w:val="CaptionChar"/>
    <w:qFormat/>
    <w:rsid w:val="00E760C2"/>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A0473"/>
    <w:rPr>
      <w:rFonts w:ascii="Arial" w:hAnsi="Arial"/>
      <w:noProof/>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val="0"/>
      <w:color w:val="003B4F"/>
      <w:sz w:val="22"/>
      <w:shd w:val="clear" w:color="auto" w:fill="F1F3F5"/>
    </w:rPr>
  </w:style>
  <w:style w:type="character" w:customStyle="1" w:styleId="DataTypeTok">
    <w:name w:val="DataTypeTok"/>
    <w:basedOn w:val="VerbatimChar"/>
    <w:rPr>
      <w:rFonts w:ascii="Consolas" w:hAnsi="Consolas"/>
      <w:b w:val="0"/>
      <w:color w:val="AD0000"/>
      <w:sz w:val="22"/>
      <w:shd w:val="clear" w:color="auto" w:fill="F1F3F5"/>
    </w:rPr>
  </w:style>
  <w:style w:type="character" w:customStyle="1" w:styleId="DecValTok">
    <w:name w:val="DecValTok"/>
    <w:basedOn w:val="VerbatimChar"/>
    <w:rPr>
      <w:rFonts w:ascii="Consolas" w:hAnsi="Consolas"/>
      <w:b w:val="0"/>
      <w:color w:val="AD0000"/>
      <w:sz w:val="22"/>
      <w:shd w:val="clear" w:color="auto" w:fill="F1F3F5"/>
    </w:rPr>
  </w:style>
  <w:style w:type="character" w:customStyle="1" w:styleId="BaseNTok">
    <w:name w:val="BaseNTok"/>
    <w:basedOn w:val="VerbatimChar"/>
    <w:rPr>
      <w:rFonts w:ascii="Consolas" w:hAnsi="Consolas"/>
      <w:b w:val="0"/>
      <w:color w:val="AD0000"/>
      <w:sz w:val="22"/>
      <w:shd w:val="clear" w:color="auto" w:fill="F1F3F5"/>
    </w:rPr>
  </w:style>
  <w:style w:type="character" w:customStyle="1" w:styleId="FloatTok">
    <w:name w:val="FloatTok"/>
    <w:basedOn w:val="VerbatimChar"/>
    <w:rPr>
      <w:rFonts w:ascii="Consolas" w:hAnsi="Consolas"/>
      <w:b w:val="0"/>
      <w:color w:val="AD0000"/>
      <w:sz w:val="22"/>
      <w:shd w:val="clear" w:color="auto" w:fill="F1F3F5"/>
    </w:rPr>
  </w:style>
  <w:style w:type="character" w:customStyle="1" w:styleId="ConstantTok">
    <w:name w:val="ConstantTok"/>
    <w:basedOn w:val="VerbatimChar"/>
    <w:rPr>
      <w:rFonts w:ascii="Consolas" w:hAnsi="Consolas"/>
      <w:b w:val="0"/>
      <w:color w:val="8F5902"/>
      <w:sz w:val="22"/>
      <w:shd w:val="clear" w:color="auto" w:fill="F1F3F5"/>
    </w:rPr>
  </w:style>
  <w:style w:type="character" w:customStyle="1" w:styleId="CharTok">
    <w:name w:val="CharTok"/>
    <w:basedOn w:val="VerbatimChar"/>
    <w:rPr>
      <w:rFonts w:ascii="Consolas" w:hAnsi="Consolas"/>
      <w:b w:val="0"/>
      <w:color w:val="20794D"/>
      <w:sz w:val="22"/>
      <w:shd w:val="clear" w:color="auto" w:fill="F1F3F5"/>
    </w:rPr>
  </w:style>
  <w:style w:type="character" w:customStyle="1" w:styleId="SpecialCharTok">
    <w:name w:val="SpecialCharTok"/>
    <w:basedOn w:val="VerbatimChar"/>
    <w:rPr>
      <w:rFonts w:ascii="Consolas" w:hAnsi="Consolas"/>
      <w:b w:val="0"/>
      <w:color w:val="5E5E5E"/>
      <w:sz w:val="22"/>
      <w:shd w:val="clear" w:color="auto" w:fill="F1F3F5"/>
    </w:rPr>
  </w:style>
  <w:style w:type="character" w:customStyle="1" w:styleId="StringTok">
    <w:name w:val="StringTok"/>
    <w:basedOn w:val="VerbatimChar"/>
    <w:rPr>
      <w:rFonts w:ascii="Consolas" w:hAnsi="Consolas"/>
      <w:b w:val="0"/>
      <w:color w:val="20794D"/>
      <w:sz w:val="22"/>
      <w:shd w:val="clear" w:color="auto" w:fill="F1F3F5"/>
    </w:rPr>
  </w:style>
  <w:style w:type="character" w:customStyle="1" w:styleId="VerbatimStringTok">
    <w:name w:val="VerbatimStringTok"/>
    <w:basedOn w:val="VerbatimChar"/>
    <w:rPr>
      <w:rFonts w:ascii="Consolas" w:hAnsi="Consolas"/>
      <w:b w:val="0"/>
      <w:color w:val="20794D"/>
      <w:sz w:val="22"/>
      <w:shd w:val="clear" w:color="auto" w:fill="F1F3F5"/>
    </w:rPr>
  </w:style>
  <w:style w:type="character" w:customStyle="1" w:styleId="SpecialStringTok">
    <w:name w:val="SpecialStringTok"/>
    <w:basedOn w:val="VerbatimChar"/>
    <w:rPr>
      <w:rFonts w:ascii="Consolas" w:hAnsi="Consolas"/>
      <w:b w:val="0"/>
      <w:color w:val="20794D"/>
      <w:sz w:val="22"/>
      <w:shd w:val="clear" w:color="auto" w:fill="F1F3F5"/>
    </w:rPr>
  </w:style>
  <w:style w:type="character" w:customStyle="1" w:styleId="ImportTok">
    <w:name w:val="ImportTok"/>
    <w:basedOn w:val="VerbatimChar"/>
    <w:rPr>
      <w:rFonts w:ascii="Consolas" w:hAnsi="Consolas"/>
      <w:b w:val="0"/>
      <w:color w:val="00769E"/>
      <w:sz w:val="22"/>
      <w:shd w:val="clear" w:color="auto" w:fill="F1F3F5"/>
    </w:rPr>
  </w:style>
  <w:style w:type="character" w:customStyle="1" w:styleId="CommentTok">
    <w:name w:val="CommentTok"/>
    <w:basedOn w:val="VerbatimChar"/>
    <w:rPr>
      <w:rFonts w:ascii="Consolas" w:hAnsi="Consolas"/>
      <w:b w:val="0"/>
      <w:color w:val="5E5E5E"/>
      <w:sz w:val="22"/>
      <w:shd w:val="clear" w:color="auto" w:fill="F1F3F5"/>
    </w:rPr>
  </w:style>
  <w:style w:type="character" w:customStyle="1" w:styleId="DocumentationTok">
    <w:name w:val="DocumentationTok"/>
    <w:basedOn w:val="VerbatimChar"/>
    <w:rPr>
      <w:rFonts w:ascii="Consolas" w:hAnsi="Consolas"/>
      <w:b w:val="0"/>
      <w:i/>
      <w:color w:val="5E5E5E"/>
      <w:sz w:val="22"/>
      <w:shd w:val="clear" w:color="auto" w:fill="F1F3F5"/>
    </w:rPr>
  </w:style>
  <w:style w:type="character" w:customStyle="1" w:styleId="AnnotationTok">
    <w:name w:val="AnnotationTok"/>
    <w:basedOn w:val="VerbatimChar"/>
    <w:rPr>
      <w:rFonts w:ascii="Consolas" w:hAnsi="Consolas"/>
      <w:b w:val="0"/>
      <w:color w:val="5E5E5E"/>
      <w:sz w:val="22"/>
      <w:shd w:val="clear" w:color="auto" w:fill="F1F3F5"/>
    </w:rPr>
  </w:style>
  <w:style w:type="character" w:customStyle="1" w:styleId="CommentVarTok">
    <w:name w:val="CommentVarTok"/>
    <w:basedOn w:val="VerbatimChar"/>
    <w:rPr>
      <w:rFonts w:ascii="Consolas" w:hAnsi="Consolas"/>
      <w:b w:val="0"/>
      <w:i/>
      <w:color w:val="5E5E5E"/>
      <w:sz w:val="22"/>
      <w:shd w:val="clear" w:color="auto" w:fill="F1F3F5"/>
    </w:rPr>
  </w:style>
  <w:style w:type="character" w:customStyle="1" w:styleId="OtherTok">
    <w:name w:val="OtherTok"/>
    <w:basedOn w:val="VerbatimChar"/>
    <w:rPr>
      <w:rFonts w:ascii="Consolas" w:hAnsi="Consolas"/>
      <w:b w:val="0"/>
      <w:color w:val="003B4F"/>
      <w:sz w:val="22"/>
      <w:shd w:val="clear" w:color="auto" w:fill="F1F3F5"/>
    </w:rPr>
  </w:style>
  <w:style w:type="character" w:customStyle="1" w:styleId="FunctionTok">
    <w:name w:val="FunctionTok"/>
    <w:basedOn w:val="VerbatimChar"/>
    <w:rPr>
      <w:rFonts w:ascii="Consolas" w:hAnsi="Consolas"/>
      <w:b w:val="0"/>
      <w:color w:val="4758AB"/>
      <w:sz w:val="22"/>
      <w:shd w:val="clear" w:color="auto" w:fill="F1F3F5"/>
    </w:rPr>
  </w:style>
  <w:style w:type="character" w:customStyle="1" w:styleId="VariableTok">
    <w:name w:val="VariableTok"/>
    <w:basedOn w:val="VerbatimChar"/>
    <w:rPr>
      <w:rFonts w:ascii="Consolas" w:hAnsi="Consolas"/>
      <w:b w:val="0"/>
      <w:color w:val="111111"/>
      <w:sz w:val="22"/>
      <w:shd w:val="clear" w:color="auto" w:fill="F1F3F5"/>
    </w:rPr>
  </w:style>
  <w:style w:type="character" w:customStyle="1" w:styleId="ControlFlowTok">
    <w:name w:val="ControlFlowTok"/>
    <w:basedOn w:val="VerbatimChar"/>
    <w:rPr>
      <w:rFonts w:ascii="Consolas" w:hAnsi="Consolas"/>
      <w:b w:val="0"/>
      <w:color w:val="003B4F"/>
      <w:sz w:val="22"/>
      <w:shd w:val="clear" w:color="auto" w:fill="F1F3F5"/>
    </w:rPr>
  </w:style>
  <w:style w:type="character" w:customStyle="1" w:styleId="OperatorTok">
    <w:name w:val="OperatorTok"/>
    <w:basedOn w:val="VerbatimChar"/>
    <w:rPr>
      <w:rFonts w:ascii="Consolas" w:hAnsi="Consolas"/>
      <w:b w:val="0"/>
      <w:color w:val="5E5E5E"/>
      <w:sz w:val="22"/>
      <w:shd w:val="clear" w:color="auto" w:fill="F1F3F5"/>
    </w:rPr>
  </w:style>
  <w:style w:type="character" w:customStyle="1" w:styleId="BuiltInTok">
    <w:name w:val="BuiltInTok"/>
    <w:basedOn w:val="VerbatimChar"/>
    <w:rPr>
      <w:rFonts w:ascii="Consolas" w:hAnsi="Consolas"/>
      <w:b w:val="0"/>
      <w:color w:val="003B4F"/>
      <w:sz w:val="22"/>
      <w:shd w:val="clear" w:color="auto" w:fill="F1F3F5"/>
    </w:rPr>
  </w:style>
  <w:style w:type="character" w:customStyle="1" w:styleId="ExtensionTok">
    <w:name w:val="ExtensionTok"/>
    <w:basedOn w:val="VerbatimChar"/>
    <w:rPr>
      <w:rFonts w:ascii="Consolas" w:hAnsi="Consolas"/>
      <w:b w:val="0"/>
      <w:color w:val="003B4F"/>
      <w:sz w:val="22"/>
      <w:shd w:val="clear" w:color="auto" w:fill="F1F3F5"/>
    </w:rPr>
  </w:style>
  <w:style w:type="character" w:customStyle="1" w:styleId="PreprocessorTok">
    <w:name w:val="PreprocessorTok"/>
    <w:basedOn w:val="VerbatimChar"/>
    <w:rPr>
      <w:rFonts w:ascii="Consolas" w:hAnsi="Consolas"/>
      <w:b w:val="0"/>
      <w:color w:val="AD0000"/>
      <w:sz w:val="22"/>
      <w:shd w:val="clear" w:color="auto" w:fill="F1F3F5"/>
    </w:rPr>
  </w:style>
  <w:style w:type="character" w:customStyle="1" w:styleId="AttributeTok">
    <w:name w:val="AttributeTok"/>
    <w:basedOn w:val="VerbatimChar"/>
    <w:rPr>
      <w:rFonts w:ascii="Consolas" w:hAnsi="Consolas"/>
      <w:b w:val="0"/>
      <w:color w:val="657422"/>
      <w:sz w:val="22"/>
      <w:shd w:val="clear" w:color="auto" w:fill="F1F3F5"/>
    </w:rPr>
  </w:style>
  <w:style w:type="character" w:customStyle="1" w:styleId="RegionMarkerTok">
    <w:name w:val="RegionMarkerTok"/>
    <w:basedOn w:val="VerbatimChar"/>
    <w:rPr>
      <w:rFonts w:ascii="Consolas" w:hAnsi="Consolas"/>
      <w:b w:val="0"/>
      <w:color w:val="003B4F"/>
      <w:sz w:val="22"/>
      <w:shd w:val="clear" w:color="auto" w:fill="F1F3F5"/>
    </w:rPr>
  </w:style>
  <w:style w:type="character" w:customStyle="1" w:styleId="InformationTok">
    <w:name w:val="InformationTok"/>
    <w:basedOn w:val="VerbatimChar"/>
    <w:rPr>
      <w:rFonts w:ascii="Consolas" w:hAnsi="Consolas"/>
      <w:b w:val="0"/>
      <w:color w:val="5E5E5E"/>
      <w:sz w:val="22"/>
      <w:shd w:val="clear" w:color="auto" w:fill="F1F3F5"/>
    </w:rPr>
  </w:style>
  <w:style w:type="character" w:customStyle="1" w:styleId="WarningTok">
    <w:name w:val="WarningTok"/>
    <w:basedOn w:val="VerbatimChar"/>
    <w:rPr>
      <w:rFonts w:ascii="Consolas" w:hAnsi="Consolas"/>
      <w:b w:val="0"/>
      <w:i/>
      <w:color w:val="5E5E5E"/>
      <w:sz w:val="22"/>
      <w:shd w:val="clear" w:color="auto" w:fill="F1F3F5"/>
    </w:rPr>
  </w:style>
  <w:style w:type="character" w:customStyle="1" w:styleId="AlertTok">
    <w:name w:val="AlertTok"/>
    <w:basedOn w:val="VerbatimChar"/>
    <w:rPr>
      <w:rFonts w:ascii="Consolas" w:hAnsi="Consolas"/>
      <w:b w:val="0"/>
      <w:color w:val="AD0000"/>
      <w:sz w:val="22"/>
      <w:shd w:val="clear" w:color="auto" w:fill="F1F3F5"/>
    </w:rPr>
  </w:style>
  <w:style w:type="character" w:customStyle="1" w:styleId="ErrorTok">
    <w:name w:val="ErrorTok"/>
    <w:basedOn w:val="VerbatimChar"/>
    <w:rPr>
      <w:rFonts w:ascii="Consolas" w:hAnsi="Consolas"/>
      <w:b w:val="0"/>
      <w:color w:val="AD0000"/>
      <w:sz w:val="22"/>
      <w:shd w:val="clear" w:color="auto" w:fill="F1F3F5"/>
    </w:rPr>
  </w:style>
  <w:style w:type="character" w:customStyle="1" w:styleId="NormalTok">
    <w:name w:val="NormalTok"/>
    <w:basedOn w:val="VerbatimChar"/>
    <w:rPr>
      <w:rFonts w:ascii="Consolas" w:hAnsi="Consolas"/>
      <w:b w:val="0"/>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noProof/>
      <w:sz w:val="22"/>
      <w:lang w:val="en-GB"/>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noProof/>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 w:type="paragraph" w:customStyle="1" w:styleId="cl-6a597d54">
    <w:name w:val="cl-6a597d54"/>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8">
    <w:name w:val="cl-6a5881d8"/>
    <w:basedOn w:val="DefaultParagraphFont"/>
    <w:rsid w:val="00FE0D5A"/>
  </w:style>
  <w:style w:type="paragraph" w:customStyle="1" w:styleId="cl-6a597d5e">
    <w:name w:val="cl-6a597d5e"/>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9">
    <w:name w:val="cl-6a5881d9"/>
    <w:basedOn w:val="DefaultParagraphFont"/>
    <w:rsid w:val="00FE0D5A"/>
  </w:style>
  <w:style w:type="paragraph" w:customStyle="1" w:styleId="cl-6a597d5f">
    <w:name w:val="cl-6a597d5f"/>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paragraph" w:customStyle="1" w:styleId="cl-6a597d68">
    <w:name w:val="cl-6a597d68"/>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291">
      <w:bodyDiv w:val="1"/>
      <w:marLeft w:val="0"/>
      <w:marRight w:val="0"/>
      <w:marTop w:val="0"/>
      <w:marBottom w:val="0"/>
      <w:divBdr>
        <w:top w:val="none" w:sz="0" w:space="0" w:color="auto"/>
        <w:left w:val="none" w:sz="0" w:space="0" w:color="auto"/>
        <w:bottom w:val="none" w:sz="0" w:space="0" w:color="auto"/>
        <w:right w:val="none" w:sz="0" w:space="0" w:color="auto"/>
      </w:divBdr>
    </w:div>
    <w:div w:id="151261266">
      <w:bodyDiv w:val="1"/>
      <w:marLeft w:val="0"/>
      <w:marRight w:val="0"/>
      <w:marTop w:val="0"/>
      <w:marBottom w:val="0"/>
      <w:divBdr>
        <w:top w:val="none" w:sz="0" w:space="0" w:color="auto"/>
        <w:left w:val="none" w:sz="0" w:space="0" w:color="auto"/>
        <w:bottom w:val="none" w:sz="0" w:space="0" w:color="auto"/>
        <w:right w:val="none" w:sz="0" w:space="0" w:color="auto"/>
      </w:divBdr>
    </w:div>
    <w:div w:id="188876171">
      <w:bodyDiv w:val="1"/>
      <w:marLeft w:val="0"/>
      <w:marRight w:val="0"/>
      <w:marTop w:val="0"/>
      <w:marBottom w:val="0"/>
      <w:divBdr>
        <w:top w:val="none" w:sz="0" w:space="0" w:color="auto"/>
        <w:left w:val="none" w:sz="0" w:space="0" w:color="auto"/>
        <w:bottom w:val="none" w:sz="0" w:space="0" w:color="auto"/>
        <w:right w:val="none" w:sz="0" w:space="0" w:color="auto"/>
      </w:divBdr>
    </w:div>
    <w:div w:id="403534162">
      <w:bodyDiv w:val="1"/>
      <w:marLeft w:val="0"/>
      <w:marRight w:val="0"/>
      <w:marTop w:val="0"/>
      <w:marBottom w:val="0"/>
      <w:divBdr>
        <w:top w:val="none" w:sz="0" w:space="0" w:color="auto"/>
        <w:left w:val="none" w:sz="0" w:space="0" w:color="auto"/>
        <w:bottom w:val="none" w:sz="0" w:space="0" w:color="auto"/>
        <w:right w:val="none" w:sz="0" w:space="0" w:color="auto"/>
      </w:divBdr>
    </w:div>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 w:id="610893494">
      <w:bodyDiv w:val="1"/>
      <w:marLeft w:val="0"/>
      <w:marRight w:val="0"/>
      <w:marTop w:val="0"/>
      <w:marBottom w:val="0"/>
      <w:divBdr>
        <w:top w:val="none" w:sz="0" w:space="0" w:color="auto"/>
        <w:left w:val="none" w:sz="0" w:space="0" w:color="auto"/>
        <w:bottom w:val="none" w:sz="0" w:space="0" w:color="auto"/>
        <w:right w:val="none" w:sz="0" w:space="0" w:color="auto"/>
      </w:divBdr>
    </w:div>
    <w:div w:id="758793155">
      <w:bodyDiv w:val="1"/>
      <w:marLeft w:val="0"/>
      <w:marRight w:val="0"/>
      <w:marTop w:val="0"/>
      <w:marBottom w:val="0"/>
      <w:divBdr>
        <w:top w:val="none" w:sz="0" w:space="0" w:color="auto"/>
        <w:left w:val="none" w:sz="0" w:space="0" w:color="auto"/>
        <w:bottom w:val="none" w:sz="0" w:space="0" w:color="auto"/>
        <w:right w:val="none" w:sz="0" w:space="0" w:color="auto"/>
      </w:divBdr>
    </w:div>
    <w:div w:id="824204377">
      <w:bodyDiv w:val="1"/>
      <w:marLeft w:val="0"/>
      <w:marRight w:val="0"/>
      <w:marTop w:val="0"/>
      <w:marBottom w:val="0"/>
      <w:divBdr>
        <w:top w:val="none" w:sz="0" w:space="0" w:color="auto"/>
        <w:left w:val="none" w:sz="0" w:space="0" w:color="auto"/>
        <w:bottom w:val="none" w:sz="0" w:space="0" w:color="auto"/>
        <w:right w:val="none" w:sz="0" w:space="0" w:color="auto"/>
      </w:divBdr>
      <w:divsChild>
        <w:div w:id="394469279">
          <w:marLeft w:val="0"/>
          <w:marRight w:val="0"/>
          <w:marTop w:val="0"/>
          <w:marBottom w:val="0"/>
          <w:divBdr>
            <w:top w:val="none" w:sz="0" w:space="0" w:color="auto"/>
            <w:left w:val="none" w:sz="0" w:space="0" w:color="auto"/>
            <w:bottom w:val="none" w:sz="0" w:space="0" w:color="auto"/>
            <w:right w:val="none" w:sz="0" w:space="0" w:color="auto"/>
          </w:divBdr>
        </w:div>
      </w:divsChild>
    </w:div>
    <w:div w:id="825779805">
      <w:bodyDiv w:val="1"/>
      <w:marLeft w:val="0"/>
      <w:marRight w:val="0"/>
      <w:marTop w:val="0"/>
      <w:marBottom w:val="0"/>
      <w:divBdr>
        <w:top w:val="none" w:sz="0" w:space="0" w:color="auto"/>
        <w:left w:val="none" w:sz="0" w:space="0" w:color="auto"/>
        <w:bottom w:val="none" w:sz="0" w:space="0" w:color="auto"/>
        <w:right w:val="none" w:sz="0" w:space="0" w:color="auto"/>
      </w:divBdr>
    </w:div>
    <w:div w:id="878321795">
      <w:bodyDiv w:val="1"/>
      <w:marLeft w:val="0"/>
      <w:marRight w:val="0"/>
      <w:marTop w:val="0"/>
      <w:marBottom w:val="0"/>
      <w:divBdr>
        <w:top w:val="none" w:sz="0" w:space="0" w:color="auto"/>
        <w:left w:val="none" w:sz="0" w:space="0" w:color="auto"/>
        <w:bottom w:val="none" w:sz="0" w:space="0" w:color="auto"/>
        <w:right w:val="none" w:sz="0" w:space="0" w:color="auto"/>
      </w:divBdr>
      <w:divsChild>
        <w:div w:id="914586834">
          <w:marLeft w:val="0"/>
          <w:marRight w:val="0"/>
          <w:marTop w:val="0"/>
          <w:marBottom w:val="0"/>
          <w:divBdr>
            <w:top w:val="none" w:sz="0" w:space="0" w:color="auto"/>
            <w:left w:val="none" w:sz="0" w:space="0" w:color="auto"/>
            <w:bottom w:val="none" w:sz="0" w:space="0" w:color="auto"/>
            <w:right w:val="none" w:sz="0" w:space="0" w:color="auto"/>
          </w:divBdr>
          <w:divsChild>
            <w:div w:id="417749537">
              <w:marLeft w:val="0"/>
              <w:marRight w:val="0"/>
              <w:marTop w:val="0"/>
              <w:marBottom w:val="0"/>
              <w:divBdr>
                <w:top w:val="none" w:sz="0" w:space="0" w:color="auto"/>
                <w:left w:val="none" w:sz="0" w:space="0" w:color="auto"/>
                <w:bottom w:val="none" w:sz="0" w:space="0" w:color="auto"/>
                <w:right w:val="none" w:sz="0" w:space="0" w:color="auto"/>
              </w:divBdr>
              <w:divsChild>
                <w:div w:id="105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676">
      <w:bodyDiv w:val="1"/>
      <w:marLeft w:val="0"/>
      <w:marRight w:val="0"/>
      <w:marTop w:val="0"/>
      <w:marBottom w:val="0"/>
      <w:divBdr>
        <w:top w:val="none" w:sz="0" w:space="0" w:color="auto"/>
        <w:left w:val="none" w:sz="0" w:space="0" w:color="auto"/>
        <w:bottom w:val="none" w:sz="0" w:space="0" w:color="auto"/>
        <w:right w:val="none" w:sz="0" w:space="0" w:color="auto"/>
      </w:divBdr>
    </w:div>
    <w:div w:id="1671257289">
      <w:bodyDiv w:val="1"/>
      <w:marLeft w:val="0"/>
      <w:marRight w:val="0"/>
      <w:marTop w:val="0"/>
      <w:marBottom w:val="0"/>
      <w:divBdr>
        <w:top w:val="none" w:sz="0" w:space="0" w:color="auto"/>
        <w:left w:val="none" w:sz="0" w:space="0" w:color="auto"/>
        <w:bottom w:val="none" w:sz="0" w:space="0" w:color="auto"/>
        <w:right w:val="none" w:sz="0" w:space="0" w:color="auto"/>
      </w:divBdr>
    </w:div>
    <w:div w:id="1684741066">
      <w:bodyDiv w:val="1"/>
      <w:marLeft w:val="0"/>
      <w:marRight w:val="0"/>
      <w:marTop w:val="0"/>
      <w:marBottom w:val="0"/>
      <w:divBdr>
        <w:top w:val="none" w:sz="0" w:space="0" w:color="auto"/>
        <w:left w:val="none" w:sz="0" w:space="0" w:color="auto"/>
        <w:bottom w:val="none" w:sz="0" w:space="0" w:color="auto"/>
        <w:right w:val="none" w:sz="0" w:space="0" w:color="auto"/>
      </w:divBdr>
    </w:div>
    <w:div w:id="1717730482">
      <w:bodyDiv w:val="1"/>
      <w:marLeft w:val="0"/>
      <w:marRight w:val="0"/>
      <w:marTop w:val="0"/>
      <w:marBottom w:val="0"/>
      <w:divBdr>
        <w:top w:val="none" w:sz="0" w:space="0" w:color="auto"/>
        <w:left w:val="none" w:sz="0" w:space="0" w:color="auto"/>
        <w:bottom w:val="none" w:sz="0" w:space="0" w:color="auto"/>
        <w:right w:val="none" w:sz="0" w:space="0" w:color="auto"/>
      </w:divBdr>
    </w:div>
    <w:div w:id="177335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16/s1473-3099(17)30483-8" TargetMode="External"/><Relationship Id="rId26" Type="http://schemas.openxmlformats.org/officeDocument/2006/relationships/hyperlink" Target="https://doi.org/10.1111/bjd.18943" TargetMode="External"/><Relationship Id="rId39" Type="http://schemas.openxmlformats.org/officeDocument/2006/relationships/hyperlink" Target="https://doi.org/10.4269/ajtmh.14-0515" TargetMode="External"/><Relationship Id="rId21" Type="http://schemas.openxmlformats.org/officeDocument/2006/relationships/hyperlink" Target="https://www.health.gov.fj/wp-content/uploads/2020/03/HSR-2017-.pdf" TargetMode="External"/><Relationship Id="rId34" Type="http://schemas.openxmlformats.org/officeDocument/2006/relationships/hyperlink" Target="https://data.worldbank.org/indicator/PA.NUS.FCRF" TargetMode="External"/><Relationship Id="rId42" Type="http://schemas.openxmlformats.org/officeDocument/2006/relationships/hyperlink" Target="https://doi.org/10.1056/NEJMoa1500987"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ho.int/publications/m/item/tenth-report-of-the-strategic-and-technical-advisory-group-for-neglected-tropical-diseases-(stag-ntds" TargetMode="External"/><Relationship Id="rId29" Type="http://schemas.openxmlformats.org/officeDocument/2006/relationships/hyperlink" Target="https://www.health.gov.fj/wp-content/uploads/2020/12/Fiji-Antibiotic-Guidelines.pdf" TargetMode="External"/><Relationship Id="rId11" Type="http://schemas.microsoft.com/office/2016/09/relationships/commentsIds" Target="commentsIds.xml"/><Relationship Id="rId24" Type="http://schemas.openxmlformats.org/officeDocument/2006/relationships/hyperlink" Target="https://www.statsfiji.gov.fj/index.php/census-2017" TargetMode="External"/><Relationship Id="rId32" Type="http://schemas.openxmlformats.org/officeDocument/2006/relationships/hyperlink" Target="https://www.health.gov.fj/wp-content/uploads/2018/03/Costing-Study-of-Selected-Health-Facilities-in-Fiji.pdf" TargetMode="External"/><Relationship Id="rId37" Type="http://schemas.openxmlformats.org/officeDocument/2006/relationships/hyperlink" Target="https://doi.org/10.1111/jpc.12095" TargetMode="External"/><Relationship Id="rId40" Type="http://schemas.openxmlformats.org/officeDocument/2006/relationships/hyperlink" Target="https://doi.org/10.1111/j.1365-3156.2011.02897.x" TargetMode="External"/><Relationship Id="rId45" Type="http://schemas.openxmlformats.org/officeDocument/2006/relationships/hyperlink" Target="https://doi.org/10.1371/journal.pntd.0010147" TargetMode="External"/><Relationship Id="rId5" Type="http://schemas.openxmlformats.org/officeDocument/2006/relationships/webSettings" Target="webSettings.xml"/><Relationship Id="rId15" Type="http://schemas.openxmlformats.org/officeDocument/2006/relationships/hyperlink" Target="https://doi.org/10.1371/journal.pntd.0008887" TargetMode="External"/><Relationship Id="rId23" Type="http://schemas.openxmlformats.org/officeDocument/2006/relationships/hyperlink" Target="https://www.health.gov.fj/wp-content/uploads/2023/12/Fiji-NHA-Report-2018-2019.pdf" TargetMode="External"/><Relationship Id="rId28" Type="http://schemas.openxmlformats.org/officeDocument/2006/relationships/hyperlink" Target="https://www.health.gov.fj/wp-content/uploads/2019/08/Fiji-Guidelines-for-Sore-Throat-and-Skin-Disease.pdf" TargetMode="External"/><Relationship Id="rId36" Type="http://schemas.openxmlformats.org/officeDocument/2006/relationships/hyperlink" Target="https://doi.org/10.1111/irv.12491"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4269/ajtmh.16-0753" TargetMode="External"/><Relationship Id="rId31" Type="http://schemas.openxmlformats.org/officeDocument/2006/relationships/hyperlink" Target="https://www.who.int/tools/child-growth-standards/standards/weight-for-age" TargetMode="External"/><Relationship Id="rId44" Type="http://schemas.openxmlformats.org/officeDocument/2006/relationships/hyperlink" Target="https://doi.org/10.1371/journal.pntd.000572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4269/ajtmh.20-1459" TargetMode="External"/><Relationship Id="rId22" Type="http://schemas.openxmlformats.org/officeDocument/2006/relationships/hyperlink" Target="https://apo.who.int/publications/i/item/9789290615439" TargetMode="External"/><Relationship Id="rId27" Type="http://schemas.openxmlformats.org/officeDocument/2006/relationships/hyperlink" Target="https://doi.org/10.1371/journal.pntd.0003452" TargetMode="External"/><Relationship Id="rId30" Type="http://schemas.openxmlformats.org/officeDocument/2006/relationships/hyperlink" Target="https://www.statsfiji.gov.fj/index.php/census-2017" TargetMode="External"/><Relationship Id="rId35" Type="http://schemas.openxmlformats.org/officeDocument/2006/relationships/hyperlink" Target="https://data.worldbank.org/indicator/NY.GDP.DEFL.ZS" TargetMode="External"/><Relationship Id="rId43" Type="http://schemas.openxmlformats.org/officeDocument/2006/relationships/hyperlink" Target="https://doi.org/10.1093/cid/ciy574" TargetMode="External"/><Relationship Id="rId48" Type="http://schemas.openxmlformats.org/officeDocument/2006/relationships/fontTable" Target="fontTable.xml"/><Relationship Id="rId8" Type="http://schemas.openxmlformats.org/officeDocument/2006/relationships/hyperlink" Target="mailto:e.akpan@unimelb.edu.au" TargetMode="External"/><Relationship Id="rId51" Type="http://schemas.openxmlformats.org/officeDocument/2006/relationships/theme" Target="theme/theme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16/S0140-6736(20)30925-9" TargetMode="External"/><Relationship Id="rId25" Type="http://schemas.openxmlformats.org/officeDocument/2006/relationships/hyperlink" Target="https://doi.org/10.1016/j.lanwpc.2022.100433" TargetMode="External"/><Relationship Id="rId33" Type="http://schemas.openxmlformats.org/officeDocument/2006/relationships/hyperlink" Target="https://www.who.int/publications/m/item/who-choice-estimates-of-cost-for-inpatient-and-outpatient-health-service-delivery" TargetMode="External"/><Relationship Id="rId38" Type="http://schemas.openxmlformats.org/officeDocument/2006/relationships/hyperlink" Target="https://doi.org/10.1111/j.1365-4632.2011.05017.x" TargetMode="External"/><Relationship Id="rId46" Type="http://schemas.openxmlformats.org/officeDocument/2006/relationships/footer" Target="footer1.xml"/><Relationship Id="rId20" Type="http://schemas.openxmlformats.org/officeDocument/2006/relationships/hyperlink" Target="https://doi.org/10.1371/journal.pntd.0008825" TargetMode="External"/><Relationship Id="rId41" Type="http://schemas.openxmlformats.org/officeDocument/2006/relationships/hyperlink" Target="https://doi.org/10.1371/journal.pntd.0004803"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004452-999B-EC4C-9728-AD6C8ECF9235}"/>
      </w:docPartPr>
      <w:docPartBody>
        <w:p w:rsidR="008D09EB" w:rsidRDefault="0073712C">
          <w:r w:rsidRPr="003F31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2C"/>
    <w:rsid w:val="0009716F"/>
    <w:rsid w:val="001449A8"/>
    <w:rsid w:val="00145B0E"/>
    <w:rsid w:val="001829DB"/>
    <w:rsid w:val="0019737C"/>
    <w:rsid w:val="00206824"/>
    <w:rsid w:val="00262946"/>
    <w:rsid w:val="002673D1"/>
    <w:rsid w:val="00302F2C"/>
    <w:rsid w:val="0036225B"/>
    <w:rsid w:val="004055C8"/>
    <w:rsid w:val="004D2E59"/>
    <w:rsid w:val="004D50FF"/>
    <w:rsid w:val="005A60DF"/>
    <w:rsid w:val="00601F50"/>
    <w:rsid w:val="0073712C"/>
    <w:rsid w:val="00804414"/>
    <w:rsid w:val="00841DD2"/>
    <w:rsid w:val="008C10E7"/>
    <w:rsid w:val="008D09EB"/>
    <w:rsid w:val="00900B66"/>
    <w:rsid w:val="00905123"/>
    <w:rsid w:val="009154B7"/>
    <w:rsid w:val="00932D1C"/>
    <w:rsid w:val="009A23EE"/>
    <w:rsid w:val="00A00176"/>
    <w:rsid w:val="00A01E90"/>
    <w:rsid w:val="00A50F16"/>
    <w:rsid w:val="00A97DFB"/>
    <w:rsid w:val="00AF03BD"/>
    <w:rsid w:val="00B26B8D"/>
    <w:rsid w:val="00B35720"/>
    <w:rsid w:val="00C7210E"/>
    <w:rsid w:val="00C8668F"/>
    <w:rsid w:val="00D37AAD"/>
    <w:rsid w:val="00D90236"/>
    <w:rsid w:val="00DB526F"/>
    <w:rsid w:val="00F92F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C10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5607</TotalTime>
  <Pages>14</Pages>
  <Words>7271</Words>
  <Characters>41445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Costs of primary healthcare visits and hospitalizations for scabies and bacterial skin infections in Fiji</vt:lpstr>
    </vt:vector>
  </TitlesOfParts>
  <Company/>
  <LinksUpToDate>false</LinksUpToDate>
  <CharactersWithSpaces>48619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5</cp:revision>
  <cp:lastPrinted>2024-05-21T05:11:00Z</cp:lastPrinted>
  <dcterms:created xsi:type="dcterms:W3CDTF">2024-05-23T05:03:00Z</dcterms:created>
  <dcterms:modified xsi:type="dcterms:W3CDTF">2024-06-08T09:06:00Z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